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DDC10" w14:textId="77777777" w:rsidR="0043283A" w:rsidRDefault="0043283A" w:rsidP="0043283A">
      <w:bookmarkStart w:id="0" w:name="_Hlk484156686"/>
      <w:bookmarkStart w:id="1" w:name="_Toc479345473"/>
      <w:bookmarkEnd w:id="0"/>
      <w:proofErr w:type="spellStart"/>
      <w:r>
        <w:rPr>
          <w:b/>
          <w:bCs/>
          <w:sz w:val="26"/>
        </w:rPr>
        <w:t>p</w:t>
      </w:r>
      <w:r w:rsidR="0075469C">
        <w:rPr>
          <w:b/>
          <w:bCs/>
          <w:sz w:val="26"/>
        </w:rPr>
        <w:t>rostep</w:t>
      </w:r>
      <w:proofErr w:type="spellEnd"/>
      <w:r w:rsidR="0075469C">
        <w:rPr>
          <w:b/>
          <w:bCs/>
          <w:sz w:val="26"/>
        </w:rPr>
        <w:t xml:space="preserve"> </w:t>
      </w:r>
      <w:proofErr w:type="spellStart"/>
      <w:r w:rsidR="0075469C">
        <w:rPr>
          <w:b/>
          <w:bCs/>
          <w:sz w:val="26"/>
        </w:rPr>
        <w:t>ivip</w:t>
      </w:r>
      <w:proofErr w:type="spellEnd"/>
      <w:r w:rsidR="00CC2815">
        <w:rPr>
          <w:b/>
          <w:bCs/>
          <w:sz w:val="26"/>
        </w:rPr>
        <w:t xml:space="preserve"> </w:t>
      </w:r>
      <w:r>
        <w:rPr>
          <w:b/>
          <w:bCs/>
          <w:sz w:val="26"/>
        </w:rPr>
        <w:t>/</w:t>
      </w:r>
      <w:r w:rsidR="00CC2815">
        <w:rPr>
          <w:b/>
          <w:bCs/>
          <w:sz w:val="26"/>
        </w:rPr>
        <w:t xml:space="preserve"> </w:t>
      </w:r>
      <w:r>
        <w:rPr>
          <w:b/>
          <w:bCs/>
          <w:sz w:val="26"/>
        </w:rPr>
        <w:t>VDA Recommendation</w:t>
      </w:r>
    </w:p>
    <w:p w14:paraId="448015D9" w14:textId="77777777" w:rsidR="0043283A" w:rsidRDefault="0043283A" w:rsidP="0043283A"/>
    <w:p w14:paraId="00D2FCFA" w14:textId="77777777" w:rsidR="0043283A" w:rsidRDefault="0043283A" w:rsidP="0043283A"/>
    <w:p w14:paraId="393FBFD0" w14:textId="77777777" w:rsidR="0043283A" w:rsidRDefault="0043283A" w:rsidP="0043283A">
      <w:pPr>
        <w:pStyle w:val="Verzeichnis1"/>
      </w:pPr>
    </w:p>
    <w:p w14:paraId="5DAE62DB" w14:textId="77777777" w:rsidR="0043283A" w:rsidRPr="00C35DAF" w:rsidRDefault="00617B3E" w:rsidP="0043283A">
      <w:pPr>
        <w:pStyle w:val="Verzeichnis1"/>
        <w:rPr>
          <w:b/>
          <w:bCs/>
          <w:sz w:val="40"/>
        </w:rPr>
      </w:pPr>
      <w:r w:rsidRPr="00617B3E">
        <w:rPr>
          <w:b/>
          <w:bCs/>
          <w:sz w:val="40"/>
        </w:rPr>
        <w:t>Vehicle Electric Container (VEC)</w:t>
      </w:r>
    </w:p>
    <w:p w14:paraId="06135E21" w14:textId="77777777" w:rsidR="0043283A" w:rsidRPr="00C35DAF" w:rsidRDefault="0043283A" w:rsidP="0043283A"/>
    <w:p w14:paraId="300EC10D" w14:textId="77777777" w:rsidR="0043283A" w:rsidRPr="00C35DAF" w:rsidRDefault="0043283A" w:rsidP="0043283A"/>
    <w:p w14:paraId="4110D7E1" w14:textId="77777777" w:rsidR="0043283A" w:rsidRPr="00C35DAF" w:rsidRDefault="0043283A" w:rsidP="0043283A"/>
    <w:p w14:paraId="3E36A981" w14:textId="77777777" w:rsidR="0043283A" w:rsidRPr="0043283A" w:rsidRDefault="0043283A" w:rsidP="0043283A">
      <w:r>
        <w:t xml:space="preserve">Version </w:t>
      </w:r>
      <w:r w:rsidR="00617B3E">
        <w:t>1.2</w:t>
      </w:r>
    </w:p>
    <w:p w14:paraId="5211A0BD" w14:textId="33272F49" w:rsidR="0043283A" w:rsidRPr="0043283A" w:rsidRDefault="008D5B4E" w:rsidP="0043283A">
      <w:r>
        <w:t xml:space="preserve">Status: </w:t>
      </w:r>
      <w:r w:rsidR="00617B3E">
        <w:t>RC</w:t>
      </w:r>
    </w:p>
    <w:p w14:paraId="09505B90" w14:textId="77777777" w:rsidR="0043283A" w:rsidRPr="0043283A" w:rsidRDefault="0043283A" w:rsidP="0043283A"/>
    <w:p w14:paraId="6AD5622D" w14:textId="77777777" w:rsidR="0043283A" w:rsidRPr="0043283A" w:rsidRDefault="0043283A" w:rsidP="0043283A"/>
    <w:p w14:paraId="17244166" w14:textId="77777777" w:rsidR="0043283A" w:rsidRPr="0043283A" w:rsidRDefault="0043283A" w:rsidP="0043283A"/>
    <w:p w14:paraId="64EDB301" w14:textId="77777777" w:rsidR="0043283A" w:rsidRDefault="0043283A" w:rsidP="0043283A">
      <w:r w:rsidRPr="00F4236D">
        <w:rPr>
          <w:noProof/>
        </w:rPr>
        <w:drawing>
          <wp:anchor distT="0" distB="0" distL="114300" distR="114300" simplePos="0" relativeHeight="251663360" behindDoc="0" locked="0" layoutInCell="1" allowOverlap="1" wp14:anchorId="604079E4" wp14:editId="24910A14">
            <wp:simplePos x="898497" y="4858247"/>
            <wp:positionH relativeFrom="column">
              <wp:align>left</wp:align>
            </wp:positionH>
            <wp:positionV relativeFrom="paragraph">
              <wp:align>top</wp:align>
            </wp:positionV>
            <wp:extent cx="2695575" cy="1456699"/>
            <wp:effectExtent l="0" t="0" r="0" b="0"/>
            <wp:wrapSquare wrapText="bothSides"/>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Step_iViP-Logo-neu_100mm"/>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695575" cy="1456699"/>
                    </a:xfrm>
                    <a:prstGeom prst="rect">
                      <a:avLst/>
                    </a:prstGeom>
                    <a:noFill/>
                    <a:ln>
                      <a:noFill/>
                    </a:ln>
                  </pic:spPr>
                </pic:pic>
              </a:graphicData>
            </a:graphic>
          </wp:anchor>
        </w:drawing>
      </w:r>
      <w:r w:rsidR="00765A1F">
        <w:br w:type="textWrapping" w:clear="all"/>
      </w:r>
    </w:p>
    <w:p w14:paraId="0DF91C1C" w14:textId="77777777" w:rsidR="0043283A" w:rsidRDefault="0043283A" w:rsidP="0043283A">
      <w:r w:rsidRPr="00F4236D">
        <w:rPr>
          <w:noProof/>
        </w:rPr>
        <w:drawing>
          <wp:inline distT="0" distB="0" distL="0" distR="0" wp14:anchorId="6B3C6A78" wp14:editId="07CD6932">
            <wp:extent cx="5383530" cy="1335405"/>
            <wp:effectExtent l="0" t="0" r="7620" b="0"/>
            <wp:docPr id="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3530" cy="1335405"/>
                    </a:xfrm>
                    <a:prstGeom prst="rect">
                      <a:avLst/>
                    </a:prstGeom>
                    <a:noFill/>
                  </pic:spPr>
                </pic:pic>
              </a:graphicData>
            </a:graphic>
          </wp:inline>
        </w:drawing>
      </w:r>
    </w:p>
    <w:p w14:paraId="28B8237B" w14:textId="77777777" w:rsidR="0043283A" w:rsidRDefault="0043283A" w:rsidP="0043283A"/>
    <w:p w14:paraId="3B360033" w14:textId="77777777" w:rsidR="005500F8" w:rsidRDefault="0043283A" w:rsidP="0043283A">
      <w:r>
        <w:t xml:space="preserve">© </w:t>
      </w:r>
      <w:proofErr w:type="spellStart"/>
      <w:r>
        <w:t>prostep</w:t>
      </w:r>
      <w:proofErr w:type="spellEnd"/>
      <w:r>
        <w:t xml:space="preserve"> </w:t>
      </w:r>
      <w:proofErr w:type="spellStart"/>
      <w:r>
        <w:t>ivip</w:t>
      </w:r>
      <w:proofErr w:type="spellEnd"/>
      <w:r>
        <w:t xml:space="preserve"> Association</w:t>
      </w:r>
      <w:bookmarkStart w:id="2" w:name="_Hlk484156248"/>
      <w:bookmarkEnd w:id="1"/>
      <w:r>
        <w:t xml:space="preserve"> </w:t>
      </w:r>
      <w:bookmarkEnd w:id="2"/>
      <w:r w:rsidR="001A28CC">
        <w:t>/ VDA</w:t>
      </w:r>
      <w:r>
        <w:br w:type="page"/>
      </w:r>
    </w:p>
    <w:p w14:paraId="21B26831" w14:textId="77777777" w:rsidR="002816F4" w:rsidRPr="00EF04CB" w:rsidRDefault="002816F4" w:rsidP="00ED432A">
      <w:pPr>
        <w:pStyle w:val="berschrift1ohneNummer"/>
        <w:tabs>
          <w:tab w:val="left" w:pos="7315"/>
        </w:tabs>
      </w:pPr>
      <w:bookmarkStart w:id="3" w:name="_Toc27730637"/>
      <w:r w:rsidRPr="00EF04CB">
        <w:lastRenderedPageBreak/>
        <w:t>Disclaimer</w:t>
      </w:r>
      <w:bookmarkEnd w:id="3"/>
      <w:r w:rsidR="00ED432A">
        <w:tab/>
      </w:r>
    </w:p>
    <w:p w14:paraId="5453D41A" w14:textId="77777777" w:rsidR="002816F4" w:rsidRDefault="002816F4" w:rsidP="002816F4">
      <w:pPr>
        <w:spacing w:line="240" w:lineRule="auto"/>
        <w:rPr>
          <w:rFonts w:ascii="Imago-Light" w:hAnsi="Imago-Light" w:cs="Imago-Light"/>
          <w:color w:val="231F20"/>
          <w:sz w:val="18"/>
          <w:szCs w:val="18"/>
        </w:rPr>
      </w:pPr>
    </w:p>
    <w:p w14:paraId="2EFCBB0B" w14:textId="77777777" w:rsidR="002816F4" w:rsidRDefault="002816F4" w:rsidP="008D5B4E">
      <w:r w:rsidRPr="00EF04CB">
        <w:t>VDA</w:t>
      </w:r>
      <w:r w:rsidR="00CC2815">
        <w:t xml:space="preserve"> </w:t>
      </w:r>
      <w:r w:rsidRPr="00EF04CB">
        <w:t>/</w:t>
      </w:r>
      <w:r w:rsidR="00CC2815">
        <w:t xml:space="preserve"> </w:t>
      </w:r>
      <w:proofErr w:type="spellStart"/>
      <w:r>
        <w:t>prostep</w:t>
      </w:r>
      <w:proofErr w:type="spellEnd"/>
      <w:r>
        <w:t xml:space="preserve"> </w:t>
      </w:r>
      <w:proofErr w:type="spellStart"/>
      <w:r>
        <w:t>ivip</w:t>
      </w:r>
      <w:proofErr w:type="spellEnd"/>
      <w:r w:rsidRPr="00EF04CB">
        <w:t xml:space="preserve"> Recommendations (VDA</w:t>
      </w:r>
      <w:r w:rsidR="00CC2815">
        <w:t xml:space="preserve"> </w:t>
      </w:r>
      <w:r w:rsidRPr="00EF04CB">
        <w:t>/</w:t>
      </w:r>
      <w:r w:rsidR="00CC2815">
        <w:t xml:space="preserve"> </w:t>
      </w:r>
      <w:r w:rsidRPr="00EF04CB">
        <w:t>PSI Recommendations) are recommendations that are available for general use. Anyone using</w:t>
      </w:r>
      <w:r>
        <w:t xml:space="preserve"> </w:t>
      </w:r>
      <w:r w:rsidRPr="00EF04CB">
        <w:t>these recommendations is responsible for ensuring that they are used correctly.</w:t>
      </w:r>
      <w:r>
        <w:t xml:space="preserve"> </w:t>
      </w:r>
      <w:r w:rsidRPr="00EF04CB">
        <w:t>This VDA</w:t>
      </w:r>
      <w:r w:rsidR="00CC2815">
        <w:t xml:space="preserve"> </w:t>
      </w:r>
      <w:r w:rsidRPr="00EF04CB">
        <w:t>/</w:t>
      </w:r>
      <w:r w:rsidR="00CC2815">
        <w:t xml:space="preserve"> </w:t>
      </w:r>
      <w:r w:rsidRPr="00EF04CB">
        <w:t>PSI Recommendation gives due consideration to the prevailing state-of-the-art at the time of p</w:t>
      </w:r>
      <w:r>
        <w:t>ublication. Anyone using VDA</w:t>
      </w:r>
      <w:r w:rsidR="00CC2815">
        <w:t xml:space="preserve"> </w:t>
      </w:r>
      <w:r>
        <w:t>/</w:t>
      </w:r>
      <w:r w:rsidR="00CC2815">
        <w:t xml:space="preserve"> </w:t>
      </w:r>
      <w:r>
        <w:t xml:space="preserve">PSI </w:t>
      </w:r>
      <w:r w:rsidRPr="00EF04CB">
        <w:t xml:space="preserve">Recommendations must assume responsibility for his or her actions and acts at her/his own risk. The </w:t>
      </w:r>
      <w:proofErr w:type="spellStart"/>
      <w:r>
        <w:t>prostep</w:t>
      </w:r>
      <w:proofErr w:type="spellEnd"/>
      <w:r>
        <w:t xml:space="preserve"> </w:t>
      </w:r>
      <w:proofErr w:type="spellStart"/>
      <w:r>
        <w:t>ivip</w:t>
      </w:r>
      <w:proofErr w:type="spellEnd"/>
      <w:r w:rsidRPr="00EF04CB">
        <w:t xml:space="preserve"> Association, the VDA and</w:t>
      </w:r>
      <w:r>
        <w:t xml:space="preserve"> </w:t>
      </w:r>
      <w:r w:rsidRPr="00EF04CB">
        <w:t>the parties involved in drawing up the VDA</w:t>
      </w:r>
      <w:r w:rsidR="00CC2815">
        <w:t xml:space="preserve"> </w:t>
      </w:r>
      <w:r w:rsidRPr="00EF04CB">
        <w:t>/</w:t>
      </w:r>
      <w:r w:rsidR="00CC2815">
        <w:t xml:space="preserve"> </w:t>
      </w:r>
      <w:r w:rsidRPr="00EF04CB">
        <w:t>PSI Recommendation assume no liability whatsoever. We request that anyone encountering an</w:t>
      </w:r>
      <w:r>
        <w:t xml:space="preserve"> </w:t>
      </w:r>
      <w:r w:rsidRPr="00EF04CB">
        <w:t>error or the possibility of an incorrect interpretation when using the VDA</w:t>
      </w:r>
      <w:r w:rsidR="00CC2815">
        <w:t xml:space="preserve"> </w:t>
      </w:r>
      <w:r w:rsidRPr="00EF04CB">
        <w:t>/</w:t>
      </w:r>
      <w:r w:rsidR="00CC2815">
        <w:t xml:space="preserve"> </w:t>
      </w:r>
      <w:r w:rsidRPr="00EF04CB">
        <w:t xml:space="preserve">PSI Recommendation should contact the </w:t>
      </w:r>
      <w:proofErr w:type="spellStart"/>
      <w:r>
        <w:t>prostep</w:t>
      </w:r>
      <w:proofErr w:type="spellEnd"/>
      <w:r>
        <w:t xml:space="preserve"> </w:t>
      </w:r>
      <w:proofErr w:type="spellStart"/>
      <w:r>
        <w:t>ivip</w:t>
      </w:r>
      <w:proofErr w:type="spellEnd"/>
      <w:r w:rsidRPr="00EF04CB">
        <w:t xml:space="preserve"> Association</w:t>
      </w:r>
      <w:r>
        <w:t xml:space="preserve"> </w:t>
      </w:r>
      <w:r w:rsidRPr="00EF04CB">
        <w:t>(psiissues@prostep.com) immediately so that any errors can be rectified.</w:t>
      </w:r>
    </w:p>
    <w:p w14:paraId="30A0676B" w14:textId="77777777" w:rsidR="002816F4" w:rsidRDefault="002816F4" w:rsidP="002816F4">
      <w:pPr>
        <w:spacing w:line="240" w:lineRule="auto"/>
        <w:rPr>
          <w:rFonts w:ascii="Imago-Light" w:hAnsi="Imago-Light" w:cs="Imago-Light"/>
          <w:color w:val="231F20"/>
          <w:sz w:val="18"/>
          <w:szCs w:val="18"/>
        </w:rPr>
      </w:pPr>
    </w:p>
    <w:p w14:paraId="14AC4638" w14:textId="77777777" w:rsidR="002816F4" w:rsidRDefault="002816F4" w:rsidP="002816F4">
      <w:pPr>
        <w:spacing w:line="240" w:lineRule="auto"/>
        <w:rPr>
          <w:rFonts w:ascii="Imago-Light" w:hAnsi="Imago-Light" w:cs="Imago-Light"/>
          <w:color w:val="231F20"/>
          <w:sz w:val="48"/>
          <w:szCs w:val="48"/>
        </w:rPr>
      </w:pPr>
    </w:p>
    <w:p w14:paraId="300E9DB9" w14:textId="77777777" w:rsidR="002816F4" w:rsidRPr="00EF04CB" w:rsidRDefault="002816F4" w:rsidP="008D5B4E">
      <w:pPr>
        <w:pStyle w:val="berschrift1ohneNummer"/>
      </w:pPr>
      <w:bookmarkStart w:id="4" w:name="_Toc27730638"/>
      <w:r w:rsidRPr="00EF04CB">
        <w:t>Copyright</w:t>
      </w:r>
      <w:bookmarkEnd w:id="4"/>
    </w:p>
    <w:p w14:paraId="3BC591B5" w14:textId="77777777" w:rsidR="00C92EEB" w:rsidRDefault="002816F4" w:rsidP="00D50625">
      <w:pPr>
        <w:pStyle w:val="Listenabsatz"/>
        <w:numPr>
          <w:ilvl w:val="0"/>
          <w:numId w:val="16"/>
        </w:numPr>
      </w:pPr>
      <w:r w:rsidRPr="00EF04CB">
        <w:t xml:space="preserve">All rights to this VDA/PSI Recommendation, </w:t>
      </w:r>
      <w:proofErr w:type="gramStart"/>
      <w:r w:rsidRPr="00EF04CB">
        <w:t>in particular the</w:t>
      </w:r>
      <w:proofErr w:type="gramEnd"/>
      <w:r w:rsidRPr="00EF04CB">
        <w:t xml:space="preserve"> copyright rights of use, and sale such as the right to duplicate, distribute or</w:t>
      </w:r>
      <w:r>
        <w:t xml:space="preserve"> </w:t>
      </w:r>
      <w:r w:rsidRPr="00EF04CB">
        <w:t xml:space="preserve">publish the recommendation, remain exclusively with the </w:t>
      </w:r>
      <w:proofErr w:type="spellStart"/>
      <w:r>
        <w:t>prostep</w:t>
      </w:r>
      <w:proofErr w:type="spellEnd"/>
      <w:r>
        <w:t xml:space="preserve"> </w:t>
      </w:r>
      <w:proofErr w:type="spellStart"/>
      <w:r>
        <w:t>ivip</w:t>
      </w:r>
      <w:proofErr w:type="spellEnd"/>
      <w:r w:rsidRPr="00EF04CB">
        <w:t xml:space="preserve"> Association and the VDA as well as their members.</w:t>
      </w:r>
      <w:r>
        <w:t xml:space="preserve"> </w:t>
      </w:r>
    </w:p>
    <w:p w14:paraId="25739BE1" w14:textId="77777777" w:rsidR="00703506" w:rsidRDefault="002816F4" w:rsidP="00D50625">
      <w:pPr>
        <w:pStyle w:val="Listenabsatz"/>
        <w:numPr>
          <w:ilvl w:val="0"/>
          <w:numId w:val="16"/>
        </w:numPr>
      </w:pPr>
      <w:r w:rsidRPr="00EF04CB">
        <w:t>This VDA/PSI Recommendation may be duplicated and distributed unchanged, for instance for use in the context of creating software or</w:t>
      </w:r>
      <w:r>
        <w:t xml:space="preserve"> </w:t>
      </w:r>
      <w:r w:rsidRPr="00EF04CB">
        <w:t>services.</w:t>
      </w:r>
    </w:p>
    <w:p w14:paraId="5F2FD962" w14:textId="77777777" w:rsidR="00703506" w:rsidRDefault="002816F4" w:rsidP="00D50625">
      <w:pPr>
        <w:pStyle w:val="Listenabsatz"/>
        <w:numPr>
          <w:ilvl w:val="0"/>
          <w:numId w:val="16"/>
        </w:numPr>
      </w:pPr>
      <w:r w:rsidRPr="00EF04CB">
        <w:t>It is not permitted to change or edit this VDA/PSI Recommendation.</w:t>
      </w:r>
      <w:r>
        <w:t xml:space="preserve"> </w:t>
      </w:r>
    </w:p>
    <w:p w14:paraId="49B36BDA" w14:textId="77777777" w:rsidR="002816F4" w:rsidRPr="00EF04CB" w:rsidRDefault="002816F4" w:rsidP="00D50625">
      <w:pPr>
        <w:pStyle w:val="Listenabsatz"/>
        <w:numPr>
          <w:ilvl w:val="0"/>
          <w:numId w:val="16"/>
        </w:numPr>
      </w:pPr>
      <w:r w:rsidRPr="00EF04CB">
        <w:t>A suitable notice indicating the copyright owner and the restrictions on use must always appear.</w:t>
      </w:r>
    </w:p>
    <w:p w14:paraId="033D6F94" w14:textId="77777777" w:rsidR="002816F4" w:rsidRPr="00E1633C" w:rsidRDefault="002816F4" w:rsidP="002816F4">
      <w:r w:rsidRPr="00E1633C">
        <w:br w:type="page"/>
      </w:r>
    </w:p>
    <w:p w14:paraId="66EE2B06" w14:textId="77777777" w:rsidR="00A86B51" w:rsidRPr="00A86B51" w:rsidRDefault="00A86B51" w:rsidP="39E4993C">
      <w:pPr>
        <w:pStyle w:val="berschrift1ohneNummer"/>
        <w:ind w:left="0" w:firstLine="0"/>
      </w:pPr>
      <w:bookmarkStart w:id="5" w:name="_Toc27730639"/>
      <w:r>
        <w:lastRenderedPageBreak/>
        <w:t>Contents</w:t>
      </w:r>
      <w:bookmarkEnd w:id="5"/>
    </w:p>
    <w:p w14:paraId="59F5701A" w14:textId="77777777" w:rsidR="00324477" w:rsidRDefault="00324477">
      <w:pPr>
        <w:pStyle w:val="Verzeichnis1"/>
        <w:tabs>
          <w:tab w:val="right" w:leader="dot" w:pos="9062"/>
        </w:tabs>
        <w:rPr>
          <w:rFonts w:asciiTheme="minorHAnsi" w:eastAsiaTheme="minorEastAsia" w:hAnsiTheme="minorHAnsi" w:cstheme="minorBidi"/>
          <w:noProof/>
          <w:color w:val="auto"/>
          <w:sz w:val="22"/>
          <w:szCs w:val="22"/>
          <w:lang w:val="de-DE"/>
        </w:rPr>
      </w:pPr>
      <w:r>
        <w:fldChar w:fldCharType="begin"/>
      </w:r>
      <w:r>
        <w:instrText xml:space="preserve"> TOC \o "1-2" \h \z \u </w:instrText>
      </w:r>
      <w:r>
        <w:fldChar w:fldCharType="separate"/>
      </w:r>
      <w:hyperlink w:anchor="_Toc27730637" w:history="1">
        <w:r w:rsidRPr="00FA1407">
          <w:rPr>
            <w:rStyle w:val="Hyperlink"/>
            <w:noProof/>
          </w:rPr>
          <w:t>Disclaimer</w:t>
        </w:r>
        <w:r>
          <w:rPr>
            <w:noProof/>
            <w:webHidden/>
          </w:rPr>
          <w:tab/>
        </w:r>
        <w:r>
          <w:rPr>
            <w:noProof/>
            <w:webHidden/>
          </w:rPr>
          <w:fldChar w:fldCharType="begin"/>
        </w:r>
        <w:r>
          <w:rPr>
            <w:noProof/>
            <w:webHidden/>
          </w:rPr>
          <w:instrText xml:space="preserve"> PAGEREF _Toc27730637 \h </w:instrText>
        </w:r>
        <w:r>
          <w:rPr>
            <w:noProof/>
            <w:webHidden/>
          </w:rPr>
        </w:r>
        <w:r>
          <w:rPr>
            <w:noProof/>
            <w:webHidden/>
          </w:rPr>
          <w:fldChar w:fldCharType="separate"/>
        </w:r>
        <w:r w:rsidR="00FD096A">
          <w:rPr>
            <w:noProof/>
            <w:webHidden/>
          </w:rPr>
          <w:t>2</w:t>
        </w:r>
        <w:r>
          <w:rPr>
            <w:noProof/>
            <w:webHidden/>
          </w:rPr>
          <w:fldChar w:fldCharType="end"/>
        </w:r>
      </w:hyperlink>
    </w:p>
    <w:p w14:paraId="37DA8E01" w14:textId="77777777" w:rsidR="00324477" w:rsidRDefault="00092565">
      <w:pPr>
        <w:pStyle w:val="Verzeichnis1"/>
        <w:tabs>
          <w:tab w:val="right" w:leader="dot" w:pos="9062"/>
        </w:tabs>
        <w:rPr>
          <w:rFonts w:asciiTheme="minorHAnsi" w:eastAsiaTheme="minorEastAsia" w:hAnsiTheme="minorHAnsi" w:cstheme="minorBidi"/>
          <w:noProof/>
          <w:color w:val="auto"/>
          <w:sz w:val="22"/>
          <w:szCs w:val="22"/>
          <w:lang w:val="de-DE"/>
        </w:rPr>
      </w:pPr>
      <w:hyperlink w:anchor="_Toc27730638" w:history="1">
        <w:r w:rsidR="00324477" w:rsidRPr="00FA1407">
          <w:rPr>
            <w:rStyle w:val="Hyperlink"/>
            <w:noProof/>
          </w:rPr>
          <w:t>Copyright</w:t>
        </w:r>
        <w:r w:rsidR="00324477">
          <w:rPr>
            <w:noProof/>
            <w:webHidden/>
          </w:rPr>
          <w:tab/>
        </w:r>
        <w:r w:rsidR="00324477">
          <w:rPr>
            <w:noProof/>
            <w:webHidden/>
          </w:rPr>
          <w:fldChar w:fldCharType="begin"/>
        </w:r>
        <w:r w:rsidR="00324477">
          <w:rPr>
            <w:noProof/>
            <w:webHidden/>
          </w:rPr>
          <w:instrText xml:space="preserve"> PAGEREF _Toc27730638 \h </w:instrText>
        </w:r>
        <w:r w:rsidR="00324477">
          <w:rPr>
            <w:noProof/>
            <w:webHidden/>
          </w:rPr>
        </w:r>
        <w:r w:rsidR="00324477">
          <w:rPr>
            <w:noProof/>
            <w:webHidden/>
          </w:rPr>
          <w:fldChar w:fldCharType="separate"/>
        </w:r>
        <w:r w:rsidR="00FD096A">
          <w:rPr>
            <w:noProof/>
            <w:webHidden/>
          </w:rPr>
          <w:t>2</w:t>
        </w:r>
        <w:r w:rsidR="00324477">
          <w:rPr>
            <w:noProof/>
            <w:webHidden/>
          </w:rPr>
          <w:fldChar w:fldCharType="end"/>
        </w:r>
      </w:hyperlink>
    </w:p>
    <w:p w14:paraId="5686A02B" w14:textId="77777777" w:rsidR="00324477" w:rsidRDefault="00092565">
      <w:pPr>
        <w:pStyle w:val="Verzeichnis1"/>
        <w:tabs>
          <w:tab w:val="right" w:leader="dot" w:pos="9062"/>
        </w:tabs>
        <w:rPr>
          <w:rFonts w:asciiTheme="minorHAnsi" w:eastAsiaTheme="minorEastAsia" w:hAnsiTheme="minorHAnsi" w:cstheme="minorBidi"/>
          <w:noProof/>
          <w:color w:val="auto"/>
          <w:sz w:val="22"/>
          <w:szCs w:val="22"/>
          <w:lang w:val="de-DE"/>
        </w:rPr>
      </w:pPr>
      <w:hyperlink w:anchor="_Toc27730639" w:history="1">
        <w:r w:rsidR="00324477" w:rsidRPr="00FA1407">
          <w:rPr>
            <w:rStyle w:val="Hyperlink"/>
            <w:noProof/>
          </w:rPr>
          <w:t>Contents</w:t>
        </w:r>
        <w:r w:rsidR="00324477">
          <w:rPr>
            <w:noProof/>
            <w:webHidden/>
          </w:rPr>
          <w:tab/>
        </w:r>
        <w:r w:rsidR="00324477">
          <w:rPr>
            <w:noProof/>
            <w:webHidden/>
          </w:rPr>
          <w:fldChar w:fldCharType="begin"/>
        </w:r>
        <w:r w:rsidR="00324477">
          <w:rPr>
            <w:noProof/>
            <w:webHidden/>
          </w:rPr>
          <w:instrText xml:space="preserve"> PAGEREF _Toc27730639 \h </w:instrText>
        </w:r>
        <w:r w:rsidR="00324477">
          <w:rPr>
            <w:noProof/>
            <w:webHidden/>
          </w:rPr>
        </w:r>
        <w:r w:rsidR="00324477">
          <w:rPr>
            <w:noProof/>
            <w:webHidden/>
          </w:rPr>
          <w:fldChar w:fldCharType="separate"/>
        </w:r>
        <w:r w:rsidR="00FD096A">
          <w:rPr>
            <w:noProof/>
            <w:webHidden/>
          </w:rPr>
          <w:t>3</w:t>
        </w:r>
        <w:r w:rsidR="00324477">
          <w:rPr>
            <w:noProof/>
            <w:webHidden/>
          </w:rPr>
          <w:fldChar w:fldCharType="end"/>
        </w:r>
      </w:hyperlink>
    </w:p>
    <w:p w14:paraId="05BB695E" w14:textId="77777777" w:rsidR="00324477" w:rsidRDefault="00092565">
      <w:pPr>
        <w:pStyle w:val="Verzeichnis1"/>
        <w:tabs>
          <w:tab w:val="right" w:leader="dot" w:pos="9062"/>
        </w:tabs>
        <w:rPr>
          <w:rFonts w:asciiTheme="minorHAnsi" w:eastAsiaTheme="minorEastAsia" w:hAnsiTheme="minorHAnsi" w:cstheme="minorBidi"/>
          <w:noProof/>
          <w:color w:val="auto"/>
          <w:sz w:val="22"/>
          <w:szCs w:val="22"/>
          <w:lang w:val="de-DE"/>
        </w:rPr>
      </w:pPr>
      <w:hyperlink w:anchor="_Toc27730640" w:history="1">
        <w:r w:rsidR="00324477" w:rsidRPr="00FA1407">
          <w:rPr>
            <w:rStyle w:val="Hyperlink"/>
            <w:noProof/>
          </w:rPr>
          <w:t>List of figures</w:t>
        </w:r>
        <w:r w:rsidR="00324477">
          <w:rPr>
            <w:noProof/>
            <w:webHidden/>
          </w:rPr>
          <w:tab/>
        </w:r>
        <w:r w:rsidR="00324477">
          <w:rPr>
            <w:noProof/>
            <w:webHidden/>
          </w:rPr>
          <w:fldChar w:fldCharType="begin"/>
        </w:r>
        <w:r w:rsidR="00324477">
          <w:rPr>
            <w:noProof/>
            <w:webHidden/>
          </w:rPr>
          <w:instrText xml:space="preserve"> PAGEREF _Toc27730640 \h </w:instrText>
        </w:r>
        <w:r w:rsidR="00324477">
          <w:rPr>
            <w:noProof/>
            <w:webHidden/>
          </w:rPr>
        </w:r>
        <w:r w:rsidR="00324477">
          <w:rPr>
            <w:noProof/>
            <w:webHidden/>
          </w:rPr>
          <w:fldChar w:fldCharType="separate"/>
        </w:r>
        <w:r w:rsidR="00FD096A">
          <w:rPr>
            <w:noProof/>
            <w:webHidden/>
          </w:rPr>
          <w:t>5</w:t>
        </w:r>
        <w:r w:rsidR="00324477">
          <w:rPr>
            <w:noProof/>
            <w:webHidden/>
          </w:rPr>
          <w:fldChar w:fldCharType="end"/>
        </w:r>
      </w:hyperlink>
    </w:p>
    <w:p w14:paraId="01C5E32A" w14:textId="77777777" w:rsidR="00324477" w:rsidRDefault="00092565">
      <w:pPr>
        <w:pStyle w:val="Verzeichnis1"/>
        <w:tabs>
          <w:tab w:val="left" w:pos="460"/>
          <w:tab w:val="right" w:leader="dot" w:pos="9062"/>
        </w:tabs>
        <w:rPr>
          <w:rFonts w:asciiTheme="minorHAnsi" w:eastAsiaTheme="minorEastAsia" w:hAnsiTheme="minorHAnsi" w:cstheme="minorBidi"/>
          <w:noProof/>
          <w:color w:val="auto"/>
          <w:sz w:val="22"/>
          <w:szCs w:val="22"/>
          <w:lang w:val="de-DE"/>
        </w:rPr>
      </w:pPr>
      <w:hyperlink w:anchor="_Toc27730641" w:history="1">
        <w:r w:rsidR="00324477" w:rsidRPr="00FA1407">
          <w:rPr>
            <w:rStyle w:val="Hyperlink"/>
            <w:noProof/>
            <w:lang w:val="en-GB"/>
          </w:rPr>
          <w:t>1</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General</w:t>
        </w:r>
        <w:r w:rsidR="00324477">
          <w:rPr>
            <w:noProof/>
            <w:webHidden/>
          </w:rPr>
          <w:tab/>
        </w:r>
        <w:r w:rsidR="00324477">
          <w:rPr>
            <w:noProof/>
            <w:webHidden/>
          </w:rPr>
          <w:fldChar w:fldCharType="begin"/>
        </w:r>
        <w:r w:rsidR="00324477">
          <w:rPr>
            <w:noProof/>
            <w:webHidden/>
          </w:rPr>
          <w:instrText xml:space="preserve"> PAGEREF _Toc27730641 \h </w:instrText>
        </w:r>
        <w:r w:rsidR="00324477">
          <w:rPr>
            <w:noProof/>
            <w:webHidden/>
          </w:rPr>
        </w:r>
        <w:r w:rsidR="00324477">
          <w:rPr>
            <w:noProof/>
            <w:webHidden/>
          </w:rPr>
          <w:fldChar w:fldCharType="separate"/>
        </w:r>
        <w:r w:rsidR="00FD096A">
          <w:rPr>
            <w:noProof/>
            <w:webHidden/>
          </w:rPr>
          <w:t>9</w:t>
        </w:r>
        <w:r w:rsidR="00324477">
          <w:rPr>
            <w:noProof/>
            <w:webHidden/>
          </w:rPr>
          <w:fldChar w:fldCharType="end"/>
        </w:r>
      </w:hyperlink>
    </w:p>
    <w:p w14:paraId="1FA87596"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42" w:history="1">
        <w:r w:rsidR="00324477" w:rsidRPr="00FA1407">
          <w:rPr>
            <w:rStyle w:val="Hyperlink"/>
            <w:noProof/>
            <w:lang w:val="en-GB"/>
          </w:rPr>
          <w:t>1.1</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Preamble</w:t>
        </w:r>
        <w:r w:rsidR="00324477">
          <w:rPr>
            <w:noProof/>
            <w:webHidden/>
          </w:rPr>
          <w:tab/>
        </w:r>
        <w:r w:rsidR="00324477">
          <w:rPr>
            <w:noProof/>
            <w:webHidden/>
          </w:rPr>
          <w:fldChar w:fldCharType="begin"/>
        </w:r>
        <w:r w:rsidR="00324477">
          <w:rPr>
            <w:noProof/>
            <w:webHidden/>
          </w:rPr>
          <w:instrText xml:space="preserve"> PAGEREF _Toc27730642 \h </w:instrText>
        </w:r>
        <w:r w:rsidR="00324477">
          <w:rPr>
            <w:noProof/>
            <w:webHidden/>
          </w:rPr>
        </w:r>
        <w:r w:rsidR="00324477">
          <w:rPr>
            <w:noProof/>
            <w:webHidden/>
          </w:rPr>
          <w:fldChar w:fldCharType="separate"/>
        </w:r>
        <w:r w:rsidR="00FD096A">
          <w:rPr>
            <w:noProof/>
            <w:webHidden/>
          </w:rPr>
          <w:t>9</w:t>
        </w:r>
        <w:r w:rsidR="00324477">
          <w:rPr>
            <w:noProof/>
            <w:webHidden/>
          </w:rPr>
          <w:fldChar w:fldCharType="end"/>
        </w:r>
      </w:hyperlink>
    </w:p>
    <w:p w14:paraId="1CB3BF3B"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43" w:history="1">
        <w:r w:rsidR="00324477" w:rsidRPr="00FA1407">
          <w:rPr>
            <w:rStyle w:val="Hyperlink"/>
            <w:noProof/>
            <w:lang w:val="en-GB"/>
          </w:rPr>
          <w:t>1.2</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Objectives of the recommendation</w:t>
        </w:r>
        <w:r w:rsidR="00324477">
          <w:rPr>
            <w:noProof/>
            <w:webHidden/>
          </w:rPr>
          <w:tab/>
        </w:r>
        <w:r w:rsidR="00324477">
          <w:rPr>
            <w:noProof/>
            <w:webHidden/>
          </w:rPr>
          <w:fldChar w:fldCharType="begin"/>
        </w:r>
        <w:r w:rsidR="00324477">
          <w:rPr>
            <w:noProof/>
            <w:webHidden/>
          </w:rPr>
          <w:instrText xml:space="preserve"> PAGEREF _Toc27730643 \h </w:instrText>
        </w:r>
        <w:r w:rsidR="00324477">
          <w:rPr>
            <w:noProof/>
            <w:webHidden/>
          </w:rPr>
        </w:r>
        <w:r w:rsidR="00324477">
          <w:rPr>
            <w:noProof/>
            <w:webHidden/>
          </w:rPr>
          <w:fldChar w:fldCharType="separate"/>
        </w:r>
        <w:r w:rsidR="00FD096A">
          <w:rPr>
            <w:noProof/>
            <w:webHidden/>
          </w:rPr>
          <w:t>9</w:t>
        </w:r>
        <w:r w:rsidR="00324477">
          <w:rPr>
            <w:noProof/>
            <w:webHidden/>
          </w:rPr>
          <w:fldChar w:fldCharType="end"/>
        </w:r>
      </w:hyperlink>
    </w:p>
    <w:p w14:paraId="36BC0CB5"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44" w:history="1">
        <w:r w:rsidR="00324477" w:rsidRPr="00FA1407">
          <w:rPr>
            <w:rStyle w:val="Hyperlink"/>
            <w:noProof/>
            <w:lang w:val="en-GB"/>
          </w:rPr>
          <w:t>1.3</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Changes to preceding versions</w:t>
        </w:r>
        <w:r w:rsidR="00324477">
          <w:rPr>
            <w:noProof/>
            <w:webHidden/>
          </w:rPr>
          <w:tab/>
        </w:r>
        <w:r w:rsidR="00324477">
          <w:rPr>
            <w:noProof/>
            <w:webHidden/>
          </w:rPr>
          <w:fldChar w:fldCharType="begin"/>
        </w:r>
        <w:r w:rsidR="00324477">
          <w:rPr>
            <w:noProof/>
            <w:webHidden/>
          </w:rPr>
          <w:instrText xml:space="preserve"> PAGEREF _Toc27730644 \h </w:instrText>
        </w:r>
        <w:r w:rsidR="00324477">
          <w:rPr>
            <w:noProof/>
            <w:webHidden/>
          </w:rPr>
        </w:r>
        <w:r w:rsidR="00324477">
          <w:rPr>
            <w:noProof/>
            <w:webHidden/>
          </w:rPr>
          <w:fldChar w:fldCharType="separate"/>
        </w:r>
        <w:r w:rsidR="00FD096A">
          <w:rPr>
            <w:noProof/>
            <w:webHidden/>
          </w:rPr>
          <w:t>10</w:t>
        </w:r>
        <w:r w:rsidR="00324477">
          <w:rPr>
            <w:noProof/>
            <w:webHidden/>
          </w:rPr>
          <w:fldChar w:fldCharType="end"/>
        </w:r>
      </w:hyperlink>
    </w:p>
    <w:p w14:paraId="67404029"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45" w:history="1">
        <w:r w:rsidR="00324477" w:rsidRPr="00FA1407">
          <w:rPr>
            <w:rStyle w:val="Hyperlink"/>
            <w:noProof/>
            <w:lang w:val="en-GB"/>
          </w:rPr>
          <w:t>1.4</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Compatibility to preceding versions</w:t>
        </w:r>
        <w:r w:rsidR="00324477">
          <w:rPr>
            <w:noProof/>
            <w:webHidden/>
          </w:rPr>
          <w:tab/>
        </w:r>
        <w:r w:rsidR="00324477">
          <w:rPr>
            <w:noProof/>
            <w:webHidden/>
          </w:rPr>
          <w:fldChar w:fldCharType="begin"/>
        </w:r>
        <w:r w:rsidR="00324477">
          <w:rPr>
            <w:noProof/>
            <w:webHidden/>
          </w:rPr>
          <w:instrText xml:space="preserve"> PAGEREF _Toc27730645 \h </w:instrText>
        </w:r>
        <w:r w:rsidR="00324477">
          <w:rPr>
            <w:noProof/>
            <w:webHidden/>
          </w:rPr>
        </w:r>
        <w:r w:rsidR="00324477">
          <w:rPr>
            <w:noProof/>
            <w:webHidden/>
          </w:rPr>
          <w:fldChar w:fldCharType="separate"/>
        </w:r>
        <w:r w:rsidR="00FD096A">
          <w:rPr>
            <w:noProof/>
            <w:webHidden/>
          </w:rPr>
          <w:t>10</w:t>
        </w:r>
        <w:r w:rsidR="00324477">
          <w:rPr>
            <w:noProof/>
            <w:webHidden/>
          </w:rPr>
          <w:fldChar w:fldCharType="end"/>
        </w:r>
      </w:hyperlink>
    </w:p>
    <w:p w14:paraId="26EA5EE1"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46" w:history="1">
        <w:r w:rsidR="00324477" w:rsidRPr="00FA1407">
          <w:rPr>
            <w:rStyle w:val="Hyperlink"/>
            <w:noProof/>
            <w:lang w:val="en-GB"/>
          </w:rPr>
          <w:t>1.5</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Document structure</w:t>
        </w:r>
        <w:r w:rsidR="00324477">
          <w:rPr>
            <w:noProof/>
            <w:webHidden/>
          </w:rPr>
          <w:tab/>
        </w:r>
        <w:r w:rsidR="00324477">
          <w:rPr>
            <w:noProof/>
            <w:webHidden/>
          </w:rPr>
          <w:fldChar w:fldCharType="begin"/>
        </w:r>
        <w:r w:rsidR="00324477">
          <w:rPr>
            <w:noProof/>
            <w:webHidden/>
          </w:rPr>
          <w:instrText xml:space="preserve"> PAGEREF _Toc27730646 \h </w:instrText>
        </w:r>
        <w:r w:rsidR="00324477">
          <w:rPr>
            <w:noProof/>
            <w:webHidden/>
          </w:rPr>
        </w:r>
        <w:r w:rsidR="00324477">
          <w:rPr>
            <w:noProof/>
            <w:webHidden/>
          </w:rPr>
          <w:fldChar w:fldCharType="separate"/>
        </w:r>
        <w:r w:rsidR="00FD096A">
          <w:rPr>
            <w:noProof/>
            <w:webHidden/>
          </w:rPr>
          <w:t>10</w:t>
        </w:r>
        <w:r w:rsidR="00324477">
          <w:rPr>
            <w:noProof/>
            <w:webHidden/>
          </w:rPr>
          <w:fldChar w:fldCharType="end"/>
        </w:r>
      </w:hyperlink>
    </w:p>
    <w:p w14:paraId="0846AC7E"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47" w:history="1">
        <w:r w:rsidR="00324477" w:rsidRPr="00FA1407">
          <w:rPr>
            <w:rStyle w:val="Hyperlink"/>
            <w:noProof/>
            <w:lang w:val="en-GB"/>
          </w:rPr>
          <w:t>1.6</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Abbreviations, terms and definitions</w:t>
        </w:r>
        <w:r w:rsidR="00324477">
          <w:rPr>
            <w:noProof/>
            <w:webHidden/>
          </w:rPr>
          <w:tab/>
        </w:r>
        <w:r w:rsidR="00324477">
          <w:rPr>
            <w:noProof/>
            <w:webHidden/>
          </w:rPr>
          <w:fldChar w:fldCharType="begin"/>
        </w:r>
        <w:r w:rsidR="00324477">
          <w:rPr>
            <w:noProof/>
            <w:webHidden/>
          </w:rPr>
          <w:instrText xml:space="preserve"> PAGEREF _Toc27730647 \h </w:instrText>
        </w:r>
        <w:r w:rsidR="00324477">
          <w:rPr>
            <w:noProof/>
            <w:webHidden/>
          </w:rPr>
        </w:r>
        <w:r w:rsidR="00324477">
          <w:rPr>
            <w:noProof/>
            <w:webHidden/>
          </w:rPr>
          <w:fldChar w:fldCharType="separate"/>
        </w:r>
        <w:r w:rsidR="00FD096A">
          <w:rPr>
            <w:noProof/>
            <w:webHidden/>
          </w:rPr>
          <w:t>11</w:t>
        </w:r>
        <w:r w:rsidR="00324477">
          <w:rPr>
            <w:noProof/>
            <w:webHidden/>
          </w:rPr>
          <w:fldChar w:fldCharType="end"/>
        </w:r>
      </w:hyperlink>
    </w:p>
    <w:p w14:paraId="1A540D95"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48" w:history="1">
        <w:r w:rsidR="00324477" w:rsidRPr="00FA1407">
          <w:rPr>
            <w:rStyle w:val="Hyperlink"/>
            <w:noProof/>
            <w:lang w:val="en-GB"/>
          </w:rPr>
          <w:t>1.7</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Reference</w:t>
        </w:r>
        <w:r w:rsidR="00324477">
          <w:rPr>
            <w:noProof/>
            <w:webHidden/>
          </w:rPr>
          <w:tab/>
        </w:r>
        <w:r w:rsidR="00324477">
          <w:rPr>
            <w:noProof/>
            <w:webHidden/>
          </w:rPr>
          <w:fldChar w:fldCharType="begin"/>
        </w:r>
        <w:r w:rsidR="00324477">
          <w:rPr>
            <w:noProof/>
            <w:webHidden/>
          </w:rPr>
          <w:instrText xml:space="preserve"> PAGEREF _Toc27730648 \h </w:instrText>
        </w:r>
        <w:r w:rsidR="00324477">
          <w:rPr>
            <w:noProof/>
            <w:webHidden/>
          </w:rPr>
        </w:r>
        <w:r w:rsidR="00324477">
          <w:rPr>
            <w:noProof/>
            <w:webHidden/>
          </w:rPr>
          <w:fldChar w:fldCharType="separate"/>
        </w:r>
        <w:r w:rsidR="00FD096A">
          <w:rPr>
            <w:noProof/>
            <w:webHidden/>
          </w:rPr>
          <w:t>11</w:t>
        </w:r>
        <w:r w:rsidR="00324477">
          <w:rPr>
            <w:noProof/>
            <w:webHidden/>
          </w:rPr>
          <w:fldChar w:fldCharType="end"/>
        </w:r>
      </w:hyperlink>
    </w:p>
    <w:p w14:paraId="2599BC43" w14:textId="77777777" w:rsidR="00324477" w:rsidRDefault="00092565">
      <w:pPr>
        <w:pStyle w:val="Verzeichnis1"/>
        <w:tabs>
          <w:tab w:val="left" w:pos="460"/>
          <w:tab w:val="right" w:leader="dot" w:pos="9062"/>
        </w:tabs>
        <w:rPr>
          <w:rFonts w:asciiTheme="minorHAnsi" w:eastAsiaTheme="minorEastAsia" w:hAnsiTheme="minorHAnsi" w:cstheme="minorBidi"/>
          <w:noProof/>
          <w:color w:val="auto"/>
          <w:sz w:val="22"/>
          <w:szCs w:val="22"/>
          <w:lang w:val="de-DE"/>
        </w:rPr>
      </w:pPr>
      <w:hyperlink w:anchor="_Toc27730649" w:history="1">
        <w:r w:rsidR="00324477" w:rsidRPr="00FA1407">
          <w:rPr>
            <w:rStyle w:val="Hyperlink"/>
            <w:rFonts w:eastAsia="MS Mincho"/>
            <w:noProof/>
          </w:rPr>
          <w:t>2</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Exemplary business use cases</w:t>
        </w:r>
        <w:r w:rsidR="00324477">
          <w:rPr>
            <w:noProof/>
            <w:webHidden/>
          </w:rPr>
          <w:tab/>
        </w:r>
        <w:r w:rsidR="00324477">
          <w:rPr>
            <w:noProof/>
            <w:webHidden/>
          </w:rPr>
          <w:fldChar w:fldCharType="begin"/>
        </w:r>
        <w:r w:rsidR="00324477">
          <w:rPr>
            <w:noProof/>
            <w:webHidden/>
          </w:rPr>
          <w:instrText xml:space="preserve"> PAGEREF _Toc27730649 \h </w:instrText>
        </w:r>
        <w:r w:rsidR="00324477">
          <w:rPr>
            <w:noProof/>
            <w:webHidden/>
          </w:rPr>
        </w:r>
        <w:r w:rsidR="00324477">
          <w:rPr>
            <w:noProof/>
            <w:webHidden/>
          </w:rPr>
          <w:fldChar w:fldCharType="separate"/>
        </w:r>
        <w:r w:rsidR="00FD096A">
          <w:rPr>
            <w:noProof/>
            <w:webHidden/>
          </w:rPr>
          <w:t>12</w:t>
        </w:r>
        <w:r w:rsidR="00324477">
          <w:rPr>
            <w:noProof/>
            <w:webHidden/>
          </w:rPr>
          <w:fldChar w:fldCharType="end"/>
        </w:r>
      </w:hyperlink>
    </w:p>
    <w:p w14:paraId="15D8137C"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50" w:history="1">
        <w:r w:rsidR="00324477" w:rsidRPr="00FA1407">
          <w:rPr>
            <w:rStyle w:val="Hyperlink"/>
            <w:noProof/>
            <w:lang w:val="en-GB"/>
          </w:rPr>
          <w:t>2.1</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UC1: Exchange of components data (part master data)</w:t>
        </w:r>
        <w:r w:rsidR="00324477">
          <w:rPr>
            <w:noProof/>
            <w:webHidden/>
          </w:rPr>
          <w:tab/>
        </w:r>
        <w:r w:rsidR="00324477">
          <w:rPr>
            <w:noProof/>
            <w:webHidden/>
          </w:rPr>
          <w:fldChar w:fldCharType="begin"/>
        </w:r>
        <w:r w:rsidR="00324477">
          <w:rPr>
            <w:noProof/>
            <w:webHidden/>
          </w:rPr>
          <w:instrText xml:space="preserve"> PAGEREF _Toc27730650 \h </w:instrText>
        </w:r>
        <w:r w:rsidR="00324477">
          <w:rPr>
            <w:noProof/>
            <w:webHidden/>
          </w:rPr>
        </w:r>
        <w:r w:rsidR="00324477">
          <w:rPr>
            <w:noProof/>
            <w:webHidden/>
          </w:rPr>
          <w:fldChar w:fldCharType="separate"/>
        </w:r>
        <w:r w:rsidR="00FD096A">
          <w:rPr>
            <w:noProof/>
            <w:webHidden/>
          </w:rPr>
          <w:t>12</w:t>
        </w:r>
        <w:r w:rsidR="00324477">
          <w:rPr>
            <w:noProof/>
            <w:webHidden/>
          </w:rPr>
          <w:fldChar w:fldCharType="end"/>
        </w:r>
      </w:hyperlink>
    </w:p>
    <w:p w14:paraId="1D7037EB"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51" w:history="1">
        <w:r w:rsidR="00324477" w:rsidRPr="00FA1407">
          <w:rPr>
            <w:rStyle w:val="Hyperlink"/>
            <w:noProof/>
            <w:lang w:val="en-GB"/>
          </w:rPr>
          <w:t>2.2</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UC2: Exchange of connectivity data</w:t>
        </w:r>
        <w:r w:rsidR="00324477">
          <w:rPr>
            <w:noProof/>
            <w:webHidden/>
          </w:rPr>
          <w:tab/>
        </w:r>
        <w:r w:rsidR="00324477">
          <w:rPr>
            <w:noProof/>
            <w:webHidden/>
          </w:rPr>
          <w:fldChar w:fldCharType="begin"/>
        </w:r>
        <w:r w:rsidR="00324477">
          <w:rPr>
            <w:noProof/>
            <w:webHidden/>
          </w:rPr>
          <w:instrText xml:space="preserve"> PAGEREF _Toc27730651 \h </w:instrText>
        </w:r>
        <w:r w:rsidR="00324477">
          <w:rPr>
            <w:noProof/>
            <w:webHidden/>
          </w:rPr>
        </w:r>
        <w:r w:rsidR="00324477">
          <w:rPr>
            <w:noProof/>
            <w:webHidden/>
          </w:rPr>
          <w:fldChar w:fldCharType="separate"/>
        </w:r>
        <w:r w:rsidR="00FD096A">
          <w:rPr>
            <w:noProof/>
            <w:webHidden/>
          </w:rPr>
          <w:t>12</w:t>
        </w:r>
        <w:r w:rsidR="00324477">
          <w:rPr>
            <w:noProof/>
            <w:webHidden/>
          </w:rPr>
          <w:fldChar w:fldCharType="end"/>
        </w:r>
      </w:hyperlink>
    </w:p>
    <w:p w14:paraId="751DEADD"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52" w:history="1">
        <w:r w:rsidR="00324477" w:rsidRPr="00FA1407">
          <w:rPr>
            <w:rStyle w:val="Hyperlink"/>
            <w:noProof/>
            <w:lang w:val="en-GB"/>
          </w:rPr>
          <w:t>2.3</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UC3: Exchange of geometry data</w:t>
        </w:r>
        <w:r w:rsidR="00324477">
          <w:rPr>
            <w:noProof/>
            <w:webHidden/>
          </w:rPr>
          <w:tab/>
        </w:r>
        <w:r w:rsidR="00324477">
          <w:rPr>
            <w:noProof/>
            <w:webHidden/>
          </w:rPr>
          <w:fldChar w:fldCharType="begin"/>
        </w:r>
        <w:r w:rsidR="00324477">
          <w:rPr>
            <w:noProof/>
            <w:webHidden/>
          </w:rPr>
          <w:instrText xml:space="preserve"> PAGEREF _Toc27730652 \h </w:instrText>
        </w:r>
        <w:r w:rsidR="00324477">
          <w:rPr>
            <w:noProof/>
            <w:webHidden/>
          </w:rPr>
        </w:r>
        <w:r w:rsidR="00324477">
          <w:rPr>
            <w:noProof/>
            <w:webHidden/>
          </w:rPr>
          <w:fldChar w:fldCharType="separate"/>
        </w:r>
        <w:r w:rsidR="00FD096A">
          <w:rPr>
            <w:noProof/>
            <w:webHidden/>
          </w:rPr>
          <w:t>13</w:t>
        </w:r>
        <w:r w:rsidR="00324477">
          <w:rPr>
            <w:noProof/>
            <w:webHidden/>
          </w:rPr>
          <w:fldChar w:fldCharType="end"/>
        </w:r>
      </w:hyperlink>
    </w:p>
    <w:p w14:paraId="17C81ED8"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53" w:history="1">
        <w:r w:rsidR="00324477" w:rsidRPr="00FA1407">
          <w:rPr>
            <w:rStyle w:val="Hyperlink"/>
            <w:noProof/>
            <w:lang w:val="en-GB"/>
          </w:rPr>
          <w:t>2.4</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UC4: Exchange of wiring harness data</w:t>
        </w:r>
        <w:r w:rsidR="00324477">
          <w:rPr>
            <w:noProof/>
            <w:webHidden/>
          </w:rPr>
          <w:tab/>
        </w:r>
        <w:r w:rsidR="00324477">
          <w:rPr>
            <w:noProof/>
            <w:webHidden/>
          </w:rPr>
          <w:fldChar w:fldCharType="begin"/>
        </w:r>
        <w:r w:rsidR="00324477">
          <w:rPr>
            <w:noProof/>
            <w:webHidden/>
          </w:rPr>
          <w:instrText xml:space="preserve"> PAGEREF _Toc27730653 \h </w:instrText>
        </w:r>
        <w:r w:rsidR="00324477">
          <w:rPr>
            <w:noProof/>
            <w:webHidden/>
          </w:rPr>
        </w:r>
        <w:r w:rsidR="00324477">
          <w:rPr>
            <w:noProof/>
            <w:webHidden/>
          </w:rPr>
          <w:fldChar w:fldCharType="separate"/>
        </w:r>
        <w:r w:rsidR="00FD096A">
          <w:rPr>
            <w:noProof/>
            <w:webHidden/>
          </w:rPr>
          <w:t>14</w:t>
        </w:r>
        <w:r w:rsidR="00324477">
          <w:rPr>
            <w:noProof/>
            <w:webHidden/>
          </w:rPr>
          <w:fldChar w:fldCharType="end"/>
        </w:r>
      </w:hyperlink>
    </w:p>
    <w:p w14:paraId="7353F000" w14:textId="77777777" w:rsidR="00324477" w:rsidRDefault="00092565">
      <w:pPr>
        <w:pStyle w:val="Verzeichnis1"/>
        <w:tabs>
          <w:tab w:val="left" w:pos="460"/>
          <w:tab w:val="right" w:leader="dot" w:pos="9062"/>
        </w:tabs>
        <w:rPr>
          <w:rFonts w:asciiTheme="minorHAnsi" w:eastAsiaTheme="minorEastAsia" w:hAnsiTheme="minorHAnsi" w:cstheme="minorBidi"/>
          <w:noProof/>
          <w:color w:val="auto"/>
          <w:sz w:val="22"/>
          <w:szCs w:val="22"/>
          <w:lang w:val="de-DE"/>
        </w:rPr>
      </w:pPr>
      <w:hyperlink w:anchor="_Toc27730654" w:history="1">
        <w:r w:rsidR="00324477" w:rsidRPr="00FA1407">
          <w:rPr>
            <w:rStyle w:val="Hyperlink"/>
            <w:noProof/>
            <w:lang w:val="en-GB"/>
          </w:rPr>
          <w:t>3</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Requirements on the VEC</w:t>
        </w:r>
        <w:r w:rsidR="00324477">
          <w:rPr>
            <w:noProof/>
            <w:webHidden/>
          </w:rPr>
          <w:tab/>
        </w:r>
        <w:r w:rsidR="00324477">
          <w:rPr>
            <w:noProof/>
            <w:webHidden/>
          </w:rPr>
          <w:fldChar w:fldCharType="begin"/>
        </w:r>
        <w:r w:rsidR="00324477">
          <w:rPr>
            <w:noProof/>
            <w:webHidden/>
          </w:rPr>
          <w:instrText xml:space="preserve"> PAGEREF _Toc27730654 \h </w:instrText>
        </w:r>
        <w:r w:rsidR="00324477">
          <w:rPr>
            <w:noProof/>
            <w:webHidden/>
          </w:rPr>
        </w:r>
        <w:r w:rsidR="00324477">
          <w:rPr>
            <w:noProof/>
            <w:webHidden/>
          </w:rPr>
          <w:fldChar w:fldCharType="separate"/>
        </w:r>
        <w:r w:rsidR="00FD096A">
          <w:rPr>
            <w:noProof/>
            <w:webHidden/>
          </w:rPr>
          <w:t>15</w:t>
        </w:r>
        <w:r w:rsidR="00324477">
          <w:rPr>
            <w:noProof/>
            <w:webHidden/>
          </w:rPr>
          <w:fldChar w:fldCharType="end"/>
        </w:r>
      </w:hyperlink>
    </w:p>
    <w:p w14:paraId="762B1E4B"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55" w:history="1">
        <w:r w:rsidR="00324477" w:rsidRPr="00FA1407">
          <w:rPr>
            <w:rStyle w:val="Hyperlink"/>
            <w:noProof/>
            <w:lang w:val="en-GB"/>
          </w:rPr>
          <w:t>3.1</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Requirements in the PDM context / addressing PDM data</w:t>
        </w:r>
        <w:r w:rsidR="00324477">
          <w:rPr>
            <w:noProof/>
            <w:webHidden/>
          </w:rPr>
          <w:tab/>
        </w:r>
        <w:r w:rsidR="00324477">
          <w:rPr>
            <w:noProof/>
            <w:webHidden/>
          </w:rPr>
          <w:fldChar w:fldCharType="begin"/>
        </w:r>
        <w:r w:rsidR="00324477">
          <w:rPr>
            <w:noProof/>
            <w:webHidden/>
          </w:rPr>
          <w:instrText xml:space="preserve"> PAGEREF _Toc27730655 \h </w:instrText>
        </w:r>
        <w:r w:rsidR="00324477">
          <w:rPr>
            <w:noProof/>
            <w:webHidden/>
          </w:rPr>
        </w:r>
        <w:r w:rsidR="00324477">
          <w:rPr>
            <w:noProof/>
            <w:webHidden/>
          </w:rPr>
          <w:fldChar w:fldCharType="separate"/>
        </w:r>
        <w:r w:rsidR="00FD096A">
          <w:rPr>
            <w:noProof/>
            <w:webHidden/>
          </w:rPr>
          <w:t>15</w:t>
        </w:r>
        <w:r w:rsidR="00324477">
          <w:rPr>
            <w:noProof/>
            <w:webHidden/>
          </w:rPr>
          <w:fldChar w:fldCharType="end"/>
        </w:r>
      </w:hyperlink>
    </w:p>
    <w:p w14:paraId="6F360B78"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56" w:history="1">
        <w:r w:rsidR="00324477" w:rsidRPr="00FA1407">
          <w:rPr>
            <w:rStyle w:val="Hyperlink"/>
            <w:noProof/>
            <w:lang w:val="en-GB"/>
          </w:rPr>
          <w:t>3.2</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Requirements addressing variance information</w:t>
        </w:r>
        <w:r w:rsidR="00324477">
          <w:rPr>
            <w:noProof/>
            <w:webHidden/>
          </w:rPr>
          <w:tab/>
        </w:r>
        <w:r w:rsidR="00324477">
          <w:rPr>
            <w:noProof/>
            <w:webHidden/>
          </w:rPr>
          <w:fldChar w:fldCharType="begin"/>
        </w:r>
        <w:r w:rsidR="00324477">
          <w:rPr>
            <w:noProof/>
            <w:webHidden/>
          </w:rPr>
          <w:instrText xml:space="preserve"> PAGEREF _Toc27730656 \h </w:instrText>
        </w:r>
        <w:r w:rsidR="00324477">
          <w:rPr>
            <w:noProof/>
            <w:webHidden/>
          </w:rPr>
        </w:r>
        <w:r w:rsidR="00324477">
          <w:rPr>
            <w:noProof/>
            <w:webHidden/>
          </w:rPr>
          <w:fldChar w:fldCharType="separate"/>
        </w:r>
        <w:r w:rsidR="00FD096A">
          <w:rPr>
            <w:noProof/>
            <w:webHidden/>
          </w:rPr>
          <w:t>17</w:t>
        </w:r>
        <w:r w:rsidR="00324477">
          <w:rPr>
            <w:noProof/>
            <w:webHidden/>
          </w:rPr>
          <w:fldChar w:fldCharType="end"/>
        </w:r>
      </w:hyperlink>
    </w:p>
    <w:p w14:paraId="0762EDEA"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57" w:history="1">
        <w:r w:rsidR="00324477" w:rsidRPr="00FA1407">
          <w:rPr>
            <w:rStyle w:val="Hyperlink"/>
            <w:noProof/>
            <w:lang w:val="en-GB"/>
          </w:rPr>
          <w:t>3.3</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Requirements out of the KBL-perspective</w:t>
        </w:r>
        <w:r w:rsidR="00324477">
          <w:rPr>
            <w:noProof/>
            <w:webHidden/>
          </w:rPr>
          <w:tab/>
        </w:r>
        <w:r w:rsidR="00324477">
          <w:rPr>
            <w:noProof/>
            <w:webHidden/>
          </w:rPr>
          <w:fldChar w:fldCharType="begin"/>
        </w:r>
        <w:r w:rsidR="00324477">
          <w:rPr>
            <w:noProof/>
            <w:webHidden/>
          </w:rPr>
          <w:instrText xml:space="preserve"> PAGEREF _Toc27730657 \h </w:instrText>
        </w:r>
        <w:r w:rsidR="00324477">
          <w:rPr>
            <w:noProof/>
            <w:webHidden/>
          </w:rPr>
        </w:r>
        <w:r w:rsidR="00324477">
          <w:rPr>
            <w:noProof/>
            <w:webHidden/>
          </w:rPr>
          <w:fldChar w:fldCharType="separate"/>
        </w:r>
        <w:r w:rsidR="00FD096A">
          <w:rPr>
            <w:noProof/>
            <w:webHidden/>
          </w:rPr>
          <w:t>18</w:t>
        </w:r>
        <w:r w:rsidR="00324477">
          <w:rPr>
            <w:noProof/>
            <w:webHidden/>
          </w:rPr>
          <w:fldChar w:fldCharType="end"/>
        </w:r>
      </w:hyperlink>
    </w:p>
    <w:p w14:paraId="794DCC19"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58" w:history="1">
        <w:r w:rsidR="00324477" w:rsidRPr="00FA1407">
          <w:rPr>
            <w:rStyle w:val="Hyperlink"/>
            <w:noProof/>
            <w:lang w:val="en-GB"/>
          </w:rPr>
          <w:t>3.4</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Additional requirements out of the KOMP perspective</w:t>
        </w:r>
        <w:r w:rsidR="00324477">
          <w:rPr>
            <w:noProof/>
            <w:webHidden/>
          </w:rPr>
          <w:tab/>
        </w:r>
        <w:r w:rsidR="00324477">
          <w:rPr>
            <w:noProof/>
            <w:webHidden/>
          </w:rPr>
          <w:fldChar w:fldCharType="begin"/>
        </w:r>
        <w:r w:rsidR="00324477">
          <w:rPr>
            <w:noProof/>
            <w:webHidden/>
          </w:rPr>
          <w:instrText xml:space="preserve"> PAGEREF _Toc27730658 \h </w:instrText>
        </w:r>
        <w:r w:rsidR="00324477">
          <w:rPr>
            <w:noProof/>
            <w:webHidden/>
          </w:rPr>
        </w:r>
        <w:r w:rsidR="00324477">
          <w:rPr>
            <w:noProof/>
            <w:webHidden/>
          </w:rPr>
          <w:fldChar w:fldCharType="separate"/>
        </w:r>
        <w:r w:rsidR="00FD096A">
          <w:rPr>
            <w:noProof/>
            <w:webHidden/>
          </w:rPr>
          <w:t>21</w:t>
        </w:r>
        <w:r w:rsidR="00324477">
          <w:rPr>
            <w:noProof/>
            <w:webHidden/>
          </w:rPr>
          <w:fldChar w:fldCharType="end"/>
        </w:r>
      </w:hyperlink>
    </w:p>
    <w:p w14:paraId="389BCDB9"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59" w:history="1">
        <w:r w:rsidR="00324477" w:rsidRPr="00FA1407">
          <w:rPr>
            <w:rStyle w:val="Hyperlink"/>
            <w:noProof/>
            <w:lang w:val="en-GB"/>
          </w:rPr>
          <w:t>3.5</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Additional requirements out of the GEO-perspective</w:t>
        </w:r>
        <w:r w:rsidR="00324477">
          <w:rPr>
            <w:noProof/>
            <w:webHidden/>
          </w:rPr>
          <w:tab/>
        </w:r>
        <w:r w:rsidR="00324477">
          <w:rPr>
            <w:noProof/>
            <w:webHidden/>
          </w:rPr>
          <w:fldChar w:fldCharType="begin"/>
        </w:r>
        <w:r w:rsidR="00324477">
          <w:rPr>
            <w:noProof/>
            <w:webHidden/>
          </w:rPr>
          <w:instrText xml:space="preserve"> PAGEREF _Toc27730659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4C3008C0"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60" w:history="1">
        <w:r w:rsidR="00324477" w:rsidRPr="00FA1407">
          <w:rPr>
            <w:rStyle w:val="Hyperlink"/>
            <w:noProof/>
            <w:lang w:val="en-GB"/>
          </w:rPr>
          <w:t>3.6</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Additional requirements out of the ELOG-perspective</w:t>
        </w:r>
        <w:r w:rsidR="00324477">
          <w:rPr>
            <w:noProof/>
            <w:webHidden/>
          </w:rPr>
          <w:tab/>
        </w:r>
        <w:r w:rsidR="00324477">
          <w:rPr>
            <w:noProof/>
            <w:webHidden/>
          </w:rPr>
          <w:fldChar w:fldCharType="begin"/>
        </w:r>
        <w:r w:rsidR="00324477">
          <w:rPr>
            <w:noProof/>
            <w:webHidden/>
          </w:rPr>
          <w:instrText xml:space="preserve"> PAGEREF _Toc27730660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69CC7FB8"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61" w:history="1">
        <w:r w:rsidR="00324477" w:rsidRPr="00FA1407">
          <w:rPr>
            <w:rStyle w:val="Hyperlink"/>
            <w:noProof/>
            <w:lang w:val="en-GB"/>
          </w:rPr>
          <w:t>3.7</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Requirements on conformance classes and VEC modules</w:t>
        </w:r>
        <w:r w:rsidR="00324477">
          <w:rPr>
            <w:noProof/>
            <w:webHidden/>
          </w:rPr>
          <w:tab/>
        </w:r>
        <w:r w:rsidR="00324477">
          <w:rPr>
            <w:noProof/>
            <w:webHidden/>
          </w:rPr>
          <w:fldChar w:fldCharType="begin"/>
        </w:r>
        <w:r w:rsidR="00324477">
          <w:rPr>
            <w:noProof/>
            <w:webHidden/>
          </w:rPr>
          <w:instrText xml:space="preserve"> PAGEREF _Toc27730661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654CAB1B"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62" w:history="1">
        <w:r w:rsidR="00324477" w:rsidRPr="00FA1407">
          <w:rPr>
            <w:rStyle w:val="Hyperlink"/>
            <w:noProof/>
            <w:lang w:val="en-GB"/>
          </w:rPr>
          <w:t>3.8</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Other requirements</w:t>
        </w:r>
        <w:r w:rsidR="00324477">
          <w:rPr>
            <w:noProof/>
            <w:webHidden/>
          </w:rPr>
          <w:tab/>
        </w:r>
        <w:r w:rsidR="00324477">
          <w:rPr>
            <w:noProof/>
            <w:webHidden/>
          </w:rPr>
          <w:fldChar w:fldCharType="begin"/>
        </w:r>
        <w:r w:rsidR="00324477">
          <w:rPr>
            <w:noProof/>
            <w:webHidden/>
          </w:rPr>
          <w:instrText xml:space="preserve"> PAGEREF _Toc27730662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494D0EEA" w14:textId="77777777" w:rsidR="00324477" w:rsidRDefault="00092565">
      <w:pPr>
        <w:pStyle w:val="Verzeichnis1"/>
        <w:tabs>
          <w:tab w:val="left" w:pos="460"/>
          <w:tab w:val="right" w:leader="dot" w:pos="9062"/>
        </w:tabs>
        <w:rPr>
          <w:rFonts w:asciiTheme="minorHAnsi" w:eastAsiaTheme="minorEastAsia" w:hAnsiTheme="minorHAnsi" w:cstheme="minorBidi"/>
          <w:noProof/>
          <w:color w:val="auto"/>
          <w:sz w:val="22"/>
          <w:szCs w:val="22"/>
          <w:lang w:val="de-DE"/>
        </w:rPr>
      </w:pPr>
      <w:hyperlink w:anchor="_Toc27730663" w:history="1">
        <w:r w:rsidR="00324477" w:rsidRPr="00FA1407">
          <w:rPr>
            <w:rStyle w:val="Hyperlink"/>
            <w:noProof/>
            <w:lang w:val="en-GB"/>
          </w:rPr>
          <w:t>4</w:t>
        </w:r>
        <w:r w:rsidR="00324477">
          <w:rPr>
            <w:rFonts w:asciiTheme="minorHAnsi" w:eastAsiaTheme="minorEastAsia" w:hAnsiTheme="minorHAnsi" w:cstheme="minorBidi"/>
            <w:noProof/>
            <w:color w:val="auto"/>
            <w:sz w:val="22"/>
            <w:szCs w:val="22"/>
            <w:lang w:val="de-DE"/>
          </w:rPr>
          <w:tab/>
        </w:r>
        <w:bookmarkStart w:id="6" w:name="_Hlk27733032"/>
        <w:r w:rsidR="00324477" w:rsidRPr="00FA1407">
          <w:rPr>
            <w:rStyle w:val="Hyperlink"/>
            <w:noProof/>
            <w:lang w:val="en-GB"/>
          </w:rPr>
          <w:t>General Guidelines</w:t>
        </w:r>
        <w:bookmarkEnd w:id="6"/>
        <w:r w:rsidR="00324477">
          <w:rPr>
            <w:noProof/>
            <w:webHidden/>
          </w:rPr>
          <w:tab/>
        </w:r>
        <w:r w:rsidR="00324477">
          <w:rPr>
            <w:noProof/>
            <w:webHidden/>
          </w:rPr>
          <w:fldChar w:fldCharType="begin"/>
        </w:r>
        <w:r w:rsidR="00324477">
          <w:rPr>
            <w:noProof/>
            <w:webHidden/>
          </w:rPr>
          <w:instrText xml:space="preserve"> PAGEREF _Toc27730663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2C41F443"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64" w:history="1">
        <w:r w:rsidR="00324477" w:rsidRPr="00FA1407">
          <w:rPr>
            <w:rStyle w:val="Hyperlink"/>
            <w:noProof/>
            <w:lang w:val="en-GB"/>
          </w:rPr>
          <w:t>4.1</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Handling of Identifiers</w:t>
        </w:r>
        <w:r w:rsidR="00324477">
          <w:rPr>
            <w:noProof/>
            <w:webHidden/>
          </w:rPr>
          <w:tab/>
        </w:r>
        <w:r w:rsidR="00324477">
          <w:rPr>
            <w:noProof/>
            <w:webHidden/>
          </w:rPr>
          <w:fldChar w:fldCharType="begin"/>
        </w:r>
        <w:r w:rsidR="00324477">
          <w:rPr>
            <w:noProof/>
            <w:webHidden/>
          </w:rPr>
          <w:instrText xml:space="preserve"> PAGEREF _Toc27730664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79446C3A"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65" w:history="1">
        <w:r w:rsidR="00324477" w:rsidRPr="00FA1407">
          <w:rPr>
            <w:rStyle w:val="Hyperlink"/>
            <w:noProof/>
            <w:lang w:val="en-GB"/>
          </w:rPr>
          <w:t>4.2</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Extension Mechanisms</w:t>
        </w:r>
        <w:r w:rsidR="00324477">
          <w:rPr>
            <w:noProof/>
            <w:webHidden/>
          </w:rPr>
          <w:tab/>
        </w:r>
        <w:r w:rsidR="00324477">
          <w:rPr>
            <w:noProof/>
            <w:webHidden/>
          </w:rPr>
          <w:fldChar w:fldCharType="begin"/>
        </w:r>
        <w:r w:rsidR="00324477">
          <w:rPr>
            <w:noProof/>
            <w:webHidden/>
          </w:rPr>
          <w:instrText xml:space="preserve"> PAGEREF _Toc27730665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50F8EE9F"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66" w:history="1">
        <w:r w:rsidR="00324477" w:rsidRPr="00FA1407">
          <w:rPr>
            <w:rStyle w:val="Hyperlink"/>
            <w:noProof/>
            <w:lang w:val="en-GB"/>
          </w:rPr>
          <w:t>4.3</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Type Inheritance</w:t>
        </w:r>
        <w:r w:rsidR="00324477">
          <w:rPr>
            <w:noProof/>
            <w:webHidden/>
          </w:rPr>
          <w:tab/>
        </w:r>
        <w:r w:rsidR="00324477">
          <w:rPr>
            <w:noProof/>
            <w:webHidden/>
          </w:rPr>
          <w:fldChar w:fldCharType="begin"/>
        </w:r>
        <w:r w:rsidR="00324477">
          <w:rPr>
            <w:noProof/>
            <w:webHidden/>
          </w:rPr>
          <w:instrText xml:space="preserve"> PAGEREF _Toc27730666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78E725D8"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67" w:history="1">
        <w:r w:rsidR="00324477" w:rsidRPr="00FA1407">
          <w:rPr>
            <w:rStyle w:val="Hyperlink"/>
            <w:noProof/>
            <w:lang w:val="en-GB"/>
          </w:rPr>
          <w:t>4.4</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Default- and Missing-Value Handling</w:t>
        </w:r>
        <w:r w:rsidR="00324477">
          <w:rPr>
            <w:noProof/>
            <w:webHidden/>
          </w:rPr>
          <w:tab/>
        </w:r>
        <w:r w:rsidR="00324477">
          <w:rPr>
            <w:noProof/>
            <w:webHidden/>
          </w:rPr>
          <w:fldChar w:fldCharType="begin"/>
        </w:r>
        <w:r w:rsidR="00324477">
          <w:rPr>
            <w:noProof/>
            <w:webHidden/>
          </w:rPr>
          <w:instrText xml:space="preserve"> PAGEREF _Toc27730667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56A3D8BC"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68" w:history="1">
        <w:r w:rsidR="00324477" w:rsidRPr="00FA1407">
          <w:rPr>
            <w:rStyle w:val="Hyperlink"/>
            <w:noProof/>
            <w:lang w:val="en-GB"/>
          </w:rPr>
          <w:t>4.5</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Instancing of Model Structures</w:t>
        </w:r>
        <w:r w:rsidR="00324477">
          <w:rPr>
            <w:noProof/>
            <w:webHidden/>
          </w:rPr>
          <w:tab/>
        </w:r>
        <w:r w:rsidR="00324477">
          <w:rPr>
            <w:noProof/>
            <w:webHidden/>
          </w:rPr>
          <w:fldChar w:fldCharType="begin"/>
        </w:r>
        <w:r w:rsidR="00324477">
          <w:rPr>
            <w:noProof/>
            <w:webHidden/>
          </w:rPr>
          <w:instrText xml:space="preserve"> PAGEREF _Toc27730668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66BE9B81"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69" w:history="1">
        <w:r w:rsidR="00324477" w:rsidRPr="00FA1407">
          <w:rPr>
            <w:rStyle w:val="Hyperlink"/>
            <w:noProof/>
            <w:lang w:val="en-GB"/>
          </w:rPr>
          <w:t>4.6</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VEC-Package</w:t>
        </w:r>
        <w:r w:rsidR="00324477">
          <w:rPr>
            <w:noProof/>
            <w:webHidden/>
          </w:rPr>
          <w:tab/>
        </w:r>
        <w:r w:rsidR="00324477">
          <w:rPr>
            <w:noProof/>
            <w:webHidden/>
          </w:rPr>
          <w:fldChar w:fldCharType="begin"/>
        </w:r>
        <w:r w:rsidR="00324477">
          <w:rPr>
            <w:noProof/>
            <w:webHidden/>
          </w:rPr>
          <w:instrText xml:space="preserve"> PAGEREF _Toc27730669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3960A3B1" w14:textId="77777777" w:rsidR="00324477" w:rsidRDefault="00092565">
      <w:pPr>
        <w:pStyle w:val="Verzeichnis1"/>
        <w:tabs>
          <w:tab w:val="left" w:pos="460"/>
          <w:tab w:val="right" w:leader="dot" w:pos="9062"/>
        </w:tabs>
        <w:rPr>
          <w:rFonts w:asciiTheme="minorHAnsi" w:eastAsiaTheme="minorEastAsia" w:hAnsiTheme="minorHAnsi" w:cstheme="minorBidi"/>
          <w:noProof/>
          <w:color w:val="auto"/>
          <w:sz w:val="22"/>
          <w:szCs w:val="22"/>
          <w:lang w:val="de-DE"/>
        </w:rPr>
      </w:pPr>
      <w:hyperlink w:anchor="_Toc27730670" w:history="1">
        <w:r w:rsidR="00324477" w:rsidRPr="00FA1407">
          <w:rPr>
            <w:rStyle w:val="Hyperlink"/>
            <w:noProof/>
            <w:lang w:val="en-GB"/>
          </w:rPr>
          <w:t>5</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VEC Model Description and XML Representation</w:t>
        </w:r>
        <w:r w:rsidR="00324477">
          <w:rPr>
            <w:noProof/>
            <w:webHidden/>
          </w:rPr>
          <w:tab/>
        </w:r>
        <w:r w:rsidR="00324477">
          <w:rPr>
            <w:noProof/>
            <w:webHidden/>
          </w:rPr>
          <w:fldChar w:fldCharType="begin"/>
        </w:r>
        <w:r w:rsidR="00324477">
          <w:rPr>
            <w:noProof/>
            <w:webHidden/>
          </w:rPr>
          <w:instrText xml:space="preserve"> PAGEREF _Toc27730670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4B74927E"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71" w:history="1">
        <w:r w:rsidR="00324477" w:rsidRPr="00FA1407">
          <w:rPr>
            <w:rStyle w:val="Hyperlink"/>
            <w:noProof/>
          </w:rPr>
          <w:t>5.1</w:t>
        </w:r>
        <w:r w:rsidR="00324477">
          <w:rPr>
            <w:rFonts w:asciiTheme="minorHAnsi" w:eastAsiaTheme="minorEastAsia" w:hAnsiTheme="minorHAnsi" w:cstheme="minorBidi"/>
            <w:noProof/>
            <w:color w:val="auto"/>
            <w:sz w:val="22"/>
            <w:szCs w:val="22"/>
            <w:lang w:val="de-DE"/>
          </w:rPr>
          <w:tab/>
        </w:r>
        <w:r w:rsidR="00324477" w:rsidRPr="00FA1407">
          <w:rPr>
            <w:rStyle w:val="Hyperlink"/>
            <w:noProof/>
          </w:rPr>
          <w:t>Key Concepts</w:t>
        </w:r>
        <w:r w:rsidR="00324477">
          <w:rPr>
            <w:noProof/>
            <w:webHidden/>
          </w:rPr>
          <w:tab/>
        </w:r>
        <w:r w:rsidR="00324477">
          <w:rPr>
            <w:noProof/>
            <w:webHidden/>
          </w:rPr>
          <w:fldChar w:fldCharType="begin"/>
        </w:r>
        <w:r w:rsidR="00324477">
          <w:rPr>
            <w:noProof/>
            <w:webHidden/>
          </w:rPr>
          <w:instrText xml:space="preserve"> PAGEREF _Toc27730671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5224D9C4"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72" w:history="1">
        <w:r w:rsidR="00324477" w:rsidRPr="00FA1407">
          <w:rPr>
            <w:rStyle w:val="Hyperlink"/>
            <w:noProof/>
          </w:rPr>
          <w:t>5.2</w:t>
        </w:r>
        <w:r w:rsidR="00324477">
          <w:rPr>
            <w:rFonts w:asciiTheme="minorHAnsi" w:eastAsiaTheme="minorEastAsia" w:hAnsiTheme="minorHAnsi" w:cstheme="minorBidi"/>
            <w:noProof/>
            <w:color w:val="auto"/>
            <w:sz w:val="22"/>
            <w:szCs w:val="22"/>
            <w:lang w:val="de-DE"/>
          </w:rPr>
          <w:tab/>
        </w:r>
        <w:r w:rsidR="00324477" w:rsidRPr="00FA1407">
          <w:rPr>
            <w:rStyle w:val="Hyperlink"/>
            <w:noProof/>
          </w:rPr>
          <w:t>Basic Datatypes</w:t>
        </w:r>
        <w:r w:rsidR="00324477">
          <w:rPr>
            <w:noProof/>
            <w:webHidden/>
          </w:rPr>
          <w:tab/>
        </w:r>
        <w:r w:rsidR="00324477">
          <w:rPr>
            <w:noProof/>
            <w:webHidden/>
          </w:rPr>
          <w:fldChar w:fldCharType="begin"/>
        </w:r>
        <w:r w:rsidR="00324477">
          <w:rPr>
            <w:noProof/>
            <w:webHidden/>
          </w:rPr>
          <w:instrText xml:space="preserve"> PAGEREF _Toc27730672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6AC326EB"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73" w:history="1">
        <w:r w:rsidR="00324477" w:rsidRPr="00FA1407">
          <w:rPr>
            <w:rStyle w:val="Hyperlink"/>
            <w:noProof/>
          </w:rPr>
          <w:t>5.3</w:t>
        </w:r>
        <w:r w:rsidR="00324477">
          <w:rPr>
            <w:rFonts w:asciiTheme="minorHAnsi" w:eastAsiaTheme="minorEastAsia" w:hAnsiTheme="minorHAnsi" w:cstheme="minorBidi"/>
            <w:noProof/>
            <w:color w:val="auto"/>
            <w:sz w:val="22"/>
            <w:szCs w:val="22"/>
            <w:lang w:val="de-DE"/>
          </w:rPr>
          <w:tab/>
        </w:r>
        <w:r w:rsidR="00324477" w:rsidRPr="00FA1407">
          <w:rPr>
            <w:rStyle w:val="Hyperlink"/>
            <w:noProof/>
          </w:rPr>
          <w:t>PDM Information</w:t>
        </w:r>
        <w:r w:rsidR="00324477">
          <w:rPr>
            <w:noProof/>
            <w:webHidden/>
          </w:rPr>
          <w:tab/>
        </w:r>
        <w:r w:rsidR="00324477">
          <w:rPr>
            <w:noProof/>
            <w:webHidden/>
          </w:rPr>
          <w:fldChar w:fldCharType="begin"/>
        </w:r>
        <w:r w:rsidR="00324477">
          <w:rPr>
            <w:noProof/>
            <w:webHidden/>
          </w:rPr>
          <w:instrText xml:space="preserve"> PAGEREF _Toc27730673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5BB8E2BB"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74" w:history="1">
        <w:r w:rsidR="00324477" w:rsidRPr="00FA1407">
          <w:rPr>
            <w:rStyle w:val="Hyperlink"/>
            <w:noProof/>
          </w:rPr>
          <w:t>5.4</w:t>
        </w:r>
        <w:r w:rsidR="00324477">
          <w:rPr>
            <w:rFonts w:asciiTheme="minorHAnsi" w:eastAsiaTheme="minorEastAsia" w:hAnsiTheme="minorHAnsi" w:cstheme="minorBidi"/>
            <w:noProof/>
            <w:color w:val="auto"/>
            <w:sz w:val="22"/>
            <w:szCs w:val="22"/>
            <w:lang w:val="de-DE"/>
          </w:rPr>
          <w:tab/>
        </w:r>
        <w:r w:rsidR="00324477" w:rsidRPr="00FA1407">
          <w:rPr>
            <w:rStyle w:val="Hyperlink"/>
            <w:noProof/>
          </w:rPr>
          <w:t>General Component Data</w:t>
        </w:r>
        <w:r w:rsidR="00324477">
          <w:rPr>
            <w:noProof/>
            <w:webHidden/>
          </w:rPr>
          <w:tab/>
        </w:r>
        <w:r w:rsidR="00324477">
          <w:rPr>
            <w:noProof/>
            <w:webHidden/>
          </w:rPr>
          <w:fldChar w:fldCharType="begin"/>
        </w:r>
        <w:r w:rsidR="00324477">
          <w:rPr>
            <w:noProof/>
            <w:webHidden/>
          </w:rPr>
          <w:instrText xml:space="preserve"> PAGEREF _Toc27730674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5EDF0636"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75" w:history="1">
        <w:r w:rsidR="00324477" w:rsidRPr="00FA1407">
          <w:rPr>
            <w:rStyle w:val="Hyperlink"/>
            <w:noProof/>
          </w:rPr>
          <w:t>5.5</w:t>
        </w:r>
        <w:r w:rsidR="00324477">
          <w:rPr>
            <w:rFonts w:asciiTheme="minorHAnsi" w:eastAsiaTheme="minorEastAsia" w:hAnsiTheme="minorHAnsi" w:cstheme="minorBidi"/>
            <w:noProof/>
            <w:color w:val="auto"/>
            <w:sz w:val="22"/>
            <w:szCs w:val="22"/>
            <w:lang w:val="de-DE"/>
          </w:rPr>
          <w:tab/>
        </w:r>
        <w:r w:rsidR="00324477" w:rsidRPr="00FA1407">
          <w:rPr>
            <w:rStyle w:val="Hyperlink"/>
            <w:noProof/>
          </w:rPr>
          <w:t>Component Characteristics</w:t>
        </w:r>
        <w:r w:rsidR="00324477">
          <w:rPr>
            <w:noProof/>
            <w:webHidden/>
          </w:rPr>
          <w:tab/>
        </w:r>
        <w:r w:rsidR="00324477">
          <w:rPr>
            <w:noProof/>
            <w:webHidden/>
          </w:rPr>
          <w:fldChar w:fldCharType="begin"/>
        </w:r>
        <w:r w:rsidR="00324477">
          <w:rPr>
            <w:noProof/>
            <w:webHidden/>
          </w:rPr>
          <w:instrText xml:space="preserve"> PAGEREF _Toc27730675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2CFE1D23"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76" w:history="1">
        <w:r w:rsidR="00324477" w:rsidRPr="00FA1407">
          <w:rPr>
            <w:rStyle w:val="Hyperlink"/>
            <w:noProof/>
          </w:rPr>
          <w:t>5.6</w:t>
        </w:r>
        <w:r w:rsidR="00324477">
          <w:rPr>
            <w:rFonts w:asciiTheme="minorHAnsi" w:eastAsiaTheme="minorEastAsia" w:hAnsiTheme="minorHAnsi" w:cstheme="minorBidi"/>
            <w:noProof/>
            <w:color w:val="auto"/>
            <w:sz w:val="22"/>
            <w:szCs w:val="22"/>
            <w:lang w:val="de-DE"/>
          </w:rPr>
          <w:tab/>
        </w:r>
        <w:r w:rsidR="00324477" w:rsidRPr="00FA1407">
          <w:rPr>
            <w:rStyle w:val="Hyperlink"/>
            <w:noProof/>
          </w:rPr>
          <w:t>EE-Components</w:t>
        </w:r>
        <w:r w:rsidR="00324477">
          <w:rPr>
            <w:noProof/>
            <w:webHidden/>
          </w:rPr>
          <w:tab/>
        </w:r>
        <w:r w:rsidR="00324477">
          <w:rPr>
            <w:noProof/>
            <w:webHidden/>
          </w:rPr>
          <w:fldChar w:fldCharType="begin"/>
        </w:r>
        <w:r w:rsidR="00324477">
          <w:rPr>
            <w:noProof/>
            <w:webHidden/>
          </w:rPr>
          <w:instrText xml:space="preserve"> PAGEREF _Toc27730676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2BB08130"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77" w:history="1">
        <w:r w:rsidR="00324477" w:rsidRPr="00FA1407">
          <w:rPr>
            <w:rStyle w:val="Hyperlink"/>
            <w:noProof/>
          </w:rPr>
          <w:t>5.7</w:t>
        </w:r>
        <w:r w:rsidR="00324477">
          <w:rPr>
            <w:rFonts w:asciiTheme="minorHAnsi" w:eastAsiaTheme="minorEastAsia" w:hAnsiTheme="minorHAnsi" w:cstheme="minorBidi"/>
            <w:noProof/>
            <w:color w:val="auto"/>
            <w:sz w:val="22"/>
            <w:szCs w:val="22"/>
            <w:lang w:val="de-DE"/>
          </w:rPr>
          <w:tab/>
        </w:r>
        <w:r w:rsidR="00324477" w:rsidRPr="00FA1407">
          <w:rPr>
            <w:rStyle w:val="Hyperlink"/>
            <w:noProof/>
          </w:rPr>
          <w:t>Instances of Components</w:t>
        </w:r>
        <w:r w:rsidR="00324477">
          <w:rPr>
            <w:noProof/>
            <w:webHidden/>
          </w:rPr>
          <w:tab/>
        </w:r>
        <w:r w:rsidR="00324477">
          <w:rPr>
            <w:noProof/>
            <w:webHidden/>
          </w:rPr>
          <w:fldChar w:fldCharType="begin"/>
        </w:r>
        <w:r w:rsidR="00324477">
          <w:rPr>
            <w:noProof/>
            <w:webHidden/>
          </w:rPr>
          <w:instrText xml:space="preserve"> PAGEREF _Toc27730677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2D58CE21"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78" w:history="1">
        <w:r w:rsidR="00324477" w:rsidRPr="00FA1407">
          <w:rPr>
            <w:rStyle w:val="Hyperlink"/>
            <w:noProof/>
          </w:rPr>
          <w:t>5.8</w:t>
        </w:r>
        <w:r w:rsidR="00324477">
          <w:rPr>
            <w:rFonts w:asciiTheme="minorHAnsi" w:eastAsiaTheme="minorEastAsia" w:hAnsiTheme="minorHAnsi" w:cstheme="minorBidi"/>
            <w:noProof/>
            <w:color w:val="auto"/>
            <w:sz w:val="22"/>
            <w:szCs w:val="22"/>
            <w:lang w:val="de-DE"/>
          </w:rPr>
          <w:tab/>
        </w:r>
        <w:r w:rsidR="00324477" w:rsidRPr="00FA1407">
          <w:rPr>
            <w:rStyle w:val="Hyperlink"/>
            <w:noProof/>
          </w:rPr>
          <w:t>Composite Part Descriptions</w:t>
        </w:r>
        <w:r w:rsidR="00324477">
          <w:rPr>
            <w:noProof/>
            <w:webHidden/>
          </w:rPr>
          <w:tab/>
        </w:r>
        <w:r w:rsidR="00324477">
          <w:rPr>
            <w:noProof/>
            <w:webHidden/>
          </w:rPr>
          <w:fldChar w:fldCharType="begin"/>
        </w:r>
        <w:r w:rsidR="00324477">
          <w:rPr>
            <w:noProof/>
            <w:webHidden/>
          </w:rPr>
          <w:instrText xml:space="preserve"> PAGEREF _Toc27730678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42E88A9A"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79" w:history="1">
        <w:r w:rsidR="00324477" w:rsidRPr="00FA1407">
          <w:rPr>
            <w:rStyle w:val="Hyperlink"/>
            <w:noProof/>
          </w:rPr>
          <w:t>5.9</w:t>
        </w:r>
        <w:r w:rsidR="00324477">
          <w:rPr>
            <w:rFonts w:asciiTheme="minorHAnsi" w:eastAsiaTheme="minorEastAsia" w:hAnsiTheme="minorHAnsi" w:cstheme="minorBidi"/>
            <w:noProof/>
            <w:color w:val="auto"/>
            <w:sz w:val="22"/>
            <w:szCs w:val="22"/>
            <w:lang w:val="de-DE"/>
          </w:rPr>
          <w:tab/>
        </w:r>
        <w:r w:rsidR="00324477" w:rsidRPr="00FA1407">
          <w:rPr>
            <w:rStyle w:val="Hyperlink"/>
            <w:noProof/>
          </w:rPr>
          <w:t>Topology and Geometry</w:t>
        </w:r>
        <w:r w:rsidR="00324477">
          <w:rPr>
            <w:noProof/>
            <w:webHidden/>
          </w:rPr>
          <w:tab/>
        </w:r>
        <w:r w:rsidR="00324477">
          <w:rPr>
            <w:noProof/>
            <w:webHidden/>
          </w:rPr>
          <w:fldChar w:fldCharType="begin"/>
        </w:r>
        <w:r w:rsidR="00324477">
          <w:rPr>
            <w:noProof/>
            <w:webHidden/>
          </w:rPr>
          <w:instrText xml:space="preserve"> PAGEREF _Toc27730679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6E19FBC7"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80" w:history="1">
        <w:r w:rsidR="00324477" w:rsidRPr="00FA1407">
          <w:rPr>
            <w:rStyle w:val="Hyperlink"/>
            <w:noProof/>
          </w:rPr>
          <w:t>5.10</w:t>
        </w:r>
        <w:r w:rsidR="00324477">
          <w:rPr>
            <w:rFonts w:asciiTheme="minorHAnsi" w:eastAsiaTheme="minorEastAsia" w:hAnsiTheme="minorHAnsi" w:cstheme="minorBidi"/>
            <w:noProof/>
            <w:color w:val="auto"/>
            <w:sz w:val="22"/>
            <w:szCs w:val="22"/>
            <w:lang w:val="de-DE"/>
          </w:rPr>
          <w:tab/>
        </w:r>
        <w:r w:rsidR="00324477" w:rsidRPr="00FA1407">
          <w:rPr>
            <w:rStyle w:val="Hyperlink"/>
            <w:noProof/>
          </w:rPr>
          <w:t>Connectivity</w:t>
        </w:r>
        <w:r w:rsidR="00324477">
          <w:rPr>
            <w:noProof/>
            <w:webHidden/>
          </w:rPr>
          <w:tab/>
        </w:r>
        <w:r w:rsidR="00324477">
          <w:rPr>
            <w:noProof/>
            <w:webHidden/>
          </w:rPr>
          <w:fldChar w:fldCharType="begin"/>
        </w:r>
        <w:r w:rsidR="00324477">
          <w:rPr>
            <w:noProof/>
            <w:webHidden/>
          </w:rPr>
          <w:instrText xml:space="preserve"> PAGEREF _Toc27730680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75DCE638"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81" w:history="1">
        <w:r w:rsidR="00324477" w:rsidRPr="00FA1407">
          <w:rPr>
            <w:rStyle w:val="Hyperlink"/>
            <w:noProof/>
          </w:rPr>
          <w:t>5.11</w:t>
        </w:r>
        <w:r w:rsidR="00324477">
          <w:rPr>
            <w:rFonts w:asciiTheme="minorHAnsi" w:eastAsiaTheme="minorEastAsia" w:hAnsiTheme="minorHAnsi" w:cstheme="minorBidi"/>
            <w:noProof/>
            <w:color w:val="auto"/>
            <w:sz w:val="22"/>
            <w:szCs w:val="22"/>
            <w:lang w:val="de-DE"/>
          </w:rPr>
          <w:tab/>
        </w:r>
        <w:r w:rsidR="00324477" w:rsidRPr="00FA1407">
          <w:rPr>
            <w:rStyle w:val="Hyperlink"/>
            <w:noProof/>
          </w:rPr>
          <w:t>External Mapping</w:t>
        </w:r>
        <w:r w:rsidR="00324477">
          <w:rPr>
            <w:noProof/>
            <w:webHidden/>
          </w:rPr>
          <w:tab/>
        </w:r>
        <w:r w:rsidR="00324477">
          <w:rPr>
            <w:noProof/>
            <w:webHidden/>
          </w:rPr>
          <w:fldChar w:fldCharType="begin"/>
        </w:r>
        <w:r w:rsidR="00324477">
          <w:rPr>
            <w:noProof/>
            <w:webHidden/>
          </w:rPr>
          <w:instrText xml:space="preserve"> PAGEREF _Toc27730681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3678E5F6"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82" w:history="1">
        <w:r w:rsidR="00324477" w:rsidRPr="00FA1407">
          <w:rPr>
            <w:rStyle w:val="Hyperlink"/>
            <w:noProof/>
          </w:rPr>
          <w:t>5.12</w:t>
        </w:r>
        <w:r w:rsidR="00324477">
          <w:rPr>
            <w:rFonts w:asciiTheme="minorHAnsi" w:eastAsiaTheme="minorEastAsia" w:hAnsiTheme="minorHAnsi" w:cstheme="minorBidi"/>
            <w:noProof/>
            <w:color w:val="auto"/>
            <w:sz w:val="22"/>
            <w:szCs w:val="22"/>
            <w:lang w:val="de-DE"/>
          </w:rPr>
          <w:tab/>
        </w:r>
        <w:r w:rsidR="00324477" w:rsidRPr="00FA1407">
          <w:rPr>
            <w:rStyle w:val="Hyperlink"/>
            <w:noProof/>
          </w:rPr>
          <w:t>XML Representation of the Model</w:t>
        </w:r>
        <w:r w:rsidR="00324477">
          <w:rPr>
            <w:noProof/>
            <w:webHidden/>
          </w:rPr>
          <w:tab/>
        </w:r>
        <w:r w:rsidR="00324477">
          <w:rPr>
            <w:noProof/>
            <w:webHidden/>
          </w:rPr>
          <w:fldChar w:fldCharType="begin"/>
        </w:r>
        <w:r w:rsidR="00324477">
          <w:rPr>
            <w:noProof/>
            <w:webHidden/>
          </w:rPr>
          <w:instrText xml:space="preserve"> PAGEREF _Toc27730682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571ACC55" w14:textId="77777777" w:rsidR="00324477" w:rsidRDefault="00092565">
      <w:pPr>
        <w:pStyle w:val="Verzeichnis1"/>
        <w:tabs>
          <w:tab w:val="left" w:pos="460"/>
          <w:tab w:val="right" w:leader="dot" w:pos="9062"/>
        </w:tabs>
        <w:rPr>
          <w:rFonts w:asciiTheme="minorHAnsi" w:eastAsiaTheme="minorEastAsia" w:hAnsiTheme="minorHAnsi" w:cstheme="minorBidi"/>
          <w:noProof/>
          <w:color w:val="auto"/>
          <w:sz w:val="22"/>
          <w:szCs w:val="22"/>
          <w:lang w:val="de-DE"/>
        </w:rPr>
      </w:pPr>
      <w:hyperlink w:anchor="_Toc27730683" w:history="1">
        <w:r w:rsidR="00324477" w:rsidRPr="00FA1407">
          <w:rPr>
            <w:rStyle w:val="Hyperlink"/>
            <w:noProof/>
            <w:lang w:val="en-GB"/>
          </w:rPr>
          <w:t>6</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Appendix A: Glossary</w:t>
        </w:r>
        <w:r w:rsidR="00324477">
          <w:rPr>
            <w:noProof/>
            <w:webHidden/>
          </w:rPr>
          <w:tab/>
        </w:r>
        <w:r w:rsidR="00324477">
          <w:rPr>
            <w:noProof/>
            <w:webHidden/>
          </w:rPr>
          <w:fldChar w:fldCharType="begin"/>
        </w:r>
        <w:r w:rsidR="00324477">
          <w:rPr>
            <w:noProof/>
            <w:webHidden/>
          </w:rPr>
          <w:instrText xml:space="preserve"> PAGEREF _Toc27730683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3A1DBB09" w14:textId="77777777" w:rsidR="00324477" w:rsidRDefault="00092565">
      <w:pPr>
        <w:pStyle w:val="Verzeichnis1"/>
        <w:tabs>
          <w:tab w:val="left" w:pos="460"/>
          <w:tab w:val="right" w:leader="dot" w:pos="9062"/>
        </w:tabs>
        <w:rPr>
          <w:rFonts w:asciiTheme="minorHAnsi" w:eastAsiaTheme="minorEastAsia" w:hAnsiTheme="minorHAnsi" w:cstheme="minorBidi"/>
          <w:noProof/>
          <w:color w:val="auto"/>
          <w:sz w:val="22"/>
          <w:szCs w:val="22"/>
          <w:lang w:val="de-DE"/>
        </w:rPr>
      </w:pPr>
      <w:hyperlink w:anchor="_Toc27730684" w:history="1">
        <w:r w:rsidR="00324477" w:rsidRPr="00FA1407">
          <w:rPr>
            <w:rStyle w:val="Hyperlink"/>
            <w:noProof/>
          </w:rPr>
          <w:t>7</w:t>
        </w:r>
        <w:r w:rsidR="00324477">
          <w:rPr>
            <w:rFonts w:asciiTheme="minorHAnsi" w:eastAsiaTheme="minorEastAsia" w:hAnsiTheme="minorHAnsi" w:cstheme="minorBidi"/>
            <w:noProof/>
            <w:color w:val="auto"/>
            <w:sz w:val="22"/>
            <w:szCs w:val="22"/>
            <w:lang w:val="de-DE"/>
          </w:rPr>
          <w:tab/>
        </w:r>
        <w:r w:rsidR="00324477" w:rsidRPr="00FA1407">
          <w:rPr>
            <w:rStyle w:val="Hyperlink"/>
            <w:noProof/>
          </w:rPr>
          <w:t>Appendix B: Data Model Description</w:t>
        </w:r>
        <w:r w:rsidR="00324477">
          <w:rPr>
            <w:noProof/>
            <w:webHidden/>
          </w:rPr>
          <w:tab/>
        </w:r>
        <w:r w:rsidR="00324477">
          <w:rPr>
            <w:noProof/>
            <w:webHidden/>
          </w:rPr>
          <w:fldChar w:fldCharType="begin"/>
        </w:r>
        <w:r w:rsidR="00324477">
          <w:rPr>
            <w:noProof/>
            <w:webHidden/>
          </w:rPr>
          <w:instrText xml:space="preserve"> PAGEREF _Toc27730684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219D202A"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85" w:history="1">
        <w:r w:rsidR="00324477" w:rsidRPr="00FA1407">
          <w:rPr>
            <w:rStyle w:val="Hyperlink"/>
            <w:noProof/>
            <w:lang w:val="en-GB"/>
          </w:rPr>
          <w:t>7.1</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Module assignment_groups</w:t>
        </w:r>
        <w:r w:rsidR="00324477">
          <w:rPr>
            <w:noProof/>
            <w:webHidden/>
          </w:rPr>
          <w:tab/>
        </w:r>
        <w:r w:rsidR="00324477">
          <w:rPr>
            <w:noProof/>
            <w:webHidden/>
          </w:rPr>
          <w:fldChar w:fldCharType="begin"/>
        </w:r>
        <w:r w:rsidR="00324477">
          <w:rPr>
            <w:noProof/>
            <w:webHidden/>
          </w:rPr>
          <w:instrText xml:space="preserve"> PAGEREF _Toc27730685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23E7A135"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86" w:history="1">
        <w:r w:rsidR="00324477" w:rsidRPr="00FA1407">
          <w:rPr>
            <w:rStyle w:val="Hyperlink"/>
            <w:noProof/>
            <w:lang w:val="en-GB"/>
          </w:rPr>
          <w:t>7.2</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Module contacting</w:t>
        </w:r>
        <w:r w:rsidR="00324477">
          <w:rPr>
            <w:noProof/>
            <w:webHidden/>
          </w:rPr>
          <w:tab/>
        </w:r>
        <w:r w:rsidR="00324477">
          <w:rPr>
            <w:noProof/>
            <w:webHidden/>
          </w:rPr>
          <w:fldChar w:fldCharType="begin"/>
        </w:r>
        <w:r w:rsidR="00324477">
          <w:rPr>
            <w:noProof/>
            <w:webHidden/>
          </w:rPr>
          <w:instrText xml:space="preserve"> PAGEREF _Toc27730686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08203FB4"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87" w:history="1">
        <w:r w:rsidR="00324477" w:rsidRPr="00FA1407">
          <w:rPr>
            <w:rStyle w:val="Hyperlink"/>
            <w:noProof/>
            <w:lang w:val="en-GB"/>
          </w:rPr>
          <w:t>7.3</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Module core</w:t>
        </w:r>
        <w:r w:rsidR="00324477">
          <w:rPr>
            <w:noProof/>
            <w:webHidden/>
          </w:rPr>
          <w:tab/>
        </w:r>
        <w:r w:rsidR="00324477">
          <w:rPr>
            <w:noProof/>
            <w:webHidden/>
          </w:rPr>
          <w:fldChar w:fldCharType="begin"/>
        </w:r>
        <w:r w:rsidR="00324477">
          <w:rPr>
            <w:noProof/>
            <w:webHidden/>
          </w:rPr>
          <w:instrText xml:space="preserve"> PAGEREF _Toc27730687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5838A0E0"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88" w:history="1">
        <w:r w:rsidR="00324477" w:rsidRPr="00FA1407">
          <w:rPr>
            <w:rStyle w:val="Hyperlink"/>
            <w:noProof/>
            <w:lang w:val="en-GB"/>
          </w:rPr>
          <w:t>7.4</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Module coupling</w:t>
        </w:r>
        <w:r w:rsidR="00324477">
          <w:rPr>
            <w:noProof/>
            <w:webHidden/>
          </w:rPr>
          <w:tab/>
        </w:r>
        <w:r w:rsidR="00324477">
          <w:rPr>
            <w:noProof/>
            <w:webHidden/>
          </w:rPr>
          <w:fldChar w:fldCharType="begin"/>
        </w:r>
        <w:r w:rsidR="00324477">
          <w:rPr>
            <w:noProof/>
            <w:webHidden/>
          </w:rPr>
          <w:instrText xml:space="preserve"> PAGEREF _Toc27730688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0F808BF7"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89" w:history="1">
        <w:r w:rsidR="00324477" w:rsidRPr="00FA1407">
          <w:rPr>
            <w:rStyle w:val="Hyperlink"/>
            <w:noProof/>
            <w:lang w:val="en-GB"/>
          </w:rPr>
          <w:t>7.5</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Module custom_properties</w:t>
        </w:r>
        <w:r w:rsidR="00324477">
          <w:rPr>
            <w:noProof/>
            <w:webHidden/>
          </w:rPr>
          <w:tab/>
        </w:r>
        <w:r w:rsidR="00324477">
          <w:rPr>
            <w:noProof/>
            <w:webHidden/>
          </w:rPr>
          <w:fldChar w:fldCharType="begin"/>
        </w:r>
        <w:r w:rsidR="00324477">
          <w:rPr>
            <w:noProof/>
            <w:webHidden/>
          </w:rPr>
          <w:instrText xml:space="preserve"> PAGEREF _Toc27730689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51864D5C"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90" w:history="1">
        <w:r w:rsidR="00324477" w:rsidRPr="00FA1407">
          <w:rPr>
            <w:rStyle w:val="Hyperlink"/>
            <w:noProof/>
            <w:lang w:val="en-GB"/>
          </w:rPr>
          <w:t>7.6</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Module electrical_parts</w:t>
        </w:r>
        <w:r w:rsidR="00324477">
          <w:rPr>
            <w:noProof/>
            <w:webHidden/>
          </w:rPr>
          <w:tab/>
        </w:r>
        <w:r w:rsidR="00324477">
          <w:rPr>
            <w:noProof/>
            <w:webHidden/>
          </w:rPr>
          <w:fldChar w:fldCharType="begin"/>
        </w:r>
        <w:r w:rsidR="00324477">
          <w:rPr>
            <w:noProof/>
            <w:webHidden/>
          </w:rPr>
          <w:instrText xml:space="preserve"> PAGEREF _Toc27730690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285298F7"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91" w:history="1">
        <w:r w:rsidR="00324477" w:rsidRPr="00FA1407">
          <w:rPr>
            <w:rStyle w:val="Hyperlink"/>
            <w:noProof/>
            <w:lang w:val="en-GB"/>
          </w:rPr>
          <w:t>7.7</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Module external_mapping</w:t>
        </w:r>
        <w:r w:rsidR="00324477">
          <w:rPr>
            <w:noProof/>
            <w:webHidden/>
          </w:rPr>
          <w:tab/>
        </w:r>
        <w:r w:rsidR="00324477">
          <w:rPr>
            <w:noProof/>
            <w:webHidden/>
          </w:rPr>
          <w:fldChar w:fldCharType="begin"/>
        </w:r>
        <w:r w:rsidR="00324477">
          <w:rPr>
            <w:noProof/>
            <w:webHidden/>
          </w:rPr>
          <w:instrText xml:space="preserve"> PAGEREF _Toc27730691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03C30DB5"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92" w:history="1">
        <w:r w:rsidR="00324477" w:rsidRPr="00FA1407">
          <w:rPr>
            <w:rStyle w:val="Hyperlink"/>
            <w:noProof/>
            <w:lang w:val="en-GB"/>
          </w:rPr>
          <w:t>7.8</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Module geo_2d</w:t>
        </w:r>
        <w:r w:rsidR="00324477">
          <w:rPr>
            <w:noProof/>
            <w:webHidden/>
          </w:rPr>
          <w:tab/>
        </w:r>
        <w:r w:rsidR="00324477">
          <w:rPr>
            <w:noProof/>
            <w:webHidden/>
          </w:rPr>
          <w:fldChar w:fldCharType="begin"/>
        </w:r>
        <w:r w:rsidR="00324477">
          <w:rPr>
            <w:noProof/>
            <w:webHidden/>
          </w:rPr>
          <w:instrText xml:space="preserve"> PAGEREF _Toc27730692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6CF1814A"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93" w:history="1">
        <w:r w:rsidR="00324477" w:rsidRPr="00FA1407">
          <w:rPr>
            <w:rStyle w:val="Hyperlink"/>
            <w:noProof/>
            <w:lang w:val="en-GB"/>
          </w:rPr>
          <w:t>7.9</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Module geo_3d</w:t>
        </w:r>
        <w:r w:rsidR="00324477">
          <w:rPr>
            <w:noProof/>
            <w:webHidden/>
          </w:rPr>
          <w:tab/>
        </w:r>
        <w:r w:rsidR="00324477">
          <w:rPr>
            <w:noProof/>
            <w:webHidden/>
          </w:rPr>
          <w:fldChar w:fldCharType="begin"/>
        </w:r>
        <w:r w:rsidR="00324477">
          <w:rPr>
            <w:noProof/>
            <w:webHidden/>
          </w:rPr>
          <w:instrText xml:space="preserve"> PAGEREF _Toc27730693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07F9D7FE"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94" w:history="1">
        <w:r w:rsidR="00324477" w:rsidRPr="00FA1407">
          <w:rPr>
            <w:rStyle w:val="Hyperlink"/>
            <w:noProof/>
            <w:lang w:val="en-GB"/>
          </w:rPr>
          <w:t>7.10</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Module instancing</w:t>
        </w:r>
        <w:r w:rsidR="00324477">
          <w:rPr>
            <w:noProof/>
            <w:webHidden/>
          </w:rPr>
          <w:tab/>
        </w:r>
        <w:r w:rsidR="00324477">
          <w:rPr>
            <w:noProof/>
            <w:webHidden/>
          </w:rPr>
          <w:fldChar w:fldCharType="begin"/>
        </w:r>
        <w:r w:rsidR="00324477">
          <w:rPr>
            <w:noProof/>
            <w:webHidden/>
          </w:rPr>
          <w:instrText xml:space="preserve"> PAGEREF _Toc27730694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16DFD22A"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95" w:history="1">
        <w:r w:rsidR="00324477" w:rsidRPr="00FA1407">
          <w:rPr>
            <w:rStyle w:val="Hyperlink"/>
            <w:noProof/>
            <w:lang w:val="en-GB"/>
          </w:rPr>
          <w:t>7.11</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Module instancing_electrical_parts</w:t>
        </w:r>
        <w:r w:rsidR="00324477">
          <w:rPr>
            <w:noProof/>
            <w:webHidden/>
          </w:rPr>
          <w:tab/>
        </w:r>
        <w:r w:rsidR="00324477">
          <w:rPr>
            <w:noProof/>
            <w:webHidden/>
          </w:rPr>
          <w:fldChar w:fldCharType="begin"/>
        </w:r>
        <w:r w:rsidR="00324477">
          <w:rPr>
            <w:noProof/>
            <w:webHidden/>
          </w:rPr>
          <w:instrText xml:space="preserve"> PAGEREF _Toc27730695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238E5327"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96" w:history="1">
        <w:r w:rsidR="00324477" w:rsidRPr="00FA1407">
          <w:rPr>
            <w:rStyle w:val="Hyperlink"/>
            <w:noProof/>
            <w:lang w:val="en-GB"/>
          </w:rPr>
          <w:t>7.12</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Module instancing_non_electrical_parts</w:t>
        </w:r>
        <w:r w:rsidR="00324477">
          <w:rPr>
            <w:noProof/>
            <w:webHidden/>
          </w:rPr>
          <w:tab/>
        </w:r>
        <w:r w:rsidR="00324477">
          <w:rPr>
            <w:noProof/>
            <w:webHidden/>
          </w:rPr>
          <w:fldChar w:fldCharType="begin"/>
        </w:r>
        <w:r w:rsidR="00324477">
          <w:rPr>
            <w:noProof/>
            <w:webHidden/>
          </w:rPr>
          <w:instrText xml:space="preserve"> PAGEREF _Toc27730696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2618B3FF"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97" w:history="1">
        <w:r w:rsidR="00324477" w:rsidRPr="00FA1407">
          <w:rPr>
            <w:rStyle w:val="Hyperlink"/>
            <w:noProof/>
            <w:lang w:val="en-GB"/>
          </w:rPr>
          <w:t>7.13</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Module instructions</w:t>
        </w:r>
        <w:r w:rsidR="00324477">
          <w:rPr>
            <w:noProof/>
            <w:webHidden/>
          </w:rPr>
          <w:tab/>
        </w:r>
        <w:r w:rsidR="00324477">
          <w:rPr>
            <w:noProof/>
            <w:webHidden/>
          </w:rPr>
          <w:fldChar w:fldCharType="begin"/>
        </w:r>
        <w:r w:rsidR="00324477">
          <w:rPr>
            <w:noProof/>
            <w:webHidden/>
          </w:rPr>
          <w:instrText xml:space="preserve"> PAGEREF _Toc27730697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1CBDF34A"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98" w:history="1">
        <w:r w:rsidR="00324477" w:rsidRPr="00FA1407">
          <w:rPr>
            <w:rStyle w:val="Hyperlink"/>
            <w:noProof/>
            <w:lang w:val="en-GB"/>
          </w:rPr>
          <w:t>7.14</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Module local_geometry</w:t>
        </w:r>
        <w:r w:rsidR="00324477">
          <w:rPr>
            <w:noProof/>
            <w:webHidden/>
          </w:rPr>
          <w:tab/>
        </w:r>
        <w:r w:rsidR="00324477">
          <w:rPr>
            <w:noProof/>
            <w:webHidden/>
          </w:rPr>
          <w:fldChar w:fldCharType="begin"/>
        </w:r>
        <w:r w:rsidR="00324477">
          <w:rPr>
            <w:noProof/>
            <w:webHidden/>
          </w:rPr>
          <w:instrText xml:space="preserve"> PAGEREF _Toc27730698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3E2B1375"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699" w:history="1">
        <w:r w:rsidR="00324477" w:rsidRPr="00FA1407">
          <w:rPr>
            <w:rStyle w:val="Hyperlink"/>
            <w:noProof/>
            <w:lang w:val="en-GB"/>
          </w:rPr>
          <w:t>7.15</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Module mapping</w:t>
        </w:r>
        <w:r w:rsidR="00324477">
          <w:rPr>
            <w:noProof/>
            <w:webHidden/>
          </w:rPr>
          <w:tab/>
        </w:r>
        <w:r w:rsidR="00324477">
          <w:rPr>
            <w:noProof/>
            <w:webHidden/>
          </w:rPr>
          <w:fldChar w:fldCharType="begin"/>
        </w:r>
        <w:r w:rsidR="00324477">
          <w:rPr>
            <w:noProof/>
            <w:webHidden/>
          </w:rPr>
          <w:instrText xml:space="preserve"> PAGEREF _Toc27730699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1596447A"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700" w:history="1">
        <w:r w:rsidR="00324477" w:rsidRPr="00FA1407">
          <w:rPr>
            <w:rStyle w:val="Hyperlink"/>
            <w:noProof/>
            <w:lang w:val="en-GB"/>
          </w:rPr>
          <w:t>7.16</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Module modules</w:t>
        </w:r>
        <w:r w:rsidR="00324477">
          <w:rPr>
            <w:noProof/>
            <w:webHidden/>
          </w:rPr>
          <w:tab/>
        </w:r>
        <w:r w:rsidR="00324477">
          <w:rPr>
            <w:noProof/>
            <w:webHidden/>
          </w:rPr>
          <w:fldChar w:fldCharType="begin"/>
        </w:r>
        <w:r w:rsidR="00324477">
          <w:rPr>
            <w:noProof/>
            <w:webHidden/>
          </w:rPr>
          <w:instrText xml:space="preserve"> PAGEREF _Toc27730700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40CDAF0C"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701" w:history="1">
        <w:r w:rsidR="00324477" w:rsidRPr="00FA1407">
          <w:rPr>
            <w:rStyle w:val="Hyperlink"/>
            <w:noProof/>
            <w:lang w:val="en-GB"/>
          </w:rPr>
          <w:t>7.17</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Module net</w:t>
        </w:r>
        <w:r w:rsidR="00324477">
          <w:rPr>
            <w:noProof/>
            <w:webHidden/>
          </w:rPr>
          <w:tab/>
        </w:r>
        <w:r w:rsidR="00324477">
          <w:rPr>
            <w:noProof/>
            <w:webHidden/>
          </w:rPr>
          <w:fldChar w:fldCharType="begin"/>
        </w:r>
        <w:r w:rsidR="00324477">
          <w:rPr>
            <w:noProof/>
            <w:webHidden/>
          </w:rPr>
          <w:instrText xml:space="preserve"> PAGEREF _Toc27730701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2DC13813"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702" w:history="1">
        <w:r w:rsidR="00324477" w:rsidRPr="00FA1407">
          <w:rPr>
            <w:rStyle w:val="Hyperlink"/>
            <w:noProof/>
            <w:lang w:val="en-GB"/>
          </w:rPr>
          <w:t>7.18</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Module non_electrical_parts</w:t>
        </w:r>
        <w:r w:rsidR="00324477">
          <w:rPr>
            <w:noProof/>
            <w:webHidden/>
          </w:rPr>
          <w:tab/>
        </w:r>
        <w:r w:rsidR="00324477">
          <w:rPr>
            <w:noProof/>
            <w:webHidden/>
          </w:rPr>
          <w:fldChar w:fldCharType="begin"/>
        </w:r>
        <w:r w:rsidR="00324477">
          <w:rPr>
            <w:noProof/>
            <w:webHidden/>
          </w:rPr>
          <w:instrText xml:space="preserve"> PAGEREF _Toc27730702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68910D23"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703" w:history="1">
        <w:r w:rsidR="00324477" w:rsidRPr="00FA1407">
          <w:rPr>
            <w:rStyle w:val="Hyperlink"/>
            <w:noProof/>
            <w:lang w:val="en-GB"/>
          </w:rPr>
          <w:t>7.19</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Module part_structure</w:t>
        </w:r>
        <w:r w:rsidR="00324477">
          <w:rPr>
            <w:noProof/>
            <w:webHidden/>
          </w:rPr>
          <w:tab/>
        </w:r>
        <w:r w:rsidR="00324477">
          <w:rPr>
            <w:noProof/>
            <w:webHidden/>
          </w:rPr>
          <w:fldChar w:fldCharType="begin"/>
        </w:r>
        <w:r w:rsidR="00324477">
          <w:rPr>
            <w:noProof/>
            <w:webHidden/>
          </w:rPr>
          <w:instrText xml:space="preserve"> PAGEREF _Toc27730703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1FB1E88F"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704" w:history="1">
        <w:r w:rsidR="00324477" w:rsidRPr="00FA1407">
          <w:rPr>
            <w:rStyle w:val="Hyperlink"/>
            <w:noProof/>
            <w:lang w:val="en-GB"/>
          </w:rPr>
          <w:t>7.20</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Module part_usage</w:t>
        </w:r>
        <w:r w:rsidR="00324477">
          <w:rPr>
            <w:noProof/>
            <w:webHidden/>
          </w:rPr>
          <w:tab/>
        </w:r>
        <w:r w:rsidR="00324477">
          <w:rPr>
            <w:noProof/>
            <w:webHidden/>
          </w:rPr>
          <w:fldChar w:fldCharType="begin"/>
        </w:r>
        <w:r w:rsidR="00324477">
          <w:rPr>
            <w:noProof/>
            <w:webHidden/>
          </w:rPr>
          <w:instrText xml:space="preserve"> PAGEREF _Toc27730704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07337E8F"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705" w:history="1">
        <w:r w:rsidR="00324477" w:rsidRPr="00FA1407">
          <w:rPr>
            <w:rStyle w:val="Hyperlink"/>
            <w:noProof/>
            <w:lang w:val="en-GB"/>
          </w:rPr>
          <w:t>7.21</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Module pdm</w:t>
        </w:r>
        <w:r w:rsidR="00324477">
          <w:rPr>
            <w:noProof/>
            <w:webHidden/>
          </w:rPr>
          <w:tab/>
        </w:r>
        <w:r w:rsidR="00324477">
          <w:rPr>
            <w:noProof/>
            <w:webHidden/>
          </w:rPr>
          <w:fldChar w:fldCharType="begin"/>
        </w:r>
        <w:r w:rsidR="00324477">
          <w:rPr>
            <w:noProof/>
            <w:webHidden/>
          </w:rPr>
          <w:instrText xml:space="preserve"> PAGEREF _Toc27730705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5D8AE7CC"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706" w:history="1">
        <w:r w:rsidR="00324477" w:rsidRPr="00FA1407">
          <w:rPr>
            <w:rStyle w:val="Hyperlink"/>
            <w:noProof/>
            <w:lang w:val="en-GB"/>
          </w:rPr>
          <w:t>7.22</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Module physical_information</w:t>
        </w:r>
        <w:r w:rsidR="00324477">
          <w:rPr>
            <w:noProof/>
            <w:webHidden/>
          </w:rPr>
          <w:tab/>
        </w:r>
        <w:r w:rsidR="00324477">
          <w:rPr>
            <w:noProof/>
            <w:webHidden/>
          </w:rPr>
          <w:fldChar w:fldCharType="begin"/>
        </w:r>
        <w:r w:rsidR="00324477">
          <w:rPr>
            <w:noProof/>
            <w:webHidden/>
          </w:rPr>
          <w:instrText xml:space="preserve"> PAGEREF _Toc27730706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34EB71A0"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707" w:history="1">
        <w:r w:rsidR="00324477" w:rsidRPr="00FA1407">
          <w:rPr>
            <w:rStyle w:val="Hyperlink"/>
            <w:noProof/>
            <w:lang w:val="en-GB"/>
          </w:rPr>
          <w:t>7.23</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Module pin_wire_mapping</w:t>
        </w:r>
        <w:r w:rsidR="00324477">
          <w:rPr>
            <w:noProof/>
            <w:webHidden/>
          </w:rPr>
          <w:tab/>
        </w:r>
        <w:r w:rsidR="00324477">
          <w:rPr>
            <w:noProof/>
            <w:webHidden/>
          </w:rPr>
          <w:fldChar w:fldCharType="begin"/>
        </w:r>
        <w:r w:rsidR="00324477">
          <w:rPr>
            <w:noProof/>
            <w:webHidden/>
          </w:rPr>
          <w:instrText xml:space="preserve"> PAGEREF _Toc27730707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4772CBE9"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708" w:history="1">
        <w:r w:rsidR="00324477" w:rsidRPr="00FA1407">
          <w:rPr>
            <w:rStyle w:val="Hyperlink"/>
            <w:noProof/>
            <w:lang w:val="en-GB"/>
          </w:rPr>
          <w:t>7.24</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Module placeable_element</w:t>
        </w:r>
        <w:r w:rsidR="00324477">
          <w:rPr>
            <w:noProof/>
            <w:webHidden/>
          </w:rPr>
          <w:tab/>
        </w:r>
        <w:r w:rsidR="00324477">
          <w:rPr>
            <w:noProof/>
            <w:webHidden/>
          </w:rPr>
          <w:fldChar w:fldCharType="begin"/>
        </w:r>
        <w:r w:rsidR="00324477">
          <w:rPr>
            <w:noProof/>
            <w:webHidden/>
          </w:rPr>
          <w:instrText xml:space="preserve"> PAGEREF _Toc27730708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1A0579BF"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709" w:history="1">
        <w:r w:rsidR="00324477" w:rsidRPr="00FA1407">
          <w:rPr>
            <w:rStyle w:val="Hyperlink"/>
            <w:noProof/>
            <w:lang w:val="en-GB"/>
          </w:rPr>
          <w:t>7.25</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Module placement</w:t>
        </w:r>
        <w:r w:rsidR="00324477">
          <w:rPr>
            <w:noProof/>
            <w:webHidden/>
          </w:rPr>
          <w:tab/>
        </w:r>
        <w:r w:rsidR="00324477">
          <w:rPr>
            <w:noProof/>
            <w:webHidden/>
          </w:rPr>
          <w:fldChar w:fldCharType="begin"/>
        </w:r>
        <w:r w:rsidR="00324477">
          <w:rPr>
            <w:noProof/>
            <w:webHidden/>
          </w:rPr>
          <w:instrText xml:space="preserve"> PAGEREF _Toc27730709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5F1C4E88"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710" w:history="1">
        <w:r w:rsidR="00324477" w:rsidRPr="00FA1407">
          <w:rPr>
            <w:rStyle w:val="Hyperlink"/>
            <w:noProof/>
            <w:lang w:val="en-GB"/>
          </w:rPr>
          <w:t>7.26</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Module requirements_conformance</w:t>
        </w:r>
        <w:r w:rsidR="00324477">
          <w:rPr>
            <w:noProof/>
            <w:webHidden/>
          </w:rPr>
          <w:tab/>
        </w:r>
        <w:r w:rsidR="00324477">
          <w:rPr>
            <w:noProof/>
            <w:webHidden/>
          </w:rPr>
          <w:fldChar w:fldCharType="begin"/>
        </w:r>
        <w:r w:rsidR="00324477">
          <w:rPr>
            <w:noProof/>
            <w:webHidden/>
          </w:rPr>
          <w:instrText xml:space="preserve"> PAGEREF _Toc27730710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5BFD8F72"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711" w:history="1">
        <w:r w:rsidR="00324477" w:rsidRPr="00FA1407">
          <w:rPr>
            <w:rStyle w:val="Hyperlink"/>
            <w:noProof/>
            <w:lang w:val="en-GB"/>
          </w:rPr>
          <w:t>7.27</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Module routing</w:t>
        </w:r>
        <w:r w:rsidR="00324477">
          <w:rPr>
            <w:noProof/>
            <w:webHidden/>
          </w:rPr>
          <w:tab/>
        </w:r>
        <w:r w:rsidR="00324477">
          <w:rPr>
            <w:noProof/>
            <w:webHidden/>
          </w:rPr>
          <w:fldChar w:fldCharType="begin"/>
        </w:r>
        <w:r w:rsidR="00324477">
          <w:rPr>
            <w:noProof/>
            <w:webHidden/>
          </w:rPr>
          <w:instrText xml:space="preserve"> PAGEREF _Toc27730711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2974F2AA"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712" w:history="1">
        <w:r w:rsidR="00324477" w:rsidRPr="00FA1407">
          <w:rPr>
            <w:rStyle w:val="Hyperlink"/>
            <w:noProof/>
            <w:lang w:val="en-GB"/>
          </w:rPr>
          <w:t>7.28</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Module schematic</w:t>
        </w:r>
        <w:r w:rsidR="00324477">
          <w:rPr>
            <w:noProof/>
            <w:webHidden/>
          </w:rPr>
          <w:tab/>
        </w:r>
        <w:r w:rsidR="00324477">
          <w:rPr>
            <w:noProof/>
            <w:webHidden/>
          </w:rPr>
          <w:fldChar w:fldCharType="begin"/>
        </w:r>
        <w:r w:rsidR="00324477">
          <w:rPr>
            <w:noProof/>
            <w:webHidden/>
          </w:rPr>
          <w:instrText xml:space="preserve"> PAGEREF _Toc27730712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068E2CF7"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713" w:history="1">
        <w:r w:rsidR="00324477" w:rsidRPr="00FA1407">
          <w:rPr>
            <w:rStyle w:val="Hyperlink"/>
            <w:noProof/>
            <w:lang w:val="en-GB"/>
          </w:rPr>
          <w:t>7.29</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Module signal</w:t>
        </w:r>
        <w:r w:rsidR="00324477">
          <w:rPr>
            <w:noProof/>
            <w:webHidden/>
          </w:rPr>
          <w:tab/>
        </w:r>
        <w:r w:rsidR="00324477">
          <w:rPr>
            <w:noProof/>
            <w:webHidden/>
          </w:rPr>
          <w:fldChar w:fldCharType="begin"/>
        </w:r>
        <w:r w:rsidR="00324477">
          <w:rPr>
            <w:noProof/>
            <w:webHidden/>
          </w:rPr>
          <w:instrText xml:space="preserve"> PAGEREF _Toc27730713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175FC4F8"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714" w:history="1">
        <w:r w:rsidR="00324477" w:rsidRPr="00FA1407">
          <w:rPr>
            <w:rStyle w:val="Hyperlink"/>
            <w:noProof/>
            <w:lang w:val="en-GB"/>
          </w:rPr>
          <w:t>7.30</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Module terminal_pairing</w:t>
        </w:r>
        <w:r w:rsidR="00324477">
          <w:rPr>
            <w:noProof/>
            <w:webHidden/>
          </w:rPr>
          <w:tab/>
        </w:r>
        <w:r w:rsidR="00324477">
          <w:rPr>
            <w:noProof/>
            <w:webHidden/>
          </w:rPr>
          <w:fldChar w:fldCharType="begin"/>
        </w:r>
        <w:r w:rsidR="00324477">
          <w:rPr>
            <w:noProof/>
            <w:webHidden/>
          </w:rPr>
          <w:instrText xml:space="preserve"> PAGEREF _Toc27730714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50140B46"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715" w:history="1">
        <w:r w:rsidR="00324477" w:rsidRPr="00FA1407">
          <w:rPr>
            <w:rStyle w:val="Hyperlink"/>
            <w:noProof/>
            <w:lang w:val="en-GB"/>
          </w:rPr>
          <w:t>7.31</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Module topology</w:t>
        </w:r>
        <w:r w:rsidR="00324477">
          <w:rPr>
            <w:noProof/>
            <w:webHidden/>
          </w:rPr>
          <w:tab/>
        </w:r>
        <w:r w:rsidR="00324477">
          <w:rPr>
            <w:noProof/>
            <w:webHidden/>
          </w:rPr>
          <w:fldChar w:fldCharType="begin"/>
        </w:r>
        <w:r w:rsidR="00324477">
          <w:rPr>
            <w:noProof/>
            <w:webHidden/>
          </w:rPr>
          <w:instrText xml:space="preserve"> PAGEREF _Toc27730715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2C016A93"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716" w:history="1">
        <w:r w:rsidR="00324477" w:rsidRPr="00FA1407">
          <w:rPr>
            <w:rStyle w:val="Hyperlink"/>
            <w:noProof/>
            <w:lang w:val="en-GB"/>
          </w:rPr>
          <w:t>7.32</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Module usage_constraint</w:t>
        </w:r>
        <w:r w:rsidR="00324477">
          <w:rPr>
            <w:noProof/>
            <w:webHidden/>
          </w:rPr>
          <w:tab/>
        </w:r>
        <w:r w:rsidR="00324477">
          <w:rPr>
            <w:noProof/>
            <w:webHidden/>
          </w:rPr>
          <w:fldChar w:fldCharType="begin"/>
        </w:r>
        <w:r w:rsidR="00324477">
          <w:rPr>
            <w:noProof/>
            <w:webHidden/>
          </w:rPr>
          <w:instrText xml:space="preserve"> PAGEREF _Toc27730716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4D6263B1"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717" w:history="1">
        <w:r w:rsidR="00324477" w:rsidRPr="00FA1407">
          <w:rPr>
            <w:rStyle w:val="Hyperlink"/>
            <w:noProof/>
            <w:lang w:val="en-GB"/>
          </w:rPr>
          <w:t>7.33</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Module usage_node</w:t>
        </w:r>
        <w:r w:rsidR="00324477">
          <w:rPr>
            <w:noProof/>
            <w:webHidden/>
          </w:rPr>
          <w:tab/>
        </w:r>
        <w:r w:rsidR="00324477">
          <w:rPr>
            <w:noProof/>
            <w:webHidden/>
          </w:rPr>
          <w:fldChar w:fldCharType="begin"/>
        </w:r>
        <w:r w:rsidR="00324477">
          <w:rPr>
            <w:noProof/>
            <w:webHidden/>
          </w:rPr>
          <w:instrText xml:space="preserve"> PAGEREF _Toc27730717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5297526B" w14:textId="77777777" w:rsidR="00324477" w:rsidRDefault="00092565">
      <w:pPr>
        <w:pStyle w:val="Verzeichnis2"/>
        <w:tabs>
          <w:tab w:val="left" w:pos="960"/>
          <w:tab w:val="right" w:leader="dot" w:pos="9062"/>
        </w:tabs>
        <w:rPr>
          <w:rFonts w:asciiTheme="minorHAnsi" w:eastAsiaTheme="minorEastAsia" w:hAnsiTheme="minorHAnsi" w:cstheme="minorBidi"/>
          <w:noProof/>
          <w:color w:val="auto"/>
          <w:sz w:val="22"/>
          <w:szCs w:val="22"/>
          <w:lang w:val="de-DE"/>
        </w:rPr>
      </w:pPr>
      <w:hyperlink w:anchor="_Toc27730718" w:history="1">
        <w:r w:rsidR="00324477" w:rsidRPr="00FA1407">
          <w:rPr>
            <w:rStyle w:val="Hyperlink"/>
            <w:noProof/>
            <w:lang w:val="en-GB"/>
          </w:rPr>
          <w:t>7.34</w:t>
        </w:r>
        <w:r w:rsidR="00324477">
          <w:rPr>
            <w:rFonts w:asciiTheme="minorHAnsi" w:eastAsiaTheme="minorEastAsia" w:hAnsiTheme="minorHAnsi" w:cstheme="minorBidi"/>
            <w:noProof/>
            <w:color w:val="auto"/>
            <w:sz w:val="22"/>
            <w:szCs w:val="22"/>
            <w:lang w:val="de-DE"/>
          </w:rPr>
          <w:tab/>
        </w:r>
        <w:r w:rsidR="00324477" w:rsidRPr="00FA1407">
          <w:rPr>
            <w:rStyle w:val="Hyperlink"/>
            <w:noProof/>
            <w:lang w:val="en-GB"/>
          </w:rPr>
          <w:t>Module variants</w:t>
        </w:r>
        <w:r w:rsidR="00324477">
          <w:rPr>
            <w:noProof/>
            <w:webHidden/>
          </w:rPr>
          <w:tab/>
        </w:r>
        <w:r w:rsidR="00324477">
          <w:rPr>
            <w:noProof/>
            <w:webHidden/>
          </w:rPr>
          <w:fldChar w:fldCharType="begin"/>
        </w:r>
        <w:r w:rsidR="00324477">
          <w:rPr>
            <w:noProof/>
            <w:webHidden/>
          </w:rPr>
          <w:instrText xml:space="preserve"> PAGEREF _Toc27730718 \h </w:instrText>
        </w:r>
        <w:r w:rsidR="00324477">
          <w:rPr>
            <w:noProof/>
            <w:webHidden/>
          </w:rPr>
        </w:r>
        <w:r w:rsidR="00324477">
          <w:rPr>
            <w:noProof/>
            <w:webHidden/>
          </w:rPr>
          <w:fldChar w:fldCharType="separate"/>
        </w:r>
        <w:r w:rsidR="00FD096A">
          <w:rPr>
            <w:noProof/>
            <w:webHidden/>
          </w:rPr>
          <w:t>23</w:t>
        </w:r>
        <w:r w:rsidR="00324477">
          <w:rPr>
            <w:noProof/>
            <w:webHidden/>
          </w:rPr>
          <w:fldChar w:fldCharType="end"/>
        </w:r>
      </w:hyperlink>
    </w:p>
    <w:p w14:paraId="1241B9E7" w14:textId="77777777" w:rsidR="00D01A0D" w:rsidRDefault="00324477" w:rsidP="009F2ADF">
      <w:r>
        <w:fldChar w:fldCharType="end"/>
      </w:r>
    </w:p>
    <w:p w14:paraId="7E857D06" w14:textId="77777777" w:rsidR="00D01A0D" w:rsidRPr="006B74B5" w:rsidRDefault="00D01A0D" w:rsidP="0487D4A8">
      <w:pPr>
        <w:pStyle w:val="berschrift1ohneNummer"/>
        <w:ind w:left="0" w:firstLine="0"/>
      </w:pPr>
      <w:bookmarkStart w:id="7" w:name="_Toc27730640"/>
      <w:r w:rsidRPr="006B74B5">
        <w:t>List of figures</w:t>
      </w:r>
      <w:bookmarkEnd w:id="7"/>
    </w:p>
    <w:p w14:paraId="621A5287" w14:textId="77777777" w:rsidR="00FD096A" w:rsidRDefault="00FD096A">
      <w:pPr>
        <w:pStyle w:val="Abbildungsverzeichnis"/>
        <w:tabs>
          <w:tab w:val="right" w:leader="dot" w:pos="9062"/>
        </w:tabs>
        <w:rPr>
          <w:rFonts w:asciiTheme="minorHAnsi" w:eastAsiaTheme="minorEastAsia" w:hAnsiTheme="minorHAnsi" w:cstheme="minorBidi"/>
          <w:noProof/>
          <w:color w:val="auto"/>
          <w:sz w:val="22"/>
          <w:szCs w:val="22"/>
          <w:lang w:val="de-DE"/>
        </w:rPr>
      </w:pPr>
      <w:r>
        <w:fldChar w:fldCharType="begin"/>
      </w:r>
      <w:r>
        <w:instrText xml:space="preserve"> TOC \h \z \c "Figure" </w:instrText>
      </w:r>
      <w:r>
        <w:fldChar w:fldCharType="separate"/>
      </w:r>
      <w:hyperlink w:anchor="_Toc27732313" w:history="1">
        <w:r w:rsidRPr="00860A73">
          <w:rPr>
            <w:rStyle w:val="Hyperlink"/>
            <w:rFonts w:eastAsiaTheme="majorEastAsia"/>
            <w:noProof/>
            <w:lang w:val="en-GB"/>
          </w:rPr>
          <w:t>Figure 1: Parts and Documents</w:t>
        </w:r>
        <w:r>
          <w:rPr>
            <w:noProof/>
            <w:webHidden/>
          </w:rPr>
          <w:tab/>
        </w:r>
        <w:r>
          <w:rPr>
            <w:noProof/>
            <w:webHidden/>
          </w:rPr>
          <w:fldChar w:fldCharType="begin"/>
        </w:r>
        <w:r>
          <w:rPr>
            <w:noProof/>
            <w:webHidden/>
          </w:rPr>
          <w:instrText xml:space="preserve"> PAGEREF _Toc27732313 \h </w:instrText>
        </w:r>
        <w:r>
          <w:rPr>
            <w:noProof/>
            <w:webHidden/>
          </w:rPr>
        </w:r>
        <w:r>
          <w:rPr>
            <w:noProof/>
            <w:webHidden/>
          </w:rPr>
          <w:fldChar w:fldCharType="separate"/>
        </w:r>
        <w:r>
          <w:rPr>
            <w:noProof/>
            <w:webHidden/>
          </w:rPr>
          <w:t>36</w:t>
        </w:r>
        <w:r>
          <w:rPr>
            <w:noProof/>
            <w:webHidden/>
          </w:rPr>
          <w:fldChar w:fldCharType="end"/>
        </w:r>
      </w:hyperlink>
    </w:p>
    <w:p w14:paraId="26DCEEEB"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14" w:history="1">
        <w:r w:rsidR="00FD096A" w:rsidRPr="00860A73">
          <w:rPr>
            <w:rStyle w:val="Hyperlink"/>
            <w:rFonts w:eastAsiaTheme="majorEastAsia"/>
            <w:noProof/>
            <w:lang w:val="en-GB"/>
          </w:rPr>
          <w:t>Figure 2: Assignment Group</w:t>
        </w:r>
        <w:r w:rsidR="00FD096A">
          <w:rPr>
            <w:noProof/>
            <w:webHidden/>
          </w:rPr>
          <w:tab/>
        </w:r>
        <w:r w:rsidR="00FD096A">
          <w:rPr>
            <w:noProof/>
            <w:webHidden/>
          </w:rPr>
          <w:fldChar w:fldCharType="begin"/>
        </w:r>
        <w:r w:rsidR="00FD096A">
          <w:rPr>
            <w:noProof/>
            <w:webHidden/>
          </w:rPr>
          <w:instrText xml:space="preserve"> PAGEREF _Toc27732314 \h </w:instrText>
        </w:r>
        <w:r w:rsidR="00FD096A">
          <w:rPr>
            <w:noProof/>
            <w:webHidden/>
          </w:rPr>
        </w:r>
        <w:r w:rsidR="00FD096A">
          <w:rPr>
            <w:noProof/>
            <w:webHidden/>
          </w:rPr>
          <w:fldChar w:fldCharType="separate"/>
        </w:r>
        <w:r w:rsidR="00FD096A">
          <w:rPr>
            <w:noProof/>
            <w:webHidden/>
          </w:rPr>
          <w:t>39</w:t>
        </w:r>
        <w:r w:rsidR="00FD096A">
          <w:rPr>
            <w:noProof/>
            <w:webHidden/>
          </w:rPr>
          <w:fldChar w:fldCharType="end"/>
        </w:r>
      </w:hyperlink>
    </w:p>
    <w:p w14:paraId="04C67A1A"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15" w:history="1">
        <w:r w:rsidR="00FD096A" w:rsidRPr="00860A73">
          <w:rPr>
            <w:rStyle w:val="Hyperlink"/>
            <w:rFonts w:eastAsiaTheme="majorEastAsia"/>
            <w:noProof/>
            <w:lang w:val="en-GB"/>
          </w:rPr>
          <w:t>Figure 3: Variants</w:t>
        </w:r>
        <w:r w:rsidR="00FD096A">
          <w:rPr>
            <w:noProof/>
            <w:webHidden/>
          </w:rPr>
          <w:tab/>
        </w:r>
        <w:r w:rsidR="00FD096A">
          <w:rPr>
            <w:noProof/>
            <w:webHidden/>
          </w:rPr>
          <w:fldChar w:fldCharType="begin"/>
        </w:r>
        <w:r w:rsidR="00FD096A">
          <w:rPr>
            <w:noProof/>
            <w:webHidden/>
          </w:rPr>
          <w:instrText xml:space="preserve"> PAGEREF _Toc27732315 \h </w:instrText>
        </w:r>
        <w:r w:rsidR="00FD096A">
          <w:rPr>
            <w:noProof/>
            <w:webHidden/>
          </w:rPr>
        </w:r>
        <w:r w:rsidR="00FD096A">
          <w:rPr>
            <w:noProof/>
            <w:webHidden/>
          </w:rPr>
          <w:fldChar w:fldCharType="separate"/>
        </w:r>
        <w:r w:rsidR="00FD096A">
          <w:rPr>
            <w:noProof/>
            <w:webHidden/>
          </w:rPr>
          <w:t>40</w:t>
        </w:r>
        <w:r w:rsidR="00FD096A">
          <w:rPr>
            <w:noProof/>
            <w:webHidden/>
          </w:rPr>
          <w:fldChar w:fldCharType="end"/>
        </w:r>
      </w:hyperlink>
    </w:p>
    <w:p w14:paraId="4D46EAEC"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16" w:history="1">
        <w:r w:rsidR="00FD096A" w:rsidRPr="00860A73">
          <w:rPr>
            <w:rStyle w:val="Hyperlink"/>
            <w:rFonts w:eastAsiaTheme="majorEastAsia"/>
            <w:noProof/>
            <w:lang w:val="en-GB"/>
          </w:rPr>
          <w:t>Figure 4: Variant Structure</w:t>
        </w:r>
        <w:r w:rsidR="00FD096A">
          <w:rPr>
            <w:noProof/>
            <w:webHidden/>
          </w:rPr>
          <w:tab/>
        </w:r>
        <w:r w:rsidR="00FD096A">
          <w:rPr>
            <w:noProof/>
            <w:webHidden/>
          </w:rPr>
          <w:fldChar w:fldCharType="begin"/>
        </w:r>
        <w:r w:rsidR="00FD096A">
          <w:rPr>
            <w:noProof/>
            <w:webHidden/>
          </w:rPr>
          <w:instrText xml:space="preserve"> PAGEREF _Toc27732316 \h </w:instrText>
        </w:r>
        <w:r w:rsidR="00FD096A">
          <w:rPr>
            <w:noProof/>
            <w:webHidden/>
          </w:rPr>
        </w:r>
        <w:r w:rsidR="00FD096A">
          <w:rPr>
            <w:noProof/>
            <w:webHidden/>
          </w:rPr>
          <w:fldChar w:fldCharType="separate"/>
        </w:r>
        <w:r w:rsidR="00FD096A">
          <w:rPr>
            <w:noProof/>
            <w:webHidden/>
          </w:rPr>
          <w:t>41</w:t>
        </w:r>
        <w:r w:rsidR="00FD096A">
          <w:rPr>
            <w:noProof/>
            <w:webHidden/>
          </w:rPr>
          <w:fldChar w:fldCharType="end"/>
        </w:r>
      </w:hyperlink>
    </w:p>
    <w:p w14:paraId="34AF3168"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17" w:history="1">
        <w:r w:rsidR="00FD096A" w:rsidRPr="00860A73">
          <w:rPr>
            <w:rStyle w:val="Hyperlink"/>
            <w:rFonts w:eastAsiaTheme="majorEastAsia"/>
            <w:noProof/>
            <w:lang w:val="en-GB"/>
          </w:rPr>
          <w:t>Figure 5: Usage Node</w:t>
        </w:r>
        <w:r w:rsidR="00FD096A">
          <w:rPr>
            <w:noProof/>
            <w:webHidden/>
          </w:rPr>
          <w:tab/>
        </w:r>
        <w:r w:rsidR="00FD096A">
          <w:rPr>
            <w:noProof/>
            <w:webHidden/>
          </w:rPr>
          <w:fldChar w:fldCharType="begin"/>
        </w:r>
        <w:r w:rsidR="00FD096A">
          <w:rPr>
            <w:noProof/>
            <w:webHidden/>
          </w:rPr>
          <w:instrText xml:space="preserve"> PAGEREF _Toc27732317 \h </w:instrText>
        </w:r>
        <w:r w:rsidR="00FD096A">
          <w:rPr>
            <w:noProof/>
            <w:webHidden/>
          </w:rPr>
        </w:r>
        <w:r w:rsidR="00FD096A">
          <w:rPr>
            <w:noProof/>
            <w:webHidden/>
          </w:rPr>
          <w:fldChar w:fldCharType="separate"/>
        </w:r>
        <w:r w:rsidR="00FD096A">
          <w:rPr>
            <w:noProof/>
            <w:webHidden/>
          </w:rPr>
          <w:t>42</w:t>
        </w:r>
        <w:r w:rsidR="00FD096A">
          <w:rPr>
            <w:noProof/>
            <w:webHidden/>
          </w:rPr>
          <w:fldChar w:fldCharType="end"/>
        </w:r>
      </w:hyperlink>
    </w:p>
    <w:p w14:paraId="40073C2C"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18" w:history="1">
        <w:r w:rsidR="00FD096A" w:rsidRPr="00860A73">
          <w:rPr>
            <w:rStyle w:val="Hyperlink"/>
            <w:rFonts w:eastAsiaTheme="majorEastAsia"/>
            <w:noProof/>
            <w:lang w:val="en-GB"/>
          </w:rPr>
          <w:t>Figure 6: Usage Constraints</w:t>
        </w:r>
        <w:r w:rsidR="00FD096A">
          <w:rPr>
            <w:noProof/>
            <w:webHidden/>
          </w:rPr>
          <w:tab/>
        </w:r>
        <w:r w:rsidR="00FD096A">
          <w:rPr>
            <w:noProof/>
            <w:webHidden/>
          </w:rPr>
          <w:fldChar w:fldCharType="begin"/>
        </w:r>
        <w:r w:rsidR="00FD096A">
          <w:rPr>
            <w:noProof/>
            <w:webHidden/>
          </w:rPr>
          <w:instrText xml:space="preserve"> PAGEREF _Toc27732318 \h </w:instrText>
        </w:r>
        <w:r w:rsidR="00FD096A">
          <w:rPr>
            <w:noProof/>
            <w:webHidden/>
          </w:rPr>
        </w:r>
        <w:r w:rsidR="00FD096A">
          <w:rPr>
            <w:noProof/>
            <w:webHidden/>
          </w:rPr>
          <w:fldChar w:fldCharType="separate"/>
        </w:r>
        <w:r w:rsidR="00FD096A">
          <w:rPr>
            <w:noProof/>
            <w:webHidden/>
          </w:rPr>
          <w:t>43</w:t>
        </w:r>
        <w:r w:rsidR="00FD096A">
          <w:rPr>
            <w:noProof/>
            <w:webHidden/>
          </w:rPr>
          <w:fldChar w:fldCharType="end"/>
        </w:r>
      </w:hyperlink>
    </w:p>
    <w:p w14:paraId="709C3235"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19" w:history="1">
        <w:r w:rsidR="00FD096A" w:rsidRPr="00860A73">
          <w:rPr>
            <w:rStyle w:val="Hyperlink"/>
            <w:rFonts w:eastAsiaTheme="majorEastAsia"/>
            <w:noProof/>
            <w:lang w:val="en-GB"/>
          </w:rPr>
          <w:t>Figure 7: Localization of Strings</w:t>
        </w:r>
        <w:r w:rsidR="00FD096A">
          <w:rPr>
            <w:noProof/>
            <w:webHidden/>
          </w:rPr>
          <w:tab/>
        </w:r>
        <w:r w:rsidR="00FD096A">
          <w:rPr>
            <w:noProof/>
            <w:webHidden/>
          </w:rPr>
          <w:fldChar w:fldCharType="begin"/>
        </w:r>
        <w:r w:rsidR="00FD096A">
          <w:rPr>
            <w:noProof/>
            <w:webHidden/>
          </w:rPr>
          <w:instrText xml:space="preserve"> PAGEREF _Toc27732319 \h </w:instrText>
        </w:r>
        <w:r w:rsidR="00FD096A">
          <w:rPr>
            <w:noProof/>
            <w:webHidden/>
          </w:rPr>
        </w:r>
        <w:r w:rsidR="00FD096A">
          <w:rPr>
            <w:noProof/>
            <w:webHidden/>
          </w:rPr>
          <w:fldChar w:fldCharType="separate"/>
        </w:r>
        <w:r w:rsidR="00FD096A">
          <w:rPr>
            <w:noProof/>
            <w:webHidden/>
          </w:rPr>
          <w:t>44</w:t>
        </w:r>
        <w:r w:rsidR="00FD096A">
          <w:rPr>
            <w:noProof/>
            <w:webHidden/>
          </w:rPr>
          <w:fldChar w:fldCharType="end"/>
        </w:r>
      </w:hyperlink>
    </w:p>
    <w:p w14:paraId="333F0D5F"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20" w:history="1">
        <w:r w:rsidR="00FD096A" w:rsidRPr="00860A73">
          <w:rPr>
            <w:rStyle w:val="Hyperlink"/>
            <w:rFonts w:eastAsiaTheme="majorEastAsia"/>
            <w:noProof/>
            <w:lang w:val="en-GB"/>
          </w:rPr>
          <w:t>Figure 8: Numerical Values &amp; Units</w:t>
        </w:r>
        <w:r w:rsidR="00FD096A">
          <w:rPr>
            <w:noProof/>
            <w:webHidden/>
          </w:rPr>
          <w:tab/>
        </w:r>
        <w:r w:rsidR="00FD096A">
          <w:rPr>
            <w:noProof/>
            <w:webHidden/>
          </w:rPr>
          <w:fldChar w:fldCharType="begin"/>
        </w:r>
        <w:r w:rsidR="00FD096A">
          <w:rPr>
            <w:noProof/>
            <w:webHidden/>
          </w:rPr>
          <w:instrText xml:space="preserve"> PAGEREF _Toc27732320 \h </w:instrText>
        </w:r>
        <w:r w:rsidR="00FD096A">
          <w:rPr>
            <w:noProof/>
            <w:webHidden/>
          </w:rPr>
        </w:r>
        <w:r w:rsidR="00FD096A">
          <w:rPr>
            <w:noProof/>
            <w:webHidden/>
          </w:rPr>
          <w:fldChar w:fldCharType="separate"/>
        </w:r>
        <w:r w:rsidR="00FD096A">
          <w:rPr>
            <w:noProof/>
            <w:webHidden/>
          </w:rPr>
          <w:t>45</w:t>
        </w:r>
        <w:r w:rsidR="00FD096A">
          <w:rPr>
            <w:noProof/>
            <w:webHidden/>
          </w:rPr>
          <w:fldChar w:fldCharType="end"/>
        </w:r>
      </w:hyperlink>
    </w:p>
    <w:p w14:paraId="14F0C191"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21" w:history="1">
        <w:r w:rsidR="00FD096A" w:rsidRPr="00860A73">
          <w:rPr>
            <w:rStyle w:val="Hyperlink"/>
            <w:rFonts w:eastAsiaTheme="majorEastAsia"/>
            <w:noProof/>
            <w:lang w:val="en-GB"/>
          </w:rPr>
          <w:t>Figure 9: Extensibility with Custom Properties</w:t>
        </w:r>
        <w:r w:rsidR="00FD096A">
          <w:rPr>
            <w:noProof/>
            <w:webHidden/>
          </w:rPr>
          <w:tab/>
        </w:r>
        <w:r w:rsidR="00FD096A">
          <w:rPr>
            <w:noProof/>
            <w:webHidden/>
          </w:rPr>
          <w:fldChar w:fldCharType="begin"/>
        </w:r>
        <w:r w:rsidR="00FD096A">
          <w:rPr>
            <w:noProof/>
            <w:webHidden/>
          </w:rPr>
          <w:instrText xml:space="preserve"> PAGEREF _Toc27732321 \h </w:instrText>
        </w:r>
        <w:r w:rsidR="00FD096A">
          <w:rPr>
            <w:noProof/>
            <w:webHidden/>
          </w:rPr>
        </w:r>
        <w:r w:rsidR="00FD096A">
          <w:rPr>
            <w:noProof/>
            <w:webHidden/>
          </w:rPr>
          <w:fldChar w:fldCharType="separate"/>
        </w:r>
        <w:r w:rsidR="00FD096A">
          <w:rPr>
            <w:noProof/>
            <w:webHidden/>
          </w:rPr>
          <w:t>46</w:t>
        </w:r>
        <w:r w:rsidR="00FD096A">
          <w:rPr>
            <w:noProof/>
            <w:webHidden/>
          </w:rPr>
          <w:fldChar w:fldCharType="end"/>
        </w:r>
      </w:hyperlink>
    </w:p>
    <w:p w14:paraId="733E9929"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22" w:history="1">
        <w:r w:rsidR="00FD096A" w:rsidRPr="00860A73">
          <w:rPr>
            <w:rStyle w:val="Hyperlink"/>
            <w:rFonts w:eastAsiaTheme="majorEastAsia"/>
            <w:noProof/>
            <w:lang w:val="en-GB"/>
          </w:rPr>
          <w:t>Figure 10: Foundation Classes for Physical Properties</w:t>
        </w:r>
        <w:r w:rsidR="00FD096A">
          <w:rPr>
            <w:noProof/>
            <w:webHidden/>
          </w:rPr>
          <w:tab/>
        </w:r>
        <w:r w:rsidR="00FD096A">
          <w:rPr>
            <w:noProof/>
            <w:webHidden/>
          </w:rPr>
          <w:fldChar w:fldCharType="begin"/>
        </w:r>
        <w:r w:rsidR="00FD096A">
          <w:rPr>
            <w:noProof/>
            <w:webHidden/>
          </w:rPr>
          <w:instrText xml:space="preserve"> PAGEREF _Toc27732322 \h </w:instrText>
        </w:r>
        <w:r w:rsidR="00FD096A">
          <w:rPr>
            <w:noProof/>
            <w:webHidden/>
          </w:rPr>
        </w:r>
        <w:r w:rsidR="00FD096A">
          <w:rPr>
            <w:noProof/>
            <w:webHidden/>
          </w:rPr>
          <w:fldChar w:fldCharType="separate"/>
        </w:r>
        <w:r w:rsidR="00FD096A">
          <w:rPr>
            <w:noProof/>
            <w:webHidden/>
          </w:rPr>
          <w:t>47</w:t>
        </w:r>
        <w:r w:rsidR="00FD096A">
          <w:rPr>
            <w:noProof/>
            <w:webHidden/>
          </w:rPr>
          <w:fldChar w:fldCharType="end"/>
        </w:r>
      </w:hyperlink>
    </w:p>
    <w:p w14:paraId="4386B0A8"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23" w:history="1">
        <w:r w:rsidR="00FD096A" w:rsidRPr="00860A73">
          <w:rPr>
            <w:rStyle w:val="Hyperlink"/>
            <w:rFonts w:eastAsiaTheme="majorEastAsia"/>
            <w:noProof/>
            <w:lang w:val="en-GB"/>
          </w:rPr>
          <w:t>Figure 11: Alias Identifications</w:t>
        </w:r>
        <w:r w:rsidR="00FD096A">
          <w:rPr>
            <w:noProof/>
            <w:webHidden/>
          </w:rPr>
          <w:tab/>
        </w:r>
        <w:r w:rsidR="00FD096A">
          <w:rPr>
            <w:noProof/>
            <w:webHidden/>
          </w:rPr>
          <w:fldChar w:fldCharType="begin"/>
        </w:r>
        <w:r w:rsidR="00FD096A">
          <w:rPr>
            <w:noProof/>
            <w:webHidden/>
          </w:rPr>
          <w:instrText xml:space="preserve"> PAGEREF _Toc27732323 \h </w:instrText>
        </w:r>
        <w:r w:rsidR="00FD096A">
          <w:rPr>
            <w:noProof/>
            <w:webHidden/>
          </w:rPr>
        </w:r>
        <w:r w:rsidR="00FD096A">
          <w:rPr>
            <w:noProof/>
            <w:webHidden/>
          </w:rPr>
          <w:fldChar w:fldCharType="separate"/>
        </w:r>
        <w:r w:rsidR="00FD096A">
          <w:rPr>
            <w:noProof/>
            <w:webHidden/>
          </w:rPr>
          <w:t>48</w:t>
        </w:r>
        <w:r w:rsidR="00FD096A">
          <w:rPr>
            <w:noProof/>
            <w:webHidden/>
          </w:rPr>
          <w:fldChar w:fldCharType="end"/>
        </w:r>
      </w:hyperlink>
    </w:p>
    <w:p w14:paraId="2133F320"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24" w:history="1">
        <w:r w:rsidR="00FD096A" w:rsidRPr="00860A73">
          <w:rPr>
            <w:rStyle w:val="Hyperlink"/>
            <w:rFonts w:eastAsiaTheme="majorEastAsia"/>
            <w:noProof/>
            <w:lang w:val="en-GB"/>
          </w:rPr>
          <w:t>Figure 12: Open and Closed Enumerations</w:t>
        </w:r>
        <w:r w:rsidR="00FD096A">
          <w:rPr>
            <w:noProof/>
            <w:webHidden/>
          </w:rPr>
          <w:tab/>
        </w:r>
        <w:r w:rsidR="00FD096A">
          <w:rPr>
            <w:noProof/>
            <w:webHidden/>
          </w:rPr>
          <w:fldChar w:fldCharType="begin"/>
        </w:r>
        <w:r w:rsidR="00FD096A">
          <w:rPr>
            <w:noProof/>
            <w:webHidden/>
          </w:rPr>
          <w:instrText xml:space="preserve"> PAGEREF _Toc27732324 \h </w:instrText>
        </w:r>
        <w:r w:rsidR="00FD096A">
          <w:rPr>
            <w:noProof/>
            <w:webHidden/>
          </w:rPr>
        </w:r>
        <w:r w:rsidR="00FD096A">
          <w:rPr>
            <w:noProof/>
            <w:webHidden/>
          </w:rPr>
          <w:fldChar w:fldCharType="separate"/>
        </w:r>
        <w:r w:rsidR="00FD096A">
          <w:rPr>
            <w:noProof/>
            <w:webHidden/>
          </w:rPr>
          <w:t>48</w:t>
        </w:r>
        <w:r w:rsidR="00FD096A">
          <w:rPr>
            <w:noProof/>
            <w:webHidden/>
          </w:rPr>
          <w:fldChar w:fldCharType="end"/>
        </w:r>
      </w:hyperlink>
    </w:p>
    <w:p w14:paraId="6102E126"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25" w:history="1">
        <w:r w:rsidR="00FD096A" w:rsidRPr="00860A73">
          <w:rPr>
            <w:rStyle w:val="Hyperlink"/>
            <w:rFonts w:eastAsiaTheme="majorEastAsia"/>
            <w:noProof/>
            <w:lang w:val="en-GB"/>
          </w:rPr>
          <w:t>Figure 13: Open and Closed Pattern Restrictions</w:t>
        </w:r>
        <w:r w:rsidR="00FD096A">
          <w:rPr>
            <w:noProof/>
            <w:webHidden/>
          </w:rPr>
          <w:tab/>
        </w:r>
        <w:r w:rsidR="00FD096A">
          <w:rPr>
            <w:noProof/>
            <w:webHidden/>
          </w:rPr>
          <w:fldChar w:fldCharType="begin"/>
        </w:r>
        <w:r w:rsidR="00FD096A">
          <w:rPr>
            <w:noProof/>
            <w:webHidden/>
          </w:rPr>
          <w:instrText xml:space="preserve"> PAGEREF _Toc27732325 \h </w:instrText>
        </w:r>
        <w:r w:rsidR="00FD096A">
          <w:rPr>
            <w:noProof/>
            <w:webHidden/>
          </w:rPr>
        </w:r>
        <w:r w:rsidR="00FD096A">
          <w:rPr>
            <w:noProof/>
            <w:webHidden/>
          </w:rPr>
          <w:fldChar w:fldCharType="separate"/>
        </w:r>
        <w:r w:rsidR="00FD096A">
          <w:rPr>
            <w:noProof/>
            <w:webHidden/>
          </w:rPr>
          <w:t>49</w:t>
        </w:r>
        <w:r w:rsidR="00FD096A">
          <w:rPr>
            <w:noProof/>
            <w:webHidden/>
          </w:rPr>
          <w:fldChar w:fldCharType="end"/>
        </w:r>
      </w:hyperlink>
    </w:p>
    <w:p w14:paraId="4684566E"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26" w:history="1">
        <w:r w:rsidR="00FD096A" w:rsidRPr="00860A73">
          <w:rPr>
            <w:rStyle w:val="Hyperlink"/>
            <w:rFonts w:eastAsiaTheme="majorEastAsia"/>
            <w:noProof/>
            <w:lang w:val="en-GB"/>
          </w:rPr>
          <w:t>Figure 14: Lifecycle Information</w:t>
        </w:r>
        <w:r w:rsidR="00FD096A">
          <w:rPr>
            <w:noProof/>
            <w:webHidden/>
          </w:rPr>
          <w:tab/>
        </w:r>
        <w:r w:rsidR="00FD096A">
          <w:rPr>
            <w:noProof/>
            <w:webHidden/>
          </w:rPr>
          <w:fldChar w:fldCharType="begin"/>
        </w:r>
        <w:r w:rsidR="00FD096A">
          <w:rPr>
            <w:noProof/>
            <w:webHidden/>
          </w:rPr>
          <w:instrText xml:space="preserve"> PAGEREF _Toc27732326 \h </w:instrText>
        </w:r>
        <w:r w:rsidR="00FD096A">
          <w:rPr>
            <w:noProof/>
            <w:webHidden/>
          </w:rPr>
        </w:r>
        <w:r w:rsidR="00FD096A">
          <w:rPr>
            <w:noProof/>
            <w:webHidden/>
          </w:rPr>
          <w:fldChar w:fldCharType="separate"/>
        </w:r>
        <w:r w:rsidR="00FD096A">
          <w:rPr>
            <w:noProof/>
            <w:webHidden/>
          </w:rPr>
          <w:t>50</w:t>
        </w:r>
        <w:r w:rsidR="00FD096A">
          <w:rPr>
            <w:noProof/>
            <w:webHidden/>
          </w:rPr>
          <w:fldChar w:fldCharType="end"/>
        </w:r>
      </w:hyperlink>
    </w:p>
    <w:p w14:paraId="5DF49BD1"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27" w:history="1">
        <w:r w:rsidR="00FD096A" w:rsidRPr="00860A73">
          <w:rPr>
            <w:rStyle w:val="Hyperlink"/>
            <w:rFonts w:eastAsiaTheme="majorEastAsia"/>
            <w:noProof/>
            <w:lang w:val="en-GB"/>
          </w:rPr>
          <w:t>Figure 15: Baselines</w:t>
        </w:r>
        <w:r w:rsidR="00FD096A">
          <w:rPr>
            <w:noProof/>
            <w:webHidden/>
          </w:rPr>
          <w:tab/>
        </w:r>
        <w:r w:rsidR="00FD096A">
          <w:rPr>
            <w:noProof/>
            <w:webHidden/>
          </w:rPr>
          <w:fldChar w:fldCharType="begin"/>
        </w:r>
        <w:r w:rsidR="00FD096A">
          <w:rPr>
            <w:noProof/>
            <w:webHidden/>
          </w:rPr>
          <w:instrText xml:space="preserve"> PAGEREF _Toc27732327 \h </w:instrText>
        </w:r>
        <w:r w:rsidR="00FD096A">
          <w:rPr>
            <w:noProof/>
            <w:webHidden/>
          </w:rPr>
        </w:r>
        <w:r w:rsidR="00FD096A">
          <w:rPr>
            <w:noProof/>
            <w:webHidden/>
          </w:rPr>
          <w:fldChar w:fldCharType="separate"/>
        </w:r>
        <w:r w:rsidR="00FD096A">
          <w:rPr>
            <w:noProof/>
            <w:webHidden/>
          </w:rPr>
          <w:t>51</w:t>
        </w:r>
        <w:r w:rsidR="00FD096A">
          <w:rPr>
            <w:noProof/>
            <w:webHidden/>
          </w:rPr>
          <w:fldChar w:fldCharType="end"/>
        </w:r>
      </w:hyperlink>
    </w:p>
    <w:p w14:paraId="0C0A834F"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28" w:history="1">
        <w:r w:rsidR="00FD096A" w:rsidRPr="00860A73">
          <w:rPr>
            <w:rStyle w:val="Hyperlink"/>
            <w:rFonts w:eastAsiaTheme="majorEastAsia"/>
            <w:noProof/>
            <w:lang w:val="en-GB"/>
          </w:rPr>
          <w:t>Figure 16: Item History</w:t>
        </w:r>
        <w:r w:rsidR="00FD096A">
          <w:rPr>
            <w:noProof/>
            <w:webHidden/>
          </w:rPr>
          <w:tab/>
        </w:r>
        <w:r w:rsidR="00FD096A">
          <w:rPr>
            <w:noProof/>
            <w:webHidden/>
          </w:rPr>
          <w:fldChar w:fldCharType="begin"/>
        </w:r>
        <w:r w:rsidR="00FD096A">
          <w:rPr>
            <w:noProof/>
            <w:webHidden/>
          </w:rPr>
          <w:instrText xml:space="preserve"> PAGEREF _Toc27732328 \h </w:instrText>
        </w:r>
        <w:r w:rsidR="00FD096A">
          <w:rPr>
            <w:noProof/>
            <w:webHidden/>
          </w:rPr>
        </w:r>
        <w:r w:rsidR="00FD096A">
          <w:rPr>
            <w:noProof/>
            <w:webHidden/>
          </w:rPr>
          <w:fldChar w:fldCharType="separate"/>
        </w:r>
        <w:r w:rsidR="00FD096A">
          <w:rPr>
            <w:noProof/>
            <w:webHidden/>
          </w:rPr>
          <w:t>52</w:t>
        </w:r>
        <w:r w:rsidR="00FD096A">
          <w:rPr>
            <w:noProof/>
            <w:webHidden/>
          </w:rPr>
          <w:fldChar w:fldCharType="end"/>
        </w:r>
      </w:hyperlink>
    </w:p>
    <w:p w14:paraId="0A5C3423"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29" w:history="1">
        <w:r w:rsidR="00FD096A" w:rsidRPr="00860A73">
          <w:rPr>
            <w:rStyle w:val="Hyperlink"/>
            <w:rFonts w:eastAsiaTheme="majorEastAsia"/>
            <w:noProof/>
            <w:lang w:val="en-GB"/>
          </w:rPr>
          <w:t>Figure 17: Item Equivalence</w:t>
        </w:r>
        <w:r w:rsidR="00FD096A">
          <w:rPr>
            <w:noProof/>
            <w:webHidden/>
          </w:rPr>
          <w:tab/>
        </w:r>
        <w:r w:rsidR="00FD096A">
          <w:rPr>
            <w:noProof/>
            <w:webHidden/>
          </w:rPr>
          <w:fldChar w:fldCharType="begin"/>
        </w:r>
        <w:r w:rsidR="00FD096A">
          <w:rPr>
            <w:noProof/>
            <w:webHidden/>
          </w:rPr>
          <w:instrText xml:space="preserve"> PAGEREF _Toc27732329 \h </w:instrText>
        </w:r>
        <w:r w:rsidR="00FD096A">
          <w:rPr>
            <w:noProof/>
            <w:webHidden/>
          </w:rPr>
        </w:r>
        <w:r w:rsidR="00FD096A">
          <w:rPr>
            <w:noProof/>
            <w:webHidden/>
          </w:rPr>
          <w:fldChar w:fldCharType="separate"/>
        </w:r>
        <w:r w:rsidR="00FD096A">
          <w:rPr>
            <w:noProof/>
            <w:webHidden/>
          </w:rPr>
          <w:t>53</w:t>
        </w:r>
        <w:r w:rsidR="00FD096A">
          <w:rPr>
            <w:noProof/>
            <w:webHidden/>
          </w:rPr>
          <w:fldChar w:fldCharType="end"/>
        </w:r>
      </w:hyperlink>
    </w:p>
    <w:p w14:paraId="0E48CC4E"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30" w:history="1">
        <w:r w:rsidR="00FD096A" w:rsidRPr="00860A73">
          <w:rPr>
            <w:rStyle w:val="Hyperlink"/>
            <w:rFonts w:eastAsiaTheme="majorEastAsia"/>
            <w:noProof/>
            <w:lang w:val="en-GB"/>
          </w:rPr>
          <w:t>Figure 18: Description of Parts</w:t>
        </w:r>
        <w:r w:rsidR="00FD096A">
          <w:rPr>
            <w:noProof/>
            <w:webHidden/>
          </w:rPr>
          <w:tab/>
        </w:r>
        <w:r w:rsidR="00FD096A">
          <w:rPr>
            <w:noProof/>
            <w:webHidden/>
          </w:rPr>
          <w:fldChar w:fldCharType="begin"/>
        </w:r>
        <w:r w:rsidR="00FD096A">
          <w:rPr>
            <w:noProof/>
            <w:webHidden/>
          </w:rPr>
          <w:instrText xml:space="preserve"> PAGEREF _Toc27732330 \h </w:instrText>
        </w:r>
        <w:r w:rsidR="00FD096A">
          <w:rPr>
            <w:noProof/>
            <w:webHidden/>
          </w:rPr>
        </w:r>
        <w:r w:rsidR="00FD096A">
          <w:rPr>
            <w:noProof/>
            <w:webHidden/>
          </w:rPr>
          <w:fldChar w:fldCharType="separate"/>
        </w:r>
        <w:r w:rsidR="00FD096A">
          <w:rPr>
            <w:noProof/>
            <w:webHidden/>
          </w:rPr>
          <w:t>54</w:t>
        </w:r>
        <w:r w:rsidR="00FD096A">
          <w:rPr>
            <w:noProof/>
            <w:webHidden/>
          </w:rPr>
          <w:fldChar w:fldCharType="end"/>
        </w:r>
      </w:hyperlink>
    </w:p>
    <w:p w14:paraId="19D2788C"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31" w:history="1">
        <w:r w:rsidR="00FD096A" w:rsidRPr="00860A73">
          <w:rPr>
            <w:rStyle w:val="Hyperlink"/>
            <w:rFonts w:eastAsiaTheme="majorEastAsia"/>
            <w:noProof/>
            <w:lang w:val="en-GB"/>
          </w:rPr>
          <w:t>Figure 19: General Technical Part</w:t>
        </w:r>
        <w:r w:rsidR="00FD096A">
          <w:rPr>
            <w:noProof/>
            <w:webHidden/>
          </w:rPr>
          <w:tab/>
        </w:r>
        <w:r w:rsidR="00FD096A">
          <w:rPr>
            <w:noProof/>
            <w:webHidden/>
          </w:rPr>
          <w:fldChar w:fldCharType="begin"/>
        </w:r>
        <w:r w:rsidR="00FD096A">
          <w:rPr>
            <w:noProof/>
            <w:webHidden/>
          </w:rPr>
          <w:instrText xml:space="preserve"> PAGEREF _Toc27732331 \h </w:instrText>
        </w:r>
        <w:r w:rsidR="00FD096A">
          <w:rPr>
            <w:noProof/>
            <w:webHidden/>
          </w:rPr>
        </w:r>
        <w:r w:rsidR="00FD096A">
          <w:rPr>
            <w:noProof/>
            <w:webHidden/>
          </w:rPr>
          <w:fldChar w:fldCharType="separate"/>
        </w:r>
        <w:r w:rsidR="00FD096A">
          <w:rPr>
            <w:noProof/>
            <w:webHidden/>
          </w:rPr>
          <w:t>56</w:t>
        </w:r>
        <w:r w:rsidR="00FD096A">
          <w:rPr>
            <w:noProof/>
            <w:webHidden/>
          </w:rPr>
          <w:fldChar w:fldCharType="end"/>
        </w:r>
      </w:hyperlink>
    </w:p>
    <w:p w14:paraId="3A674CC8"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32" w:history="1">
        <w:r w:rsidR="00FD096A" w:rsidRPr="00860A73">
          <w:rPr>
            <w:rStyle w:val="Hyperlink"/>
            <w:rFonts w:eastAsiaTheme="majorEastAsia"/>
            <w:noProof/>
            <w:lang w:val="en-GB"/>
          </w:rPr>
          <w:t>Figure 20: Supplementary Parts</w:t>
        </w:r>
        <w:r w:rsidR="00FD096A">
          <w:rPr>
            <w:noProof/>
            <w:webHidden/>
          </w:rPr>
          <w:tab/>
        </w:r>
        <w:r w:rsidR="00FD096A">
          <w:rPr>
            <w:noProof/>
            <w:webHidden/>
          </w:rPr>
          <w:fldChar w:fldCharType="begin"/>
        </w:r>
        <w:r w:rsidR="00FD096A">
          <w:rPr>
            <w:noProof/>
            <w:webHidden/>
          </w:rPr>
          <w:instrText xml:space="preserve"> PAGEREF _Toc27732332 \h </w:instrText>
        </w:r>
        <w:r w:rsidR="00FD096A">
          <w:rPr>
            <w:noProof/>
            <w:webHidden/>
          </w:rPr>
        </w:r>
        <w:r w:rsidR="00FD096A">
          <w:rPr>
            <w:noProof/>
            <w:webHidden/>
          </w:rPr>
          <w:fldChar w:fldCharType="separate"/>
        </w:r>
        <w:r w:rsidR="00FD096A">
          <w:rPr>
            <w:noProof/>
            <w:webHidden/>
          </w:rPr>
          <w:t>56</w:t>
        </w:r>
        <w:r w:rsidR="00FD096A">
          <w:rPr>
            <w:noProof/>
            <w:webHidden/>
          </w:rPr>
          <w:fldChar w:fldCharType="end"/>
        </w:r>
      </w:hyperlink>
    </w:p>
    <w:p w14:paraId="27F957CB"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33" w:history="1">
        <w:r w:rsidR="00FD096A" w:rsidRPr="00860A73">
          <w:rPr>
            <w:rStyle w:val="Hyperlink"/>
            <w:rFonts w:eastAsiaTheme="majorEastAsia"/>
            <w:noProof/>
            <w:lang w:val="en-GB"/>
          </w:rPr>
          <w:t>Figure 21: Placeable Elements</w:t>
        </w:r>
        <w:r w:rsidR="00FD096A">
          <w:rPr>
            <w:noProof/>
            <w:webHidden/>
          </w:rPr>
          <w:tab/>
        </w:r>
        <w:r w:rsidR="00FD096A">
          <w:rPr>
            <w:noProof/>
            <w:webHidden/>
          </w:rPr>
          <w:fldChar w:fldCharType="begin"/>
        </w:r>
        <w:r w:rsidR="00FD096A">
          <w:rPr>
            <w:noProof/>
            <w:webHidden/>
          </w:rPr>
          <w:instrText xml:space="preserve"> PAGEREF _Toc27732333 \h </w:instrText>
        </w:r>
        <w:r w:rsidR="00FD096A">
          <w:rPr>
            <w:noProof/>
            <w:webHidden/>
          </w:rPr>
        </w:r>
        <w:r w:rsidR="00FD096A">
          <w:rPr>
            <w:noProof/>
            <w:webHidden/>
          </w:rPr>
          <w:fldChar w:fldCharType="separate"/>
        </w:r>
        <w:r w:rsidR="00FD096A">
          <w:rPr>
            <w:noProof/>
            <w:webHidden/>
          </w:rPr>
          <w:t>57</w:t>
        </w:r>
        <w:r w:rsidR="00FD096A">
          <w:rPr>
            <w:noProof/>
            <w:webHidden/>
          </w:rPr>
          <w:fldChar w:fldCharType="end"/>
        </w:r>
      </w:hyperlink>
    </w:p>
    <w:p w14:paraId="23A9D6FF"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34" w:history="1">
        <w:r w:rsidR="00FD096A" w:rsidRPr="00860A73">
          <w:rPr>
            <w:rStyle w:val="Hyperlink"/>
            <w:rFonts w:eastAsiaTheme="majorEastAsia"/>
            <w:noProof/>
            <w:lang w:val="en-GB"/>
          </w:rPr>
          <w:t>Figure 22: Coordinate Systems of Components</w:t>
        </w:r>
        <w:r w:rsidR="00FD096A">
          <w:rPr>
            <w:noProof/>
            <w:webHidden/>
          </w:rPr>
          <w:tab/>
        </w:r>
        <w:r w:rsidR="00FD096A">
          <w:rPr>
            <w:noProof/>
            <w:webHidden/>
          </w:rPr>
          <w:fldChar w:fldCharType="begin"/>
        </w:r>
        <w:r w:rsidR="00FD096A">
          <w:rPr>
            <w:noProof/>
            <w:webHidden/>
          </w:rPr>
          <w:instrText xml:space="preserve"> PAGEREF _Toc27732334 \h </w:instrText>
        </w:r>
        <w:r w:rsidR="00FD096A">
          <w:rPr>
            <w:noProof/>
            <w:webHidden/>
          </w:rPr>
        </w:r>
        <w:r w:rsidR="00FD096A">
          <w:rPr>
            <w:noProof/>
            <w:webHidden/>
          </w:rPr>
          <w:fldChar w:fldCharType="separate"/>
        </w:r>
        <w:r w:rsidR="00FD096A">
          <w:rPr>
            <w:noProof/>
            <w:webHidden/>
          </w:rPr>
          <w:t>58</w:t>
        </w:r>
        <w:r w:rsidR="00FD096A">
          <w:rPr>
            <w:noProof/>
            <w:webHidden/>
          </w:rPr>
          <w:fldChar w:fldCharType="end"/>
        </w:r>
      </w:hyperlink>
    </w:p>
    <w:p w14:paraId="45A9BCB8"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35" w:history="1">
        <w:r w:rsidR="00FD096A" w:rsidRPr="00860A73">
          <w:rPr>
            <w:rStyle w:val="Hyperlink"/>
            <w:rFonts w:eastAsiaTheme="majorEastAsia"/>
            <w:noProof/>
            <w:lang w:val="en-GB"/>
          </w:rPr>
          <w:t>Figure 23: Part Substitutions</w:t>
        </w:r>
        <w:r w:rsidR="00FD096A">
          <w:rPr>
            <w:noProof/>
            <w:webHidden/>
          </w:rPr>
          <w:tab/>
        </w:r>
        <w:r w:rsidR="00FD096A">
          <w:rPr>
            <w:noProof/>
            <w:webHidden/>
          </w:rPr>
          <w:fldChar w:fldCharType="begin"/>
        </w:r>
        <w:r w:rsidR="00FD096A">
          <w:rPr>
            <w:noProof/>
            <w:webHidden/>
          </w:rPr>
          <w:instrText xml:space="preserve"> PAGEREF _Toc27732335 \h </w:instrText>
        </w:r>
        <w:r w:rsidR="00FD096A">
          <w:rPr>
            <w:noProof/>
            <w:webHidden/>
          </w:rPr>
        </w:r>
        <w:r w:rsidR="00FD096A">
          <w:rPr>
            <w:noProof/>
            <w:webHidden/>
          </w:rPr>
          <w:fldChar w:fldCharType="separate"/>
        </w:r>
        <w:r w:rsidR="00FD096A">
          <w:rPr>
            <w:noProof/>
            <w:webHidden/>
          </w:rPr>
          <w:t>60</w:t>
        </w:r>
        <w:r w:rsidR="00FD096A">
          <w:rPr>
            <w:noProof/>
            <w:webHidden/>
          </w:rPr>
          <w:fldChar w:fldCharType="end"/>
        </w:r>
      </w:hyperlink>
    </w:p>
    <w:p w14:paraId="1BB9AEA5"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36" w:history="1">
        <w:r w:rsidR="00FD096A" w:rsidRPr="00860A73">
          <w:rPr>
            <w:rStyle w:val="Hyperlink"/>
            <w:rFonts w:eastAsiaTheme="majorEastAsia"/>
            <w:noProof/>
            <w:lang w:val="en-GB"/>
          </w:rPr>
          <w:t>Figure 24: Conformance to Requirements</w:t>
        </w:r>
        <w:r w:rsidR="00FD096A">
          <w:rPr>
            <w:noProof/>
            <w:webHidden/>
          </w:rPr>
          <w:tab/>
        </w:r>
        <w:r w:rsidR="00FD096A">
          <w:rPr>
            <w:noProof/>
            <w:webHidden/>
          </w:rPr>
          <w:fldChar w:fldCharType="begin"/>
        </w:r>
        <w:r w:rsidR="00FD096A">
          <w:rPr>
            <w:noProof/>
            <w:webHidden/>
          </w:rPr>
          <w:instrText xml:space="preserve"> PAGEREF _Toc27732336 \h </w:instrText>
        </w:r>
        <w:r w:rsidR="00FD096A">
          <w:rPr>
            <w:noProof/>
            <w:webHidden/>
          </w:rPr>
        </w:r>
        <w:r w:rsidR="00FD096A">
          <w:rPr>
            <w:noProof/>
            <w:webHidden/>
          </w:rPr>
          <w:fldChar w:fldCharType="separate"/>
        </w:r>
        <w:r w:rsidR="00FD096A">
          <w:rPr>
            <w:noProof/>
            <w:webHidden/>
          </w:rPr>
          <w:t>61</w:t>
        </w:r>
        <w:r w:rsidR="00FD096A">
          <w:rPr>
            <w:noProof/>
            <w:webHidden/>
          </w:rPr>
          <w:fldChar w:fldCharType="end"/>
        </w:r>
      </w:hyperlink>
    </w:p>
    <w:p w14:paraId="3D6DB494"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37" w:history="1">
        <w:r w:rsidR="00FD096A" w:rsidRPr="00860A73">
          <w:rPr>
            <w:rStyle w:val="Hyperlink"/>
            <w:rFonts w:eastAsiaTheme="majorEastAsia"/>
            <w:noProof/>
            <w:lang w:val="en-GB"/>
          </w:rPr>
          <w:t>Figure 25: Wire</w:t>
        </w:r>
        <w:r w:rsidR="00FD096A">
          <w:rPr>
            <w:noProof/>
            <w:webHidden/>
          </w:rPr>
          <w:tab/>
        </w:r>
        <w:r w:rsidR="00FD096A">
          <w:rPr>
            <w:noProof/>
            <w:webHidden/>
          </w:rPr>
          <w:fldChar w:fldCharType="begin"/>
        </w:r>
        <w:r w:rsidR="00FD096A">
          <w:rPr>
            <w:noProof/>
            <w:webHidden/>
          </w:rPr>
          <w:instrText xml:space="preserve"> PAGEREF _Toc27732337 \h </w:instrText>
        </w:r>
        <w:r w:rsidR="00FD096A">
          <w:rPr>
            <w:noProof/>
            <w:webHidden/>
          </w:rPr>
        </w:r>
        <w:r w:rsidR="00FD096A">
          <w:rPr>
            <w:noProof/>
            <w:webHidden/>
          </w:rPr>
          <w:fldChar w:fldCharType="separate"/>
        </w:r>
        <w:r w:rsidR="00FD096A">
          <w:rPr>
            <w:noProof/>
            <w:webHidden/>
          </w:rPr>
          <w:t>62</w:t>
        </w:r>
        <w:r w:rsidR="00FD096A">
          <w:rPr>
            <w:noProof/>
            <w:webHidden/>
          </w:rPr>
          <w:fldChar w:fldCharType="end"/>
        </w:r>
      </w:hyperlink>
    </w:p>
    <w:p w14:paraId="34B553EE"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38" w:history="1">
        <w:r w:rsidR="00FD096A" w:rsidRPr="00860A73">
          <w:rPr>
            <w:rStyle w:val="Hyperlink"/>
            <w:rFonts w:eastAsiaTheme="majorEastAsia"/>
            <w:noProof/>
            <w:lang w:val="en-GB"/>
          </w:rPr>
          <w:t>Figure 26: Terminals</w:t>
        </w:r>
        <w:r w:rsidR="00FD096A">
          <w:rPr>
            <w:noProof/>
            <w:webHidden/>
          </w:rPr>
          <w:tab/>
        </w:r>
        <w:r w:rsidR="00FD096A">
          <w:rPr>
            <w:noProof/>
            <w:webHidden/>
          </w:rPr>
          <w:fldChar w:fldCharType="begin"/>
        </w:r>
        <w:r w:rsidR="00FD096A">
          <w:rPr>
            <w:noProof/>
            <w:webHidden/>
          </w:rPr>
          <w:instrText xml:space="preserve"> PAGEREF _Toc27732338 \h </w:instrText>
        </w:r>
        <w:r w:rsidR="00FD096A">
          <w:rPr>
            <w:noProof/>
            <w:webHidden/>
          </w:rPr>
        </w:r>
        <w:r w:rsidR="00FD096A">
          <w:rPr>
            <w:noProof/>
            <w:webHidden/>
          </w:rPr>
          <w:fldChar w:fldCharType="separate"/>
        </w:r>
        <w:r w:rsidR="00FD096A">
          <w:rPr>
            <w:noProof/>
            <w:webHidden/>
          </w:rPr>
          <w:t>64</w:t>
        </w:r>
        <w:r w:rsidR="00FD096A">
          <w:rPr>
            <w:noProof/>
            <w:webHidden/>
          </w:rPr>
          <w:fldChar w:fldCharType="end"/>
        </w:r>
      </w:hyperlink>
    </w:p>
    <w:p w14:paraId="2B6193D9"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39" w:history="1">
        <w:r w:rsidR="00FD096A" w:rsidRPr="00860A73">
          <w:rPr>
            <w:rStyle w:val="Hyperlink"/>
            <w:rFonts w:eastAsiaTheme="majorEastAsia"/>
            <w:noProof/>
            <w:lang w:val="en-GB"/>
          </w:rPr>
          <w:t>Figure 27: Wire End Accessory</w:t>
        </w:r>
        <w:r w:rsidR="00FD096A">
          <w:rPr>
            <w:noProof/>
            <w:webHidden/>
          </w:rPr>
          <w:tab/>
        </w:r>
        <w:r w:rsidR="00FD096A">
          <w:rPr>
            <w:noProof/>
            <w:webHidden/>
          </w:rPr>
          <w:fldChar w:fldCharType="begin"/>
        </w:r>
        <w:r w:rsidR="00FD096A">
          <w:rPr>
            <w:noProof/>
            <w:webHidden/>
          </w:rPr>
          <w:instrText xml:space="preserve"> PAGEREF _Toc27732339 \h </w:instrText>
        </w:r>
        <w:r w:rsidR="00FD096A">
          <w:rPr>
            <w:noProof/>
            <w:webHidden/>
          </w:rPr>
        </w:r>
        <w:r w:rsidR="00FD096A">
          <w:rPr>
            <w:noProof/>
            <w:webHidden/>
          </w:rPr>
          <w:fldChar w:fldCharType="separate"/>
        </w:r>
        <w:r w:rsidR="00FD096A">
          <w:rPr>
            <w:noProof/>
            <w:webHidden/>
          </w:rPr>
          <w:t>65</w:t>
        </w:r>
        <w:r w:rsidR="00FD096A">
          <w:rPr>
            <w:noProof/>
            <w:webHidden/>
          </w:rPr>
          <w:fldChar w:fldCharType="end"/>
        </w:r>
      </w:hyperlink>
    </w:p>
    <w:p w14:paraId="5971C31F"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40" w:history="1">
        <w:r w:rsidR="00FD096A" w:rsidRPr="00860A73">
          <w:rPr>
            <w:rStyle w:val="Hyperlink"/>
            <w:rFonts w:eastAsiaTheme="majorEastAsia"/>
            <w:noProof/>
            <w:lang w:val="en-GB"/>
          </w:rPr>
          <w:t>Figure 28: Terminal Pairing</w:t>
        </w:r>
        <w:r w:rsidR="00FD096A">
          <w:rPr>
            <w:noProof/>
            <w:webHidden/>
          </w:rPr>
          <w:tab/>
        </w:r>
        <w:r w:rsidR="00FD096A">
          <w:rPr>
            <w:noProof/>
            <w:webHidden/>
          </w:rPr>
          <w:fldChar w:fldCharType="begin"/>
        </w:r>
        <w:r w:rsidR="00FD096A">
          <w:rPr>
            <w:noProof/>
            <w:webHidden/>
          </w:rPr>
          <w:instrText xml:space="preserve"> PAGEREF _Toc27732340 \h </w:instrText>
        </w:r>
        <w:r w:rsidR="00FD096A">
          <w:rPr>
            <w:noProof/>
            <w:webHidden/>
          </w:rPr>
        </w:r>
        <w:r w:rsidR="00FD096A">
          <w:rPr>
            <w:noProof/>
            <w:webHidden/>
          </w:rPr>
          <w:fldChar w:fldCharType="separate"/>
        </w:r>
        <w:r w:rsidR="00FD096A">
          <w:rPr>
            <w:noProof/>
            <w:webHidden/>
          </w:rPr>
          <w:t>65</w:t>
        </w:r>
        <w:r w:rsidR="00FD096A">
          <w:rPr>
            <w:noProof/>
            <w:webHidden/>
          </w:rPr>
          <w:fldChar w:fldCharType="end"/>
        </w:r>
      </w:hyperlink>
    </w:p>
    <w:p w14:paraId="7C576D8D"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41" w:history="1">
        <w:r w:rsidR="00FD096A" w:rsidRPr="00860A73">
          <w:rPr>
            <w:rStyle w:val="Hyperlink"/>
            <w:rFonts w:eastAsiaTheme="majorEastAsia"/>
            <w:noProof/>
            <w:lang w:val="en-GB"/>
          </w:rPr>
          <w:t>Figure 29: Connector Housings</w:t>
        </w:r>
        <w:r w:rsidR="00FD096A">
          <w:rPr>
            <w:noProof/>
            <w:webHidden/>
          </w:rPr>
          <w:tab/>
        </w:r>
        <w:r w:rsidR="00FD096A">
          <w:rPr>
            <w:noProof/>
            <w:webHidden/>
          </w:rPr>
          <w:fldChar w:fldCharType="begin"/>
        </w:r>
        <w:r w:rsidR="00FD096A">
          <w:rPr>
            <w:noProof/>
            <w:webHidden/>
          </w:rPr>
          <w:instrText xml:space="preserve"> PAGEREF _Toc27732341 \h </w:instrText>
        </w:r>
        <w:r w:rsidR="00FD096A">
          <w:rPr>
            <w:noProof/>
            <w:webHidden/>
          </w:rPr>
        </w:r>
        <w:r w:rsidR="00FD096A">
          <w:rPr>
            <w:noProof/>
            <w:webHidden/>
          </w:rPr>
          <w:fldChar w:fldCharType="separate"/>
        </w:r>
        <w:r w:rsidR="00FD096A">
          <w:rPr>
            <w:noProof/>
            <w:webHidden/>
          </w:rPr>
          <w:t>66</w:t>
        </w:r>
        <w:r w:rsidR="00FD096A">
          <w:rPr>
            <w:noProof/>
            <w:webHidden/>
          </w:rPr>
          <w:fldChar w:fldCharType="end"/>
        </w:r>
      </w:hyperlink>
    </w:p>
    <w:p w14:paraId="4112ACA3"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42" w:history="1">
        <w:r w:rsidR="00FD096A" w:rsidRPr="00860A73">
          <w:rPr>
            <w:rStyle w:val="Hyperlink"/>
            <w:rFonts w:eastAsiaTheme="majorEastAsia"/>
            <w:noProof/>
            <w:lang w:val="en-GB"/>
          </w:rPr>
          <w:t>Figure 30: Cavity Mapping</w:t>
        </w:r>
        <w:r w:rsidR="00FD096A">
          <w:rPr>
            <w:noProof/>
            <w:webHidden/>
          </w:rPr>
          <w:tab/>
        </w:r>
        <w:r w:rsidR="00FD096A">
          <w:rPr>
            <w:noProof/>
            <w:webHidden/>
          </w:rPr>
          <w:fldChar w:fldCharType="begin"/>
        </w:r>
        <w:r w:rsidR="00FD096A">
          <w:rPr>
            <w:noProof/>
            <w:webHidden/>
          </w:rPr>
          <w:instrText xml:space="preserve"> PAGEREF _Toc27732342 \h </w:instrText>
        </w:r>
        <w:r w:rsidR="00FD096A">
          <w:rPr>
            <w:noProof/>
            <w:webHidden/>
          </w:rPr>
        </w:r>
        <w:r w:rsidR="00FD096A">
          <w:rPr>
            <w:noProof/>
            <w:webHidden/>
          </w:rPr>
          <w:fldChar w:fldCharType="separate"/>
        </w:r>
        <w:r w:rsidR="00FD096A">
          <w:rPr>
            <w:noProof/>
            <w:webHidden/>
          </w:rPr>
          <w:t>67</w:t>
        </w:r>
        <w:r w:rsidR="00FD096A">
          <w:rPr>
            <w:noProof/>
            <w:webHidden/>
          </w:rPr>
          <w:fldChar w:fldCharType="end"/>
        </w:r>
      </w:hyperlink>
    </w:p>
    <w:p w14:paraId="0475D125"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43" w:history="1">
        <w:r w:rsidR="00FD096A" w:rsidRPr="00860A73">
          <w:rPr>
            <w:rStyle w:val="Hyperlink"/>
            <w:rFonts w:eastAsiaTheme="majorEastAsia"/>
            <w:noProof/>
            <w:lang w:val="en-GB"/>
          </w:rPr>
          <w:t>Figure 31: Cavity Seals and Cavity Plugs</w:t>
        </w:r>
        <w:r w:rsidR="00FD096A">
          <w:rPr>
            <w:noProof/>
            <w:webHidden/>
          </w:rPr>
          <w:tab/>
        </w:r>
        <w:r w:rsidR="00FD096A">
          <w:rPr>
            <w:noProof/>
            <w:webHidden/>
          </w:rPr>
          <w:fldChar w:fldCharType="begin"/>
        </w:r>
        <w:r w:rsidR="00FD096A">
          <w:rPr>
            <w:noProof/>
            <w:webHidden/>
          </w:rPr>
          <w:instrText xml:space="preserve"> PAGEREF _Toc27732343 \h </w:instrText>
        </w:r>
        <w:r w:rsidR="00FD096A">
          <w:rPr>
            <w:noProof/>
            <w:webHidden/>
          </w:rPr>
        </w:r>
        <w:r w:rsidR="00FD096A">
          <w:rPr>
            <w:noProof/>
            <w:webHidden/>
          </w:rPr>
          <w:fldChar w:fldCharType="separate"/>
        </w:r>
        <w:r w:rsidR="00FD096A">
          <w:rPr>
            <w:noProof/>
            <w:webHidden/>
          </w:rPr>
          <w:t>68</w:t>
        </w:r>
        <w:r w:rsidR="00FD096A">
          <w:rPr>
            <w:noProof/>
            <w:webHidden/>
          </w:rPr>
          <w:fldChar w:fldCharType="end"/>
        </w:r>
      </w:hyperlink>
    </w:p>
    <w:p w14:paraId="36E52972"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44" w:history="1">
        <w:r w:rsidR="00FD096A" w:rsidRPr="00860A73">
          <w:rPr>
            <w:rStyle w:val="Hyperlink"/>
            <w:rFonts w:eastAsiaTheme="majorEastAsia"/>
            <w:noProof/>
            <w:lang w:val="en-GB"/>
          </w:rPr>
          <w:t>Figure 32: Wire Protections</w:t>
        </w:r>
        <w:r w:rsidR="00FD096A">
          <w:rPr>
            <w:noProof/>
            <w:webHidden/>
          </w:rPr>
          <w:tab/>
        </w:r>
        <w:r w:rsidR="00FD096A">
          <w:rPr>
            <w:noProof/>
            <w:webHidden/>
          </w:rPr>
          <w:fldChar w:fldCharType="begin"/>
        </w:r>
        <w:r w:rsidR="00FD096A">
          <w:rPr>
            <w:noProof/>
            <w:webHidden/>
          </w:rPr>
          <w:instrText xml:space="preserve"> PAGEREF _Toc27732344 \h </w:instrText>
        </w:r>
        <w:r w:rsidR="00FD096A">
          <w:rPr>
            <w:noProof/>
            <w:webHidden/>
          </w:rPr>
        </w:r>
        <w:r w:rsidR="00FD096A">
          <w:rPr>
            <w:noProof/>
            <w:webHidden/>
          </w:rPr>
          <w:fldChar w:fldCharType="separate"/>
        </w:r>
        <w:r w:rsidR="00FD096A">
          <w:rPr>
            <w:noProof/>
            <w:webHidden/>
          </w:rPr>
          <w:t>68</w:t>
        </w:r>
        <w:r w:rsidR="00FD096A">
          <w:rPr>
            <w:noProof/>
            <w:webHidden/>
          </w:rPr>
          <w:fldChar w:fldCharType="end"/>
        </w:r>
      </w:hyperlink>
    </w:p>
    <w:p w14:paraId="1073CC50"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45" w:history="1">
        <w:r w:rsidR="00FD096A" w:rsidRPr="00860A73">
          <w:rPr>
            <w:rStyle w:val="Hyperlink"/>
            <w:rFonts w:eastAsiaTheme="majorEastAsia"/>
            <w:noProof/>
            <w:lang w:val="en-GB"/>
          </w:rPr>
          <w:t>Figure 33: Fixings, Cable Ducts, Cable Ties and Similar</w:t>
        </w:r>
        <w:r w:rsidR="00FD096A">
          <w:rPr>
            <w:noProof/>
            <w:webHidden/>
          </w:rPr>
          <w:tab/>
        </w:r>
        <w:r w:rsidR="00FD096A">
          <w:rPr>
            <w:noProof/>
            <w:webHidden/>
          </w:rPr>
          <w:fldChar w:fldCharType="begin"/>
        </w:r>
        <w:r w:rsidR="00FD096A">
          <w:rPr>
            <w:noProof/>
            <w:webHidden/>
          </w:rPr>
          <w:instrText xml:space="preserve"> PAGEREF _Toc27732345 \h </w:instrText>
        </w:r>
        <w:r w:rsidR="00FD096A">
          <w:rPr>
            <w:noProof/>
            <w:webHidden/>
          </w:rPr>
        </w:r>
        <w:r w:rsidR="00FD096A">
          <w:rPr>
            <w:noProof/>
            <w:webHidden/>
          </w:rPr>
          <w:fldChar w:fldCharType="separate"/>
        </w:r>
        <w:r w:rsidR="00FD096A">
          <w:rPr>
            <w:noProof/>
            <w:webHidden/>
          </w:rPr>
          <w:t>69</w:t>
        </w:r>
        <w:r w:rsidR="00FD096A">
          <w:rPr>
            <w:noProof/>
            <w:webHidden/>
          </w:rPr>
          <w:fldChar w:fldCharType="end"/>
        </w:r>
      </w:hyperlink>
    </w:p>
    <w:p w14:paraId="4571E0FE"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46" w:history="1">
        <w:r w:rsidR="00FD096A" w:rsidRPr="00860A73">
          <w:rPr>
            <w:rStyle w:val="Hyperlink"/>
            <w:rFonts w:eastAsiaTheme="majorEastAsia"/>
            <w:noProof/>
            <w:lang w:val="en-GB"/>
          </w:rPr>
          <w:t>Figure 34: Grommets</w:t>
        </w:r>
        <w:r w:rsidR="00FD096A">
          <w:rPr>
            <w:noProof/>
            <w:webHidden/>
          </w:rPr>
          <w:tab/>
        </w:r>
        <w:r w:rsidR="00FD096A">
          <w:rPr>
            <w:noProof/>
            <w:webHidden/>
          </w:rPr>
          <w:fldChar w:fldCharType="begin"/>
        </w:r>
        <w:r w:rsidR="00FD096A">
          <w:rPr>
            <w:noProof/>
            <w:webHidden/>
          </w:rPr>
          <w:instrText xml:space="preserve"> PAGEREF _Toc27732346 \h </w:instrText>
        </w:r>
        <w:r w:rsidR="00FD096A">
          <w:rPr>
            <w:noProof/>
            <w:webHidden/>
          </w:rPr>
        </w:r>
        <w:r w:rsidR="00FD096A">
          <w:rPr>
            <w:noProof/>
            <w:webHidden/>
          </w:rPr>
          <w:fldChar w:fldCharType="separate"/>
        </w:r>
        <w:r w:rsidR="00FD096A">
          <w:rPr>
            <w:noProof/>
            <w:webHidden/>
          </w:rPr>
          <w:t>70</w:t>
        </w:r>
        <w:r w:rsidR="00FD096A">
          <w:rPr>
            <w:noProof/>
            <w:webHidden/>
          </w:rPr>
          <w:fldChar w:fldCharType="end"/>
        </w:r>
      </w:hyperlink>
    </w:p>
    <w:p w14:paraId="3CD15880"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47" w:history="1">
        <w:r w:rsidR="00FD096A" w:rsidRPr="00860A73">
          <w:rPr>
            <w:rStyle w:val="Hyperlink"/>
            <w:rFonts w:eastAsiaTheme="majorEastAsia"/>
            <w:noProof/>
            <w:lang w:val="en-GB"/>
          </w:rPr>
          <w:t>Figure 35: EE-Components</w:t>
        </w:r>
        <w:r w:rsidR="00FD096A">
          <w:rPr>
            <w:noProof/>
            <w:webHidden/>
          </w:rPr>
          <w:tab/>
        </w:r>
        <w:r w:rsidR="00FD096A">
          <w:rPr>
            <w:noProof/>
            <w:webHidden/>
          </w:rPr>
          <w:fldChar w:fldCharType="begin"/>
        </w:r>
        <w:r w:rsidR="00FD096A">
          <w:rPr>
            <w:noProof/>
            <w:webHidden/>
          </w:rPr>
          <w:instrText xml:space="preserve"> PAGEREF _Toc27732347 \h </w:instrText>
        </w:r>
        <w:r w:rsidR="00FD096A">
          <w:rPr>
            <w:noProof/>
            <w:webHidden/>
          </w:rPr>
        </w:r>
        <w:r w:rsidR="00FD096A">
          <w:rPr>
            <w:noProof/>
            <w:webHidden/>
          </w:rPr>
          <w:fldChar w:fldCharType="separate"/>
        </w:r>
        <w:r w:rsidR="00FD096A">
          <w:rPr>
            <w:noProof/>
            <w:webHidden/>
          </w:rPr>
          <w:t>71</w:t>
        </w:r>
        <w:r w:rsidR="00FD096A">
          <w:rPr>
            <w:noProof/>
            <w:webHidden/>
          </w:rPr>
          <w:fldChar w:fldCharType="end"/>
        </w:r>
      </w:hyperlink>
    </w:p>
    <w:p w14:paraId="463CF360"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48" w:history="1">
        <w:r w:rsidR="00FD096A" w:rsidRPr="00860A73">
          <w:rPr>
            <w:rStyle w:val="Hyperlink"/>
            <w:rFonts w:eastAsiaTheme="majorEastAsia"/>
            <w:noProof/>
            <w:lang w:val="en-GB"/>
          </w:rPr>
          <w:t>Figure 36: EE-Component subclasses</w:t>
        </w:r>
        <w:r w:rsidR="00FD096A">
          <w:rPr>
            <w:noProof/>
            <w:webHidden/>
          </w:rPr>
          <w:tab/>
        </w:r>
        <w:r w:rsidR="00FD096A">
          <w:rPr>
            <w:noProof/>
            <w:webHidden/>
          </w:rPr>
          <w:fldChar w:fldCharType="begin"/>
        </w:r>
        <w:r w:rsidR="00FD096A">
          <w:rPr>
            <w:noProof/>
            <w:webHidden/>
          </w:rPr>
          <w:instrText xml:space="preserve"> PAGEREF _Toc27732348 \h </w:instrText>
        </w:r>
        <w:r w:rsidR="00FD096A">
          <w:rPr>
            <w:noProof/>
            <w:webHidden/>
          </w:rPr>
        </w:r>
        <w:r w:rsidR="00FD096A">
          <w:rPr>
            <w:noProof/>
            <w:webHidden/>
          </w:rPr>
          <w:fldChar w:fldCharType="separate"/>
        </w:r>
        <w:r w:rsidR="00FD096A">
          <w:rPr>
            <w:noProof/>
            <w:webHidden/>
          </w:rPr>
          <w:t>72</w:t>
        </w:r>
        <w:r w:rsidR="00FD096A">
          <w:rPr>
            <w:noProof/>
            <w:webHidden/>
          </w:rPr>
          <w:fldChar w:fldCharType="end"/>
        </w:r>
      </w:hyperlink>
    </w:p>
    <w:p w14:paraId="2B5191A7"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49" w:history="1">
        <w:r w:rsidR="00FD096A" w:rsidRPr="00860A73">
          <w:rPr>
            <w:rStyle w:val="Hyperlink"/>
            <w:rFonts w:eastAsiaTheme="majorEastAsia"/>
            <w:noProof/>
          </w:rPr>
          <w:t>Figure 37: Multi Fuse</w:t>
        </w:r>
        <w:r w:rsidR="00FD096A">
          <w:rPr>
            <w:noProof/>
            <w:webHidden/>
          </w:rPr>
          <w:tab/>
        </w:r>
        <w:r w:rsidR="00FD096A">
          <w:rPr>
            <w:noProof/>
            <w:webHidden/>
          </w:rPr>
          <w:fldChar w:fldCharType="begin"/>
        </w:r>
        <w:r w:rsidR="00FD096A">
          <w:rPr>
            <w:noProof/>
            <w:webHidden/>
          </w:rPr>
          <w:instrText xml:space="preserve"> PAGEREF _Toc27732349 \h </w:instrText>
        </w:r>
        <w:r w:rsidR="00FD096A">
          <w:rPr>
            <w:noProof/>
            <w:webHidden/>
          </w:rPr>
        </w:r>
        <w:r w:rsidR="00FD096A">
          <w:rPr>
            <w:noProof/>
            <w:webHidden/>
          </w:rPr>
          <w:fldChar w:fldCharType="separate"/>
        </w:r>
        <w:r w:rsidR="00FD096A">
          <w:rPr>
            <w:noProof/>
            <w:webHidden/>
          </w:rPr>
          <w:t>72</w:t>
        </w:r>
        <w:r w:rsidR="00FD096A">
          <w:rPr>
            <w:noProof/>
            <w:webHidden/>
          </w:rPr>
          <w:fldChar w:fldCharType="end"/>
        </w:r>
      </w:hyperlink>
    </w:p>
    <w:p w14:paraId="734D7D18"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50" w:history="1">
        <w:r w:rsidR="00FD096A" w:rsidRPr="00860A73">
          <w:rPr>
            <w:rStyle w:val="Hyperlink"/>
            <w:rFonts w:eastAsiaTheme="majorEastAsia"/>
            <w:noProof/>
            <w:lang w:val="en-GB"/>
          </w:rPr>
          <w:t>Figure 38: Pinning Information &amp; Pinning Variance</w:t>
        </w:r>
        <w:r w:rsidR="00FD096A">
          <w:rPr>
            <w:noProof/>
            <w:webHidden/>
          </w:rPr>
          <w:tab/>
        </w:r>
        <w:r w:rsidR="00FD096A">
          <w:rPr>
            <w:noProof/>
            <w:webHidden/>
          </w:rPr>
          <w:fldChar w:fldCharType="begin"/>
        </w:r>
        <w:r w:rsidR="00FD096A">
          <w:rPr>
            <w:noProof/>
            <w:webHidden/>
          </w:rPr>
          <w:instrText xml:space="preserve"> PAGEREF _Toc27732350 \h </w:instrText>
        </w:r>
        <w:r w:rsidR="00FD096A">
          <w:rPr>
            <w:noProof/>
            <w:webHidden/>
          </w:rPr>
        </w:r>
        <w:r w:rsidR="00FD096A">
          <w:rPr>
            <w:noProof/>
            <w:webHidden/>
          </w:rPr>
          <w:fldChar w:fldCharType="separate"/>
        </w:r>
        <w:r w:rsidR="00FD096A">
          <w:rPr>
            <w:noProof/>
            <w:webHidden/>
          </w:rPr>
          <w:t>73</w:t>
        </w:r>
        <w:r w:rsidR="00FD096A">
          <w:rPr>
            <w:noProof/>
            <w:webHidden/>
          </w:rPr>
          <w:fldChar w:fldCharType="end"/>
        </w:r>
      </w:hyperlink>
    </w:p>
    <w:p w14:paraId="7EC50238"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51" w:history="1">
        <w:r w:rsidR="00FD096A" w:rsidRPr="00860A73">
          <w:rPr>
            <w:rStyle w:val="Hyperlink"/>
            <w:rFonts w:eastAsiaTheme="majorEastAsia"/>
            <w:noProof/>
            <w:lang w:val="en-GB"/>
          </w:rPr>
          <w:t>Figure 39: Instantiation of Components</w:t>
        </w:r>
        <w:r w:rsidR="00FD096A">
          <w:rPr>
            <w:noProof/>
            <w:webHidden/>
          </w:rPr>
          <w:tab/>
        </w:r>
        <w:r w:rsidR="00FD096A">
          <w:rPr>
            <w:noProof/>
            <w:webHidden/>
          </w:rPr>
          <w:fldChar w:fldCharType="begin"/>
        </w:r>
        <w:r w:rsidR="00FD096A">
          <w:rPr>
            <w:noProof/>
            <w:webHidden/>
          </w:rPr>
          <w:instrText xml:space="preserve"> PAGEREF _Toc27732351 \h </w:instrText>
        </w:r>
        <w:r w:rsidR="00FD096A">
          <w:rPr>
            <w:noProof/>
            <w:webHidden/>
          </w:rPr>
        </w:r>
        <w:r w:rsidR="00FD096A">
          <w:rPr>
            <w:noProof/>
            <w:webHidden/>
          </w:rPr>
          <w:fldChar w:fldCharType="separate"/>
        </w:r>
        <w:r w:rsidR="00FD096A">
          <w:rPr>
            <w:noProof/>
            <w:webHidden/>
          </w:rPr>
          <w:t>74</w:t>
        </w:r>
        <w:r w:rsidR="00FD096A">
          <w:rPr>
            <w:noProof/>
            <w:webHidden/>
          </w:rPr>
          <w:fldChar w:fldCharType="end"/>
        </w:r>
      </w:hyperlink>
    </w:p>
    <w:p w14:paraId="66F30BF6"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52" w:history="1">
        <w:r w:rsidR="00FD096A" w:rsidRPr="00860A73">
          <w:rPr>
            <w:rStyle w:val="Hyperlink"/>
            <w:rFonts w:eastAsiaTheme="majorEastAsia"/>
            <w:noProof/>
            <w:lang w:val="en-GB"/>
          </w:rPr>
          <w:t>Figure 40: Instances of Wires</w:t>
        </w:r>
        <w:r w:rsidR="00FD096A">
          <w:rPr>
            <w:noProof/>
            <w:webHidden/>
          </w:rPr>
          <w:tab/>
        </w:r>
        <w:r w:rsidR="00FD096A">
          <w:rPr>
            <w:noProof/>
            <w:webHidden/>
          </w:rPr>
          <w:fldChar w:fldCharType="begin"/>
        </w:r>
        <w:r w:rsidR="00FD096A">
          <w:rPr>
            <w:noProof/>
            <w:webHidden/>
          </w:rPr>
          <w:instrText xml:space="preserve"> PAGEREF _Toc27732352 \h </w:instrText>
        </w:r>
        <w:r w:rsidR="00FD096A">
          <w:rPr>
            <w:noProof/>
            <w:webHidden/>
          </w:rPr>
        </w:r>
        <w:r w:rsidR="00FD096A">
          <w:rPr>
            <w:noProof/>
            <w:webHidden/>
          </w:rPr>
          <w:fldChar w:fldCharType="separate"/>
        </w:r>
        <w:r w:rsidR="00FD096A">
          <w:rPr>
            <w:noProof/>
            <w:webHidden/>
          </w:rPr>
          <w:t>76</w:t>
        </w:r>
        <w:r w:rsidR="00FD096A">
          <w:rPr>
            <w:noProof/>
            <w:webHidden/>
          </w:rPr>
          <w:fldChar w:fldCharType="end"/>
        </w:r>
      </w:hyperlink>
    </w:p>
    <w:p w14:paraId="151ED2AF"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53" w:history="1">
        <w:r w:rsidR="00FD096A" w:rsidRPr="00860A73">
          <w:rPr>
            <w:rStyle w:val="Hyperlink"/>
            <w:rFonts w:eastAsiaTheme="majorEastAsia"/>
            <w:noProof/>
            <w:lang w:val="en-GB"/>
          </w:rPr>
          <w:t>Figure 41: Instances of Terminals</w:t>
        </w:r>
        <w:r w:rsidR="00FD096A">
          <w:rPr>
            <w:noProof/>
            <w:webHidden/>
          </w:rPr>
          <w:tab/>
        </w:r>
        <w:r w:rsidR="00FD096A">
          <w:rPr>
            <w:noProof/>
            <w:webHidden/>
          </w:rPr>
          <w:fldChar w:fldCharType="begin"/>
        </w:r>
        <w:r w:rsidR="00FD096A">
          <w:rPr>
            <w:noProof/>
            <w:webHidden/>
          </w:rPr>
          <w:instrText xml:space="preserve"> PAGEREF _Toc27732353 \h </w:instrText>
        </w:r>
        <w:r w:rsidR="00FD096A">
          <w:rPr>
            <w:noProof/>
            <w:webHidden/>
          </w:rPr>
        </w:r>
        <w:r w:rsidR="00FD096A">
          <w:rPr>
            <w:noProof/>
            <w:webHidden/>
          </w:rPr>
          <w:fldChar w:fldCharType="separate"/>
        </w:r>
        <w:r w:rsidR="00FD096A">
          <w:rPr>
            <w:noProof/>
            <w:webHidden/>
          </w:rPr>
          <w:t>77</w:t>
        </w:r>
        <w:r w:rsidR="00FD096A">
          <w:rPr>
            <w:noProof/>
            <w:webHidden/>
          </w:rPr>
          <w:fldChar w:fldCharType="end"/>
        </w:r>
      </w:hyperlink>
    </w:p>
    <w:p w14:paraId="5A852FC8"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54" w:history="1">
        <w:r w:rsidR="00FD096A" w:rsidRPr="00860A73">
          <w:rPr>
            <w:rStyle w:val="Hyperlink"/>
            <w:rFonts w:eastAsiaTheme="majorEastAsia"/>
            <w:noProof/>
            <w:lang w:val="en-GB"/>
          </w:rPr>
          <w:t>Figure 42: Instances of Connector Housings</w:t>
        </w:r>
        <w:r w:rsidR="00FD096A">
          <w:rPr>
            <w:noProof/>
            <w:webHidden/>
          </w:rPr>
          <w:tab/>
        </w:r>
        <w:r w:rsidR="00FD096A">
          <w:rPr>
            <w:noProof/>
            <w:webHidden/>
          </w:rPr>
          <w:fldChar w:fldCharType="begin"/>
        </w:r>
        <w:r w:rsidR="00FD096A">
          <w:rPr>
            <w:noProof/>
            <w:webHidden/>
          </w:rPr>
          <w:instrText xml:space="preserve"> PAGEREF _Toc27732354 \h </w:instrText>
        </w:r>
        <w:r w:rsidR="00FD096A">
          <w:rPr>
            <w:noProof/>
            <w:webHidden/>
          </w:rPr>
        </w:r>
        <w:r w:rsidR="00FD096A">
          <w:rPr>
            <w:noProof/>
            <w:webHidden/>
          </w:rPr>
          <w:fldChar w:fldCharType="separate"/>
        </w:r>
        <w:r w:rsidR="00FD096A">
          <w:rPr>
            <w:noProof/>
            <w:webHidden/>
          </w:rPr>
          <w:t>77</w:t>
        </w:r>
        <w:r w:rsidR="00FD096A">
          <w:rPr>
            <w:noProof/>
            <w:webHidden/>
          </w:rPr>
          <w:fldChar w:fldCharType="end"/>
        </w:r>
      </w:hyperlink>
    </w:p>
    <w:p w14:paraId="4286EBF0"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55" w:history="1">
        <w:r w:rsidR="00FD096A" w:rsidRPr="00860A73">
          <w:rPr>
            <w:rStyle w:val="Hyperlink"/>
            <w:rFonts w:eastAsiaTheme="majorEastAsia"/>
            <w:noProof/>
            <w:lang w:val="en-GB"/>
          </w:rPr>
          <w:t>Figure 43: Instances of Cavity Seals and Cavity Plugs</w:t>
        </w:r>
        <w:r w:rsidR="00FD096A">
          <w:rPr>
            <w:noProof/>
            <w:webHidden/>
          </w:rPr>
          <w:tab/>
        </w:r>
        <w:r w:rsidR="00FD096A">
          <w:rPr>
            <w:noProof/>
            <w:webHidden/>
          </w:rPr>
          <w:fldChar w:fldCharType="begin"/>
        </w:r>
        <w:r w:rsidR="00FD096A">
          <w:rPr>
            <w:noProof/>
            <w:webHidden/>
          </w:rPr>
          <w:instrText xml:space="preserve"> PAGEREF _Toc27732355 \h </w:instrText>
        </w:r>
        <w:r w:rsidR="00FD096A">
          <w:rPr>
            <w:noProof/>
            <w:webHidden/>
          </w:rPr>
        </w:r>
        <w:r w:rsidR="00FD096A">
          <w:rPr>
            <w:noProof/>
            <w:webHidden/>
          </w:rPr>
          <w:fldChar w:fldCharType="separate"/>
        </w:r>
        <w:r w:rsidR="00FD096A">
          <w:rPr>
            <w:noProof/>
            <w:webHidden/>
          </w:rPr>
          <w:t>78</w:t>
        </w:r>
        <w:r w:rsidR="00FD096A">
          <w:rPr>
            <w:noProof/>
            <w:webHidden/>
          </w:rPr>
          <w:fldChar w:fldCharType="end"/>
        </w:r>
      </w:hyperlink>
    </w:p>
    <w:p w14:paraId="4D163FB0"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56" w:history="1">
        <w:r w:rsidR="00FD096A" w:rsidRPr="00860A73">
          <w:rPr>
            <w:rStyle w:val="Hyperlink"/>
            <w:rFonts w:eastAsiaTheme="majorEastAsia"/>
            <w:noProof/>
            <w:lang w:val="en-GB"/>
          </w:rPr>
          <w:t>Figure 44: Instances of EE-Components</w:t>
        </w:r>
        <w:r w:rsidR="00FD096A">
          <w:rPr>
            <w:noProof/>
            <w:webHidden/>
          </w:rPr>
          <w:tab/>
        </w:r>
        <w:r w:rsidR="00FD096A">
          <w:rPr>
            <w:noProof/>
            <w:webHidden/>
          </w:rPr>
          <w:fldChar w:fldCharType="begin"/>
        </w:r>
        <w:r w:rsidR="00FD096A">
          <w:rPr>
            <w:noProof/>
            <w:webHidden/>
          </w:rPr>
          <w:instrText xml:space="preserve"> PAGEREF _Toc27732356 \h </w:instrText>
        </w:r>
        <w:r w:rsidR="00FD096A">
          <w:rPr>
            <w:noProof/>
            <w:webHidden/>
          </w:rPr>
        </w:r>
        <w:r w:rsidR="00FD096A">
          <w:rPr>
            <w:noProof/>
            <w:webHidden/>
          </w:rPr>
          <w:fldChar w:fldCharType="separate"/>
        </w:r>
        <w:r w:rsidR="00FD096A">
          <w:rPr>
            <w:noProof/>
            <w:webHidden/>
          </w:rPr>
          <w:t>78</w:t>
        </w:r>
        <w:r w:rsidR="00FD096A">
          <w:rPr>
            <w:noProof/>
            <w:webHidden/>
          </w:rPr>
          <w:fldChar w:fldCharType="end"/>
        </w:r>
      </w:hyperlink>
    </w:p>
    <w:p w14:paraId="6996132F"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57" w:history="1">
        <w:r w:rsidR="00FD096A" w:rsidRPr="00860A73">
          <w:rPr>
            <w:rStyle w:val="Hyperlink"/>
            <w:rFonts w:eastAsiaTheme="majorEastAsia"/>
            <w:noProof/>
            <w:lang w:val="en-GB"/>
          </w:rPr>
          <w:t>Figure 45: Instances of Wire Protections</w:t>
        </w:r>
        <w:r w:rsidR="00FD096A">
          <w:rPr>
            <w:noProof/>
            <w:webHidden/>
          </w:rPr>
          <w:tab/>
        </w:r>
        <w:r w:rsidR="00FD096A">
          <w:rPr>
            <w:noProof/>
            <w:webHidden/>
          </w:rPr>
          <w:fldChar w:fldCharType="begin"/>
        </w:r>
        <w:r w:rsidR="00FD096A">
          <w:rPr>
            <w:noProof/>
            <w:webHidden/>
          </w:rPr>
          <w:instrText xml:space="preserve"> PAGEREF _Toc27732357 \h </w:instrText>
        </w:r>
        <w:r w:rsidR="00FD096A">
          <w:rPr>
            <w:noProof/>
            <w:webHidden/>
          </w:rPr>
        </w:r>
        <w:r w:rsidR="00FD096A">
          <w:rPr>
            <w:noProof/>
            <w:webHidden/>
          </w:rPr>
          <w:fldChar w:fldCharType="separate"/>
        </w:r>
        <w:r w:rsidR="00FD096A">
          <w:rPr>
            <w:noProof/>
            <w:webHidden/>
          </w:rPr>
          <w:t>79</w:t>
        </w:r>
        <w:r w:rsidR="00FD096A">
          <w:rPr>
            <w:noProof/>
            <w:webHidden/>
          </w:rPr>
          <w:fldChar w:fldCharType="end"/>
        </w:r>
      </w:hyperlink>
    </w:p>
    <w:p w14:paraId="3D6AE085"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58" w:history="1">
        <w:r w:rsidR="00FD096A" w:rsidRPr="00860A73">
          <w:rPr>
            <w:rStyle w:val="Hyperlink"/>
            <w:rFonts w:eastAsiaTheme="majorEastAsia"/>
            <w:noProof/>
            <w:lang w:val="en-GB"/>
          </w:rPr>
          <w:t>Figure 46: Instances of Fixings, Cable Ducts, Cable Ties and Similar</w:t>
        </w:r>
        <w:r w:rsidR="00FD096A">
          <w:rPr>
            <w:noProof/>
            <w:webHidden/>
          </w:rPr>
          <w:tab/>
        </w:r>
        <w:r w:rsidR="00FD096A">
          <w:rPr>
            <w:noProof/>
            <w:webHidden/>
          </w:rPr>
          <w:fldChar w:fldCharType="begin"/>
        </w:r>
        <w:r w:rsidR="00FD096A">
          <w:rPr>
            <w:noProof/>
            <w:webHidden/>
          </w:rPr>
          <w:instrText xml:space="preserve"> PAGEREF _Toc27732358 \h </w:instrText>
        </w:r>
        <w:r w:rsidR="00FD096A">
          <w:rPr>
            <w:noProof/>
            <w:webHidden/>
          </w:rPr>
        </w:r>
        <w:r w:rsidR="00FD096A">
          <w:rPr>
            <w:noProof/>
            <w:webHidden/>
          </w:rPr>
          <w:fldChar w:fldCharType="separate"/>
        </w:r>
        <w:r w:rsidR="00FD096A">
          <w:rPr>
            <w:noProof/>
            <w:webHidden/>
          </w:rPr>
          <w:t>79</w:t>
        </w:r>
        <w:r w:rsidR="00FD096A">
          <w:rPr>
            <w:noProof/>
            <w:webHidden/>
          </w:rPr>
          <w:fldChar w:fldCharType="end"/>
        </w:r>
      </w:hyperlink>
    </w:p>
    <w:p w14:paraId="48341E1D"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59" w:history="1">
        <w:r w:rsidR="00FD096A" w:rsidRPr="00860A73">
          <w:rPr>
            <w:rStyle w:val="Hyperlink"/>
            <w:rFonts w:eastAsiaTheme="majorEastAsia"/>
            <w:noProof/>
          </w:rPr>
          <w:t>Figure 47: Instances of Grommets</w:t>
        </w:r>
        <w:r w:rsidR="00FD096A">
          <w:rPr>
            <w:noProof/>
            <w:webHidden/>
          </w:rPr>
          <w:tab/>
        </w:r>
        <w:r w:rsidR="00FD096A">
          <w:rPr>
            <w:noProof/>
            <w:webHidden/>
          </w:rPr>
          <w:fldChar w:fldCharType="begin"/>
        </w:r>
        <w:r w:rsidR="00FD096A">
          <w:rPr>
            <w:noProof/>
            <w:webHidden/>
          </w:rPr>
          <w:instrText xml:space="preserve"> PAGEREF _Toc27732359 \h </w:instrText>
        </w:r>
        <w:r w:rsidR="00FD096A">
          <w:rPr>
            <w:noProof/>
            <w:webHidden/>
          </w:rPr>
        </w:r>
        <w:r w:rsidR="00FD096A">
          <w:rPr>
            <w:noProof/>
            <w:webHidden/>
          </w:rPr>
          <w:fldChar w:fldCharType="separate"/>
        </w:r>
        <w:r w:rsidR="00FD096A">
          <w:rPr>
            <w:noProof/>
            <w:webHidden/>
          </w:rPr>
          <w:t>80</w:t>
        </w:r>
        <w:r w:rsidR="00FD096A">
          <w:rPr>
            <w:noProof/>
            <w:webHidden/>
          </w:rPr>
          <w:fldChar w:fldCharType="end"/>
        </w:r>
      </w:hyperlink>
    </w:p>
    <w:p w14:paraId="12742989"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60" w:history="1">
        <w:r w:rsidR="00FD096A" w:rsidRPr="00860A73">
          <w:rPr>
            <w:rStyle w:val="Hyperlink"/>
            <w:rFonts w:eastAsiaTheme="majorEastAsia"/>
            <w:noProof/>
            <w:lang w:val="en-GB"/>
          </w:rPr>
          <w:t>Figure 48: Instances of undefined Components</w:t>
        </w:r>
        <w:r w:rsidR="00FD096A">
          <w:rPr>
            <w:noProof/>
            <w:webHidden/>
          </w:rPr>
          <w:tab/>
        </w:r>
        <w:r w:rsidR="00FD096A">
          <w:rPr>
            <w:noProof/>
            <w:webHidden/>
          </w:rPr>
          <w:fldChar w:fldCharType="begin"/>
        </w:r>
        <w:r w:rsidR="00FD096A">
          <w:rPr>
            <w:noProof/>
            <w:webHidden/>
          </w:rPr>
          <w:instrText xml:space="preserve"> PAGEREF _Toc27732360 \h </w:instrText>
        </w:r>
        <w:r w:rsidR="00FD096A">
          <w:rPr>
            <w:noProof/>
            <w:webHidden/>
          </w:rPr>
        </w:r>
        <w:r w:rsidR="00FD096A">
          <w:rPr>
            <w:noProof/>
            <w:webHidden/>
          </w:rPr>
          <w:fldChar w:fldCharType="separate"/>
        </w:r>
        <w:r w:rsidR="00FD096A">
          <w:rPr>
            <w:noProof/>
            <w:webHidden/>
          </w:rPr>
          <w:t>80</w:t>
        </w:r>
        <w:r w:rsidR="00FD096A">
          <w:rPr>
            <w:noProof/>
            <w:webHidden/>
          </w:rPr>
          <w:fldChar w:fldCharType="end"/>
        </w:r>
      </w:hyperlink>
    </w:p>
    <w:p w14:paraId="0D6A2EEF"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61" w:history="1">
        <w:r w:rsidR="00FD096A" w:rsidRPr="00860A73">
          <w:rPr>
            <w:rStyle w:val="Hyperlink"/>
            <w:rFonts w:eastAsiaTheme="majorEastAsia"/>
            <w:noProof/>
            <w:lang w:val="en-GB"/>
          </w:rPr>
          <w:t>Figure 49: Instances of Placeable Components</w:t>
        </w:r>
        <w:r w:rsidR="00FD096A">
          <w:rPr>
            <w:noProof/>
            <w:webHidden/>
          </w:rPr>
          <w:tab/>
        </w:r>
        <w:r w:rsidR="00FD096A">
          <w:rPr>
            <w:noProof/>
            <w:webHidden/>
          </w:rPr>
          <w:fldChar w:fldCharType="begin"/>
        </w:r>
        <w:r w:rsidR="00FD096A">
          <w:rPr>
            <w:noProof/>
            <w:webHidden/>
          </w:rPr>
          <w:instrText xml:space="preserve"> PAGEREF _Toc27732361 \h </w:instrText>
        </w:r>
        <w:r w:rsidR="00FD096A">
          <w:rPr>
            <w:noProof/>
            <w:webHidden/>
          </w:rPr>
        </w:r>
        <w:r w:rsidR="00FD096A">
          <w:rPr>
            <w:noProof/>
            <w:webHidden/>
          </w:rPr>
          <w:fldChar w:fldCharType="separate"/>
        </w:r>
        <w:r w:rsidR="00FD096A">
          <w:rPr>
            <w:noProof/>
            <w:webHidden/>
          </w:rPr>
          <w:t>81</w:t>
        </w:r>
        <w:r w:rsidR="00FD096A">
          <w:rPr>
            <w:noProof/>
            <w:webHidden/>
          </w:rPr>
          <w:fldChar w:fldCharType="end"/>
        </w:r>
      </w:hyperlink>
    </w:p>
    <w:p w14:paraId="3D974936"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62" w:history="1">
        <w:r w:rsidR="00FD096A" w:rsidRPr="00860A73">
          <w:rPr>
            <w:rStyle w:val="Hyperlink"/>
            <w:rFonts w:eastAsiaTheme="majorEastAsia"/>
            <w:noProof/>
            <w:lang w:val="en-GB"/>
          </w:rPr>
          <w:t>Figure 50: Installation Instructions</w:t>
        </w:r>
        <w:r w:rsidR="00FD096A">
          <w:rPr>
            <w:noProof/>
            <w:webHidden/>
          </w:rPr>
          <w:tab/>
        </w:r>
        <w:r w:rsidR="00FD096A">
          <w:rPr>
            <w:noProof/>
            <w:webHidden/>
          </w:rPr>
          <w:fldChar w:fldCharType="begin"/>
        </w:r>
        <w:r w:rsidR="00FD096A">
          <w:rPr>
            <w:noProof/>
            <w:webHidden/>
          </w:rPr>
          <w:instrText xml:space="preserve"> PAGEREF _Toc27732362 \h </w:instrText>
        </w:r>
        <w:r w:rsidR="00FD096A">
          <w:rPr>
            <w:noProof/>
            <w:webHidden/>
          </w:rPr>
        </w:r>
        <w:r w:rsidR="00FD096A">
          <w:rPr>
            <w:noProof/>
            <w:webHidden/>
          </w:rPr>
          <w:fldChar w:fldCharType="separate"/>
        </w:r>
        <w:r w:rsidR="00FD096A">
          <w:rPr>
            <w:noProof/>
            <w:webHidden/>
          </w:rPr>
          <w:t>82</w:t>
        </w:r>
        <w:r w:rsidR="00FD096A">
          <w:rPr>
            <w:noProof/>
            <w:webHidden/>
          </w:rPr>
          <w:fldChar w:fldCharType="end"/>
        </w:r>
      </w:hyperlink>
    </w:p>
    <w:p w14:paraId="6FE073E8"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63" w:history="1">
        <w:r w:rsidR="00FD096A" w:rsidRPr="00860A73">
          <w:rPr>
            <w:rStyle w:val="Hyperlink"/>
            <w:rFonts w:eastAsiaTheme="majorEastAsia"/>
            <w:noProof/>
            <w:lang w:val="en-GB"/>
          </w:rPr>
          <w:t>Figure 51: Multi-level Part Structure</w:t>
        </w:r>
        <w:r w:rsidR="00FD096A">
          <w:rPr>
            <w:noProof/>
            <w:webHidden/>
          </w:rPr>
          <w:tab/>
        </w:r>
        <w:r w:rsidR="00FD096A">
          <w:rPr>
            <w:noProof/>
            <w:webHidden/>
          </w:rPr>
          <w:fldChar w:fldCharType="begin"/>
        </w:r>
        <w:r w:rsidR="00FD096A">
          <w:rPr>
            <w:noProof/>
            <w:webHidden/>
          </w:rPr>
          <w:instrText xml:space="preserve"> PAGEREF _Toc27732363 \h </w:instrText>
        </w:r>
        <w:r w:rsidR="00FD096A">
          <w:rPr>
            <w:noProof/>
            <w:webHidden/>
          </w:rPr>
        </w:r>
        <w:r w:rsidR="00FD096A">
          <w:rPr>
            <w:noProof/>
            <w:webHidden/>
          </w:rPr>
          <w:fldChar w:fldCharType="separate"/>
        </w:r>
        <w:r w:rsidR="00FD096A">
          <w:rPr>
            <w:noProof/>
            <w:webHidden/>
          </w:rPr>
          <w:t>83</w:t>
        </w:r>
        <w:r w:rsidR="00FD096A">
          <w:rPr>
            <w:noProof/>
            <w:webHidden/>
          </w:rPr>
          <w:fldChar w:fldCharType="end"/>
        </w:r>
      </w:hyperlink>
    </w:p>
    <w:p w14:paraId="10CB7C93"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64" w:history="1">
        <w:r w:rsidR="00FD096A" w:rsidRPr="00860A73">
          <w:rPr>
            <w:rStyle w:val="Hyperlink"/>
            <w:rFonts w:eastAsiaTheme="majorEastAsia"/>
            <w:noProof/>
            <w:lang w:val="en-GB"/>
          </w:rPr>
          <w:t>Figure 52: Assemblies, Modules and Harness (Configurations)</w:t>
        </w:r>
        <w:r w:rsidR="00FD096A">
          <w:rPr>
            <w:noProof/>
            <w:webHidden/>
          </w:rPr>
          <w:tab/>
        </w:r>
        <w:r w:rsidR="00FD096A">
          <w:rPr>
            <w:noProof/>
            <w:webHidden/>
          </w:rPr>
          <w:fldChar w:fldCharType="begin"/>
        </w:r>
        <w:r w:rsidR="00FD096A">
          <w:rPr>
            <w:noProof/>
            <w:webHidden/>
          </w:rPr>
          <w:instrText xml:space="preserve"> PAGEREF _Toc27732364 \h </w:instrText>
        </w:r>
        <w:r w:rsidR="00FD096A">
          <w:rPr>
            <w:noProof/>
            <w:webHidden/>
          </w:rPr>
        </w:r>
        <w:r w:rsidR="00FD096A">
          <w:rPr>
            <w:noProof/>
            <w:webHidden/>
          </w:rPr>
          <w:fldChar w:fldCharType="separate"/>
        </w:r>
        <w:r w:rsidR="00FD096A">
          <w:rPr>
            <w:noProof/>
            <w:webHidden/>
          </w:rPr>
          <w:t>85</w:t>
        </w:r>
        <w:r w:rsidR="00FD096A">
          <w:rPr>
            <w:noProof/>
            <w:webHidden/>
          </w:rPr>
          <w:fldChar w:fldCharType="end"/>
        </w:r>
      </w:hyperlink>
    </w:p>
    <w:p w14:paraId="6976DF74"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65" w:history="1">
        <w:r w:rsidR="00FD096A" w:rsidRPr="00860A73">
          <w:rPr>
            <w:rStyle w:val="Hyperlink"/>
            <w:rFonts w:eastAsiaTheme="majorEastAsia"/>
            <w:noProof/>
            <w:lang w:val="en-GB"/>
          </w:rPr>
          <w:t>Figure 53: Instantiation Approaches</w:t>
        </w:r>
        <w:r w:rsidR="00FD096A">
          <w:rPr>
            <w:noProof/>
            <w:webHidden/>
          </w:rPr>
          <w:tab/>
        </w:r>
        <w:r w:rsidR="00FD096A">
          <w:rPr>
            <w:noProof/>
            <w:webHidden/>
          </w:rPr>
          <w:fldChar w:fldCharType="begin"/>
        </w:r>
        <w:r w:rsidR="00FD096A">
          <w:rPr>
            <w:noProof/>
            <w:webHidden/>
          </w:rPr>
          <w:instrText xml:space="preserve"> PAGEREF _Toc27732365 \h </w:instrText>
        </w:r>
        <w:r w:rsidR="00FD096A">
          <w:rPr>
            <w:noProof/>
            <w:webHidden/>
          </w:rPr>
        </w:r>
        <w:r w:rsidR="00FD096A">
          <w:rPr>
            <w:noProof/>
            <w:webHidden/>
          </w:rPr>
          <w:fldChar w:fldCharType="separate"/>
        </w:r>
        <w:r w:rsidR="00FD096A">
          <w:rPr>
            <w:noProof/>
            <w:webHidden/>
          </w:rPr>
          <w:t>87</w:t>
        </w:r>
        <w:r w:rsidR="00FD096A">
          <w:rPr>
            <w:noProof/>
            <w:webHidden/>
          </w:rPr>
          <w:fldChar w:fldCharType="end"/>
        </w:r>
      </w:hyperlink>
    </w:p>
    <w:p w14:paraId="10674CFF"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66" w:history="1">
        <w:r w:rsidR="00FD096A" w:rsidRPr="00860A73">
          <w:rPr>
            <w:rStyle w:val="Hyperlink"/>
            <w:rFonts w:eastAsiaTheme="majorEastAsia"/>
            <w:noProof/>
            <w:lang w:val="en-GB"/>
          </w:rPr>
          <w:t>Figure 54: Harness and Variants</w:t>
        </w:r>
        <w:r w:rsidR="00FD096A">
          <w:rPr>
            <w:noProof/>
            <w:webHidden/>
          </w:rPr>
          <w:tab/>
        </w:r>
        <w:r w:rsidR="00FD096A">
          <w:rPr>
            <w:noProof/>
            <w:webHidden/>
          </w:rPr>
          <w:fldChar w:fldCharType="begin"/>
        </w:r>
        <w:r w:rsidR="00FD096A">
          <w:rPr>
            <w:noProof/>
            <w:webHidden/>
          </w:rPr>
          <w:instrText xml:space="preserve"> PAGEREF _Toc27732366 \h </w:instrText>
        </w:r>
        <w:r w:rsidR="00FD096A">
          <w:rPr>
            <w:noProof/>
            <w:webHidden/>
          </w:rPr>
        </w:r>
        <w:r w:rsidR="00FD096A">
          <w:rPr>
            <w:noProof/>
            <w:webHidden/>
          </w:rPr>
          <w:fldChar w:fldCharType="separate"/>
        </w:r>
        <w:r w:rsidR="00FD096A">
          <w:rPr>
            <w:noProof/>
            <w:webHidden/>
          </w:rPr>
          <w:t>89</w:t>
        </w:r>
        <w:r w:rsidR="00FD096A">
          <w:rPr>
            <w:noProof/>
            <w:webHidden/>
          </w:rPr>
          <w:fldChar w:fldCharType="end"/>
        </w:r>
      </w:hyperlink>
    </w:p>
    <w:p w14:paraId="66017CAB"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67" w:history="1">
        <w:r w:rsidR="00FD096A" w:rsidRPr="00860A73">
          <w:rPr>
            <w:rStyle w:val="Hyperlink"/>
            <w:rFonts w:eastAsiaTheme="majorEastAsia"/>
            <w:noProof/>
            <w:lang w:val="en-GB"/>
          </w:rPr>
          <w:t>Figure 55: Topology- and Topology Group Specification</w:t>
        </w:r>
        <w:r w:rsidR="00FD096A">
          <w:rPr>
            <w:noProof/>
            <w:webHidden/>
          </w:rPr>
          <w:tab/>
        </w:r>
        <w:r w:rsidR="00FD096A">
          <w:rPr>
            <w:noProof/>
            <w:webHidden/>
          </w:rPr>
          <w:fldChar w:fldCharType="begin"/>
        </w:r>
        <w:r w:rsidR="00FD096A">
          <w:rPr>
            <w:noProof/>
            <w:webHidden/>
          </w:rPr>
          <w:instrText xml:space="preserve"> PAGEREF _Toc27732367 \h </w:instrText>
        </w:r>
        <w:r w:rsidR="00FD096A">
          <w:rPr>
            <w:noProof/>
            <w:webHidden/>
          </w:rPr>
        </w:r>
        <w:r w:rsidR="00FD096A">
          <w:rPr>
            <w:noProof/>
            <w:webHidden/>
          </w:rPr>
          <w:fldChar w:fldCharType="separate"/>
        </w:r>
        <w:r w:rsidR="00FD096A">
          <w:rPr>
            <w:noProof/>
            <w:webHidden/>
          </w:rPr>
          <w:t>90</w:t>
        </w:r>
        <w:r w:rsidR="00FD096A">
          <w:rPr>
            <w:noProof/>
            <w:webHidden/>
          </w:rPr>
          <w:fldChar w:fldCharType="end"/>
        </w:r>
      </w:hyperlink>
    </w:p>
    <w:p w14:paraId="6218A880"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68" w:history="1">
        <w:r w:rsidR="00FD096A" w:rsidRPr="00860A73">
          <w:rPr>
            <w:rStyle w:val="Hyperlink"/>
            <w:rFonts w:eastAsiaTheme="majorEastAsia"/>
            <w:noProof/>
            <w:lang w:val="en-GB"/>
          </w:rPr>
          <w:t>Figure 56: Topology Zones</w:t>
        </w:r>
        <w:r w:rsidR="00FD096A">
          <w:rPr>
            <w:noProof/>
            <w:webHidden/>
          </w:rPr>
          <w:tab/>
        </w:r>
        <w:r w:rsidR="00FD096A">
          <w:rPr>
            <w:noProof/>
            <w:webHidden/>
          </w:rPr>
          <w:fldChar w:fldCharType="begin"/>
        </w:r>
        <w:r w:rsidR="00FD096A">
          <w:rPr>
            <w:noProof/>
            <w:webHidden/>
          </w:rPr>
          <w:instrText xml:space="preserve"> PAGEREF _Toc27732368 \h </w:instrText>
        </w:r>
        <w:r w:rsidR="00FD096A">
          <w:rPr>
            <w:noProof/>
            <w:webHidden/>
          </w:rPr>
        </w:r>
        <w:r w:rsidR="00FD096A">
          <w:rPr>
            <w:noProof/>
            <w:webHidden/>
          </w:rPr>
          <w:fldChar w:fldCharType="separate"/>
        </w:r>
        <w:r w:rsidR="00FD096A">
          <w:rPr>
            <w:noProof/>
            <w:webHidden/>
          </w:rPr>
          <w:t>91</w:t>
        </w:r>
        <w:r w:rsidR="00FD096A">
          <w:rPr>
            <w:noProof/>
            <w:webHidden/>
          </w:rPr>
          <w:fldChar w:fldCharType="end"/>
        </w:r>
      </w:hyperlink>
    </w:p>
    <w:p w14:paraId="6705246B"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69" w:history="1">
        <w:r w:rsidR="00FD096A" w:rsidRPr="00860A73">
          <w:rPr>
            <w:rStyle w:val="Hyperlink"/>
            <w:rFonts w:eastAsiaTheme="majorEastAsia"/>
            <w:noProof/>
            <w:lang w:val="en-GB"/>
          </w:rPr>
          <w:t>Figure 57: Hierarchical Topologies</w:t>
        </w:r>
        <w:r w:rsidR="00FD096A">
          <w:rPr>
            <w:noProof/>
            <w:webHidden/>
          </w:rPr>
          <w:tab/>
        </w:r>
        <w:r w:rsidR="00FD096A">
          <w:rPr>
            <w:noProof/>
            <w:webHidden/>
          </w:rPr>
          <w:fldChar w:fldCharType="begin"/>
        </w:r>
        <w:r w:rsidR="00FD096A">
          <w:rPr>
            <w:noProof/>
            <w:webHidden/>
          </w:rPr>
          <w:instrText xml:space="preserve"> PAGEREF _Toc27732369 \h </w:instrText>
        </w:r>
        <w:r w:rsidR="00FD096A">
          <w:rPr>
            <w:noProof/>
            <w:webHidden/>
          </w:rPr>
        </w:r>
        <w:r w:rsidR="00FD096A">
          <w:rPr>
            <w:noProof/>
            <w:webHidden/>
          </w:rPr>
          <w:fldChar w:fldCharType="separate"/>
        </w:r>
        <w:r w:rsidR="00FD096A">
          <w:rPr>
            <w:noProof/>
            <w:webHidden/>
          </w:rPr>
          <w:t>92</w:t>
        </w:r>
        <w:r w:rsidR="00FD096A">
          <w:rPr>
            <w:noProof/>
            <w:webHidden/>
          </w:rPr>
          <w:fldChar w:fldCharType="end"/>
        </w:r>
      </w:hyperlink>
    </w:p>
    <w:p w14:paraId="4B53089E"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70" w:history="1">
        <w:r w:rsidR="00FD096A" w:rsidRPr="00860A73">
          <w:rPr>
            <w:rStyle w:val="Hyperlink"/>
            <w:rFonts w:eastAsiaTheme="majorEastAsia"/>
            <w:noProof/>
            <w:lang w:val="en-GB"/>
          </w:rPr>
          <w:t>Figure 58: Bending Restrictions</w:t>
        </w:r>
        <w:r w:rsidR="00FD096A">
          <w:rPr>
            <w:noProof/>
            <w:webHidden/>
          </w:rPr>
          <w:tab/>
        </w:r>
        <w:r w:rsidR="00FD096A">
          <w:rPr>
            <w:noProof/>
            <w:webHidden/>
          </w:rPr>
          <w:fldChar w:fldCharType="begin"/>
        </w:r>
        <w:r w:rsidR="00FD096A">
          <w:rPr>
            <w:noProof/>
            <w:webHidden/>
          </w:rPr>
          <w:instrText xml:space="preserve"> PAGEREF _Toc27732370 \h </w:instrText>
        </w:r>
        <w:r w:rsidR="00FD096A">
          <w:rPr>
            <w:noProof/>
            <w:webHidden/>
          </w:rPr>
        </w:r>
        <w:r w:rsidR="00FD096A">
          <w:rPr>
            <w:noProof/>
            <w:webHidden/>
          </w:rPr>
          <w:fldChar w:fldCharType="separate"/>
        </w:r>
        <w:r w:rsidR="00FD096A">
          <w:rPr>
            <w:noProof/>
            <w:webHidden/>
          </w:rPr>
          <w:t>94</w:t>
        </w:r>
        <w:r w:rsidR="00FD096A">
          <w:rPr>
            <w:noProof/>
            <w:webHidden/>
          </w:rPr>
          <w:fldChar w:fldCharType="end"/>
        </w:r>
      </w:hyperlink>
    </w:p>
    <w:p w14:paraId="4B7E76E1"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71" w:history="1">
        <w:r w:rsidR="00FD096A" w:rsidRPr="00860A73">
          <w:rPr>
            <w:rStyle w:val="Hyperlink"/>
            <w:rFonts w:eastAsiaTheme="majorEastAsia"/>
            <w:noProof/>
            <w:lang w:val="en-GB"/>
          </w:rPr>
          <w:t>Figure 59: 2D-Geometry</w:t>
        </w:r>
        <w:r w:rsidR="00FD096A">
          <w:rPr>
            <w:noProof/>
            <w:webHidden/>
          </w:rPr>
          <w:tab/>
        </w:r>
        <w:r w:rsidR="00FD096A">
          <w:rPr>
            <w:noProof/>
            <w:webHidden/>
          </w:rPr>
          <w:fldChar w:fldCharType="begin"/>
        </w:r>
        <w:r w:rsidR="00FD096A">
          <w:rPr>
            <w:noProof/>
            <w:webHidden/>
          </w:rPr>
          <w:instrText xml:space="preserve"> PAGEREF _Toc27732371 \h </w:instrText>
        </w:r>
        <w:r w:rsidR="00FD096A">
          <w:rPr>
            <w:noProof/>
            <w:webHidden/>
          </w:rPr>
        </w:r>
        <w:r w:rsidR="00FD096A">
          <w:rPr>
            <w:noProof/>
            <w:webHidden/>
          </w:rPr>
          <w:fldChar w:fldCharType="separate"/>
        </w:r>
        <w:r w:rsidR="00FD096A">
          <w:rPr>
            <w:noProof/>
            <w:webHidden/>
          </w:rPr>
          <w:t>95</w:t>
        </w:r>
        <w:r w:rsidR="00FD096A">
          <w:rPr>
            <w:noProof/>
            <w:webHidden/>
          </w:rPr>
          <w:fldChar w:fldCharType="end"/>
        </w:r>
      </w:hyperlink>
    </w:p>
    <w:p w14:paraId="4DA37BA4"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72" w:history="1">
        <w:r w:rsidR="00FD096A" w:rsidRPr="00860A73">
          <w:rPr>
            <w:rStyle w:val="Hyperlink"/>
            <w:rFonts w:eastAsiaTheme="majorEastAsia"/>
            <w:noProof/>
            <w:lang w:val="en-GB"/>
          </w:rPr>
          <w:t>Figure 60: 3D-Geometry</w:t>
        </w:r>
        <w:r w:rsidR="00FD096A">
          <w:rPr>
            <w:noProof/>
            <w:webHidden/>
          </w:rPr>
          <w:tab/>
        </w:r>
        <w:r w:rsidR="00FD096A">
          <w:rPr>
            <w:noProof/>
            <w:webHidden/>
          </w:rPr>
          <w:fldChar w:fldCharType="begin"/>
        </w:r>
        <w:r w:rsidR="00FD096A">
          <w:rPr>
            <w:noProof/>
            <w:webHidden/>
          </w:rPr>
          <w:instrText xml:space="preserve"> PAGEREF _Toc27732372 \h </w:instrText>
        </w:r>
        <w:r w:rsidR="00FD096A">
          <w:rPr>
            <w:noProof/>
            <w:webHidden/>
          </w:rPr>
        </w:r>
        <w:r w:rsidR="00FD096A">
          <w:rPr>
            <w:noProof/>
            <w:webHidden/>
          </w:rPr>
          <w:fldChar w:fldCharType="separate"/>
        </w:r>
        <w:r w:rsidR="00FD096A">
          <w:rPr>
            <w:noProof/>
            <w:webHidden/>
          </w:rPr>
          <w:t>97</w:t>
        </w:r>
        <w:r w:rsidR="00FD096A">
          <w:rPr>
            <w:noProof/>
            <w:webHidden/>
          </w:rPr>
          <w:fldChar w:fldCharType="end"/>
        </w:r>
      </w:hyperlink>
    </w:p>
    <w:p w14:paraId="13CB1D9E"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73" w:history="1">
        <w:r w:rsidR="00FD096A" w:rsidRPr="00860A73">
          <w:rPr>
            <w:rStyle w:val="Hyperlink"/>
            <w:rFonts w:eastAsiaTheme="majorEastAsia"/>
            <w:noProof/>
            <w:lang w:val="en-GB"/>
          </w:rPr>
          <w:t>Figure 61: 3D Curves</w:t>
        </w:r>
        <w:r w:rsidR="00FD096A">
          <w:rPr>
            <w:noProof/>
            <w:webHidden/>
          </w:rPr>
          <w:tab/>
        </w:r>
        <w:r w:rsidR="00FD096A">
          <w:rPr>
            <w:noProof/>
            <w:webHidden/>
          </w:rPr>
          <w:fldChar w:fldCharType="begin"/>
        </w:r>
        <w:r w:rsidR="00FD096A">
          <w:rPr>
            <w:noProof/>
            <w:webHidden/>
          </w:rPr>
          <w:instrText xml:space="preserve"> PAGEREF _Toc27732373 \h </w:instrText>
        </w:r>
        <w:r w:rsidR="00FD096A">
          <w:rPr>
            <w:noProof/>
            <w:webHidden/>
          </w:rPr>
        </w:r>
        <w:r w:rsidR="00FD096A">
          <w:rPr>
            <w:noProof/>
            <w:webHidden/>
          </w:rPr>
          <w:fldChar w:fldCharType="separate"/>
        </w:r>
        <w:r w:rsidR="00FD096A">
          <w:rPr>
            <w:noProof/>
            <w:webHidden/>
          </w:rPr>
          <w:t>99</w:t>
        </w:r>
        <w:r w:rsidR="00FD096A">
          <w:rPr>
            <w:noProof/>
            <w:webHidden/>
          </w:rPr>
          <w:fldChar w:fldCharType="end"/>
        </w:r>
      </w:hyperlink>
    </w:p>
    <w:p w14:paraId="723C0479"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74" w:history="1">
        <w:r w:rsidR="00FD096A" w:rsidRPr="00860A73">
          <w:rPr>
            <w:rStyle w:val="Hyperlink"/>
            <w:rFonts w:eastAsiaTheme="majorEastAsia"/>
            <w:noProof/>
            <w:lang w:val="en-GB"/>
          </w:rPr>
          <w:t>Figure 62: Locations</w:t>
        </w:r>
        <w:r w:rsidR="00FD096A">
          <w:rPr>
            <w:noProof/>
            <w:webHidden/>
          </w:rPr>
          <w:tab/>
        </w:r>
        <w:r w:rsidR="00FD096A">
          <w:rPr>
            <w:noProof/>
            <w:webHidden/>
          </w:rPr>
          <w:fldChar w:fldCharType="begin"/>
        </w:r>
        <w:r w:rsidR="00FD096A">
          <w:rPr>
            <w:noProof/>
            <w:webHidden/>
          </w:rPr>
          <w:instrText xml:space="preserve"> PAGEREF _Toc27732374 \h </w:instrText>
        </w:r>
        <w:r w:rsidR="00FD096A">
          <w:rPr>
            <w:noProof/>
            <w:webHidden/>
          </w:rPr>
        </w:r>
        <w:r w:rsidR="00FD096A">
          <w:rPr>
            <w:noProof/>
            <w:webHidden/>
          </w:rPr>
          <w:fldChar w:fldCharType="separate"/>
        </w:r>
        <w:r w:rsidR="00FD096A">
          <w:rPr>
            <w:noProof/>
            <w:webHidden/>
          </w:rPr>
          <w:t>99</w:t>
        </w:r>
        <w:r w:rsidR="00FD096A">
          <w:rPr>
            <w:noProof/>
            <w:webHidden/>
          </w:rPr>
          <w:fldChar w:fldCharType="end"/>
        </w:r>
      </w:hyperlink>
    </w:p>
    <w:p w14:paraId="03847A24"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75" w:history="1">
        <w:r w:rsidR="00FD096A" w:rsidRPr="00860A73">
          <w:rPr>
            <w:rStyle w:val="Hyperlink"/>
            <w:rFonts w:eastAsiaTheme="majorEastAsia"/>
            <w:noProof/>
            <w:lang w:val="en-GB"/>
          </w:rPr>
          <w:t>Figure 63: Placement and Dimensions</w:t>
        </w:r>
        <w:r w:rsidR="00FD096A">
          <w:rPr>
            <w:noProof/>
            <w:webHidden/>
          </w:rPr>
          <w:tab/>
        </w:r>
        <w:r w:rsidR="00FD096A">
          <w:rPr>
            <w:noProof/>
            <w:webHidden/>
          </w:rPr>
          <w:fldChar w:fldCharType="begin"/>
        </w:r>
        <w:r w:rsidR="00FD096A">
          <w:rPr>
            <w:noProof/>
            <w:webHidden/>
          </w:rPr>
          <w:instrText xml:space="preserve"> PAGEREF _Toc27732375 \h </w:instrText>
        </w:r>
        <w:r w:rsidR="00FD096A">
          <w:rPr>
            <w:noProof/>
            <w:webHidden/>
          </w:rPr>
        </w:r>
        <w:r w:rsidR="00FD096A">
          <w:rPr>
            <w:noProof/>
            <w:webHidden/>
          </w:rPr>
          <w:fldChar w:fldCharType="separate"/>
        </w:r>
        <w:r w:rsidR="00FD096A">
          <w:rPr>
            <w:noProof/>
            <w:webHidden/>
          </w:rPr>
          <w:t>100</w:t>
        </w:r>
        <w:r w:rsidR="00FD096A">
          <w:rPr>
            <w:noProof/>
            <w:webHidden/>
          </w:rPr>
          <w:fldChar w:fldCharType="end"/>
        </w:r>
      </w:hyperlink>
    </w:p>
    <w:p w14:paraId="0C4E6503"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76" w:history="1">
        <w:r w:rsidR="00FD096A" w:rsidRPr="00860A73">
          <w:rPr>
            <w:rStyle w:val="Hyperlink"/>
            <w:rFonts w:eastAsiaTheme="majorEastAsia"/>
            <w:noProof/>
          </w:rPr>
          <w:t>Figure 64: Default Dimensions</w:t>
        </w:r>
        <w:r w:rsidR="00FD096A">
          <w:rPr>
            <w:noProof/>
            <w:webHidden/>
          </w:rPr>
          <w:tab/>
        </w:r>
        <w:r w:rsidR="00FD096A">
          <w:rPr>
            <w:noProof/>
            <w:webHidden/>
          </w:rPr>
          <w:fldChar w:fldCharType="begin"/>
        </w:r>
        <w:r w:rsidR="00FD096A">
          <w:rPr>
            <w:noProof/>
            <w:webHidden/>
          </w:rPr>
          <w:instrText xml:space="preserve"> PAGEREF _Toc27732376 \h </w:instrText>
        </w:r>
        <w:r w:rsidR="00FD096A">
          <w:rPr>
            <w:noProof/>
            <w:webHidden/>
          </w:rPr>
        </w:r>
        <w:r w:rsidR="00FD096A">
          <w:rPr>
            <w:noProof/>
            <w:webHidden/>
          </w:rPr>
          <w:fldChar w:fldCharType="separate"/>
        </w:r>
        <w:r w:rsidR="00FD096A">
          <w:rPr>
            <w:noProof/>
            <w:webHidden/>
          </w:rPr>
          <w:t>102</w:t>
        </w:r>
        <w:r w:rsidR="00FD096A">
          <w:rPr>
            <w:noProof/>
            <w:webHidden/>
          </w:rPr>
          <w:fldChar w:fldCharType="end"/>
        </w:r>
      </w:hyperlink>
    </w:p>
    <w:p w14:paraId="3685E4D4"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77" w:history="1">
        <w:r w:rsidR="00FD096A" w:rsidRPr="00860A73">
          <w:rPr>
            <w:rStyle w:val="Hyperlink"/>
            <w:rFonts w:eastAsiaTheme="majorEastAsia"/>
            <w:noProof/>
            <w:lang w:val="en-GB"/>
          </w:rPr>
          <w:t>Figure 65: Routing</w:t>
        </w:r>
        <w:r w:rsidR="00FD096A">
          <w:rPr>
            <w:noProof/>
            <w:webHidden/>
          </w:rPr>
          <w:tab/>
        </w:r>
        <w:r w:rsidR="00FD096A">
          <w:rPr>
            <w:noProof/>
            <w:webHidden/>
          </w:rPr>
          <w:fldChar w:fldCharType="begin"/>
        </w:r>
        <w:r w:rsidR="00FD096A">
          <w:rPr>
            <w:noProof/>
            <w:webHidden/>
          </w:rPr>
          <w:instrText xml:space="preserve"> PAGEREF _Toc27732377 \h </w:instrText>
        </w:r>
        <w:r w:rsidR="00FD096A">
          <w:rPr>
            <w:noProof/>
            <w:webHidden/>
          </w:rPr>
        </w:r>
        <w:r w:rsidR="00FD096A">
          <w:rPr>
            <w:noProof/>
            <w:webHidden/>
          </w:rPr>
          <w:fldChar w:fldCharType="separate"/>
        </w:r>
        <w:r w:rsidR="00FD096A">
          <w:rPr>
            <w:noProof/>
            <w:webHidden/>
          </w:rPr>
          <w:t>102</w:t>
        </w:r>
        <w:r w:rsidR="00FD096A">
          <w:rPr>
            <w:noProof/>
            <w:webHidden/>
          </w:rPr>
          <w:fldChar w:fldCharType="end"/>
        </w:r>
      </w:hyperlink>
    </w:p>
    <w:p w14:paraId="49A87075"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78" w:history="1">
        <w:r w:rsidR="00FD096A" w:rsidRPr="00860A73">
          <w:rPr>
            <w:rStyle w:val="Hyperlink"/>
            <w:rFonts w:eastAsiaTheme="majorEastAsia"/>
            <w:noProof/>
            <w:lang w:val="en-GB"/>
          </w:rPr>
          <w:t>Figure 66: Signal Specification</w:t>
        </w:r>
        <w:r w:rsidR="00FD096A">
          <w:rPr>
            <w:noProof/>
            <w:webHidden/>
          </w:rPr>
          <w:tab/>
        </w:r>
        <w:r w:rsidR="00FD096A">
          <w:rPr>
            <w:noProof/>
            <w:webHidden/>
          </w:rPr>
          <w:fldChar w:fldCharType="begin"/>
        </w:r>
        <w:r w:rsidR="00FD096A">
          <w:rPr>
            <w:noProof/>
            <w:webHidden/>
          </w:rPr>
          <w:instrText xml:space="preserve"> PAGEREF _Toc27732378 \h </w:instrText>
        </w:r>
        <w:r w:rsidR="00FD096A">
          <w:rPr>
            <w:noProof/>
            <w:webHidden/>
          </w:rPr>
        </w:r>
        <w:r w:rsidR="00FD096A">
          <w:rPr>
            <w:noProof/>
            <w:webHidden/>
          </w:rPr>
          <w:fldChar w:fldCharType="separate"/>
        </w:r>
        <w:r w:rsidR="00FD096A">
          <w:rPr>
            <w:noProof/>
            <w:webHidden/>
          </w:rPr>
          <w:t>103</w:t>
        </w:r>
        <w:r w:rsidR="00FD096A">
          <w:rPr>
            <w:noProof/>
            <w:webHidden/>
          </w:rPr>
          <w:fldChar w:fldCharType="end"/>
        </w:r>
      </w:hyperlink>
    </w:p>
    <w:p w14:paraId="5DEF115E"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79" w:history="1">
        <w:r w:rsidR="00FD096A" w:rsidRPr="00860A73">
          <w:rPr>
            <w:rStyle w:val="Hyperlink"/>
            <w:rFonts w:eastAsiaTheme="majorEastAsia"/>
            <w:noProof/>
            <w:lang w:val="en-GB"/>
          </w:rPr>
          <w:t>Figure 67: Net Specification</w:t>
        </w:r>
        <w:r w:rsidR="00FD096A">
          <w:rPr>
            <w:noProof/>
            <w:webHidden/>
          </w:rPr>
          <w:tab/>
        </w:r>
        <w:r w:rsidR="00FD096A">
          <w:rPr>
            <w:noProof/>
            <w:webHidden/>
          </w:rPr>
          <w:fldChar w:fldCharType="begin"/>
        </w:r>
        <w:r w:rsidR="00FD096A">
          <w:rPr>
            <w:noProof/>
            <w:webHidden/>
          </w:rPr>
          <w:instrText xml:space="preserve"> PAGEREF _Toc27732379 \h </w:instrText>
        </w:r>
        <w:r w:rsidR="00FD096A">
          <w:rPr>
            <w:noProof/>
            <w:webHidden/>
          </w:rPr>
        </w:r>
        <w:r w:rsidR="00FD096A">
          <w:rPr>
            <w:noProof/>
            <w:webHidden/>
          </w:rPr>
          <w:fldChar w:fldCharType="separate"/>
        </w:r>
        <w:r w:rsidR="00FD096A">
          <w:rPr>
            <w:noProof/>
            <w:webHidden/>
          </w:rPr>
          <w:t>104</w:t>
        </w:r>
        <w:r w:rsidR="00FD096A">
          <w:rPr>
            <w:noProof/>
            <w:webHidden/>
          </w:rPr>
          <w:fldChar w:fldCharType="end"/>
        </w:r>
      </w:hyperlink>
    </w:p>
    <w:p w14:paraId="377A2D53"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80" w:history="1">
        <w:r w:rsidR="00FD096A" w:rsidRPr="00860A73">
          <w:rPr>
            <w:rStyle w:val="Hyperlink"/>
            <w:rFonts w:eastAsiaTheme="majorEastAsia"/>
            <w:noProof/>
            <w:lang w:val="en-GB"/>
          </w:rPr>
          <w:t>Figure 68: Connection Specification</w:t>
        </w:r>
        <w:r w:rsidR="00FD096A">
          <w:rPr>
            <w:noProof/>
            <w:webHidden/>
          </w:rPr>
          <w:tab/>
        </w:r>
        <w:r w:rsidR="00FD096A">
          <w:rPr>
            <w:noProof/>
            <w:webHidden/>
          </w:rPr>
          <w:fldChar w:fldCharType="begin"/>
        </w:r>
        <w:r w:rsidR="00FD096A">
          <w:rPr>
            <w:noProof/>
            <w:webHidden/>
          </w:rPr>
          <w:instrText xml:space="preserve"> PAGEREF _Toc27732380 \h </w:instrText>
        </w:r>
        <w:r w:rsidR="00FD096A">
          <w:rPr>
            <w:noProof/>
            <w:webHidden/>
          </w:rPr>
        </w:r>
        <w:r w:rsidR="00FD096A">
          <w:rPr>
            <w:noProof/>
            <w:webHidden/>
          </w:rPr>
          <w:fldChar w:fldCharType="separate"/>
        </w:r>
        <w:r w:rsidR="00FD096A">
          <w:rPr>
            <w:noProof/>
            <w:webHidden/>
          </w:rPr>
          <w:t>106</w:t>
        </w:r>
        <w:r w:rsidR="00FD096A">
          <w:rPr>
            <w:noProof/>
            <w:webHidden/>
          </w:rPr>
          <w:fldChar w:fldCharType="end"/>
        </w:r>
      </w:hyperlink>
    </w:p>
    <w:p w14:paraId="65298B63"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81" w:history="1">
        <w:r w:rsidR="00FD096A" w:rsidRPr="00860A73">
          <w:rPr>
            <w:rStyle w:val="Hyperlink"/>
            <w:rFonts w:eastAsiaTheme="majorEastAsia"/>
            <w:noProof/>
            <w:lang w:val="en-GB"/>
          </w:rPr>
          <w:t>Figure 69: Wiring Specification</w:t>
        </w:r>
        <w:r w:rsidR="00FD096A">
          <w:rPr>
            <w:noProof/>
            <w:webHidden/>
          </w:rPr>
          <w:tab/>
        </w:r>
        <w:r w:rsidR="00FD096A">
          <w:rPr>
            <w:noProof/>
            <w:webHidden/>
          </w:rPr>
          <w:fldChar w:fldCharType="begin"/>
        </w:r>
        <w:r w:rsidR="00FD096A">
          <w:rPr>
            <w:noProof/>
            <w:webHidden/>
          </w:rPr>
          <w:instrText xml:space="preserve"> PAGEREF _Toc27732381 \h </w:instrText>
        </w:r>
        <w:r w:rsidR="00FD096A">
          <w:rPr>
            <w:noProof/>
            <w:webHidden/>
          </w:rPr>
        </w:r>
        <w:r w:rsidR="00FD096A">
          <w:rPr>
            <w:noProof/>
            <w:webHidden/>
          </w:rPr>
          <w:fldChar w:fldCharType="separate"/>
        </w:r>
        <w:r w:rsidR="00FD096A">
          <w:rPr>
            <w:noProof/>
            <w:webHidden/>
          </w:rPr>
          <w:t>107</w:t>
        </w:r>
        <w:r w:rsidR="00FD096A">
          <w:rPr>
            <w:noProof/>
            <w:webHidden/>
          </w:rPr>
          <w:fldChar w:fldCharType="end"/>
        </w:r>
      </w:hyperlink>
    </w:p>
    <w:p w14:paraId="05D544B0"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82" w:history="1">
        <w:r w:rsidR="00FD096A" w:rsidRPr="00860A73">
          <w:rPr>
            <w:rStyle w:val="Hyperlink"/>
            <w:rFonts w:eastAsiaTheme="majorEastAsia"/>
            <w:noProof/>
            <w:lang w:val="en-GB"/>
          </w:rPr>
          <w:t>Figure 70: Contacting Specification</w:t>
        </w:r>
        <w:r w:rsidR="00FD096A">
          <w:rPr>
            <w:noProof/>
            <w:webHidden/>
          </w:rPr>
          <w:tab/>
        </w:r>
        <w:r w:rsidR="00FD096A">
          <w:rPr>
            <w:noProof/>
            <w:webHidden/>
          </w:rPr>
          <w:fldChar w:fldCharType="begin"/>
        </w:r>
        <w:r w:rsidR="00FD096A">
          <w:rPr>
            <w:noProof/>
            <w:webHidden/>
          </w:rPr>
          <w:instrText xml:space="preserve"> PAGEREF _Toc27732382 \h </w:instrText>
        </w:r>
        <w:r w:rsidR="00FD096A">
          <w:rPr>
            <w:noProof/>
            <w:webHidden/>
          </w:rPr>
        </w:r>
        <w:r w:rsidR="00FD096A">
          <w:rPr>
            <w:noProof/>
            <w:webHidden/>
          </w:rPr>
          <w:fldChar w:fldCharType="separate"/>
        </w:r>
        <w:r w:rsidR="00FD096A">
          <w:rPr>
            <w:noProof/>
            <w:webHidden/>
          </w:rPr>
          <w:t>109</w:t>
        </w:r>
        <w:r w:rsidR="00FD096A">
          <w:rPr>
            <w:noProof/>
            <w:webHidden/>
          </w:rPr>
          <w:fldChar w:fldCharType="end"/>
        </w:r>
      </w:hyperlink>
    </w:p>
    <w:p w14:paraId="61B8C0BE"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83" w:history="1">
        <w:r w:rsidR="00FD096A" w:rsidRPr="00860A73">
          <w:rPr>
            <w:rStyle w:val="Hyperlink"/>
            <w:rFonts w:eastAsiaTheme="majorEastAsia"/>
            <w:noProof/>
            <w:lang w:val="en-GB"/>
          </w:rPr>
          <w:t>Figure 71: Coupling Specification</w:t>
        </w:r>
        <w:r w:rsidR="00FD096A">
          <w:rPr>
            <w:noProof/>
            <w:webHidden/>
          </w:rPr>
          <w:tab/>
        </w:r>
        <w:r w:rsidR="00FD096A">
          <w:rPr>
            <w:noProof/>
            <w:webHidden/>
          </w:rPr>
          <w:fldChar w:fldCharType="begin"/>
        </w:r>
        <w:r w:rsidR="00FD096A">
          <w:rPr>
            <w:noProof/>
            <w:webHidden/>
          </w:rPr>
          <w:instrText xml:space="preserve"> PAGEREF _Toc27732383 \h </w:instrText>
        </w:r>
        <w:r w:rsidR="00FD096A">
          <w:rPr>
            <w:noProof/>
            <w:webHidden/>
          </w:rPr>
        </w:r>
        <w:r w:rsidR="00FD096A">
          <w:rPr>
            <w:noProof/>
            <w:webHidden/>
          </w:rPr>
          <w:fldChar w:fldCharType="separate"/>
        </w:r>
        <w:r w:rsidR="00FD096A">
          <w:rPr>
            <w:noProof/>
            <w:webHidden/>
          </w:rPr>
          <w:t>110</w:t>
        </w:r>
        <w:r w:rsidR="00FD096A">
          <w:rPr>
            <w:noProof/>
            <w:webHidden/>
          </w:rPr>
          <w:fldChar w:fldCharType="end"/>
        </w:r>
      </w:hyperlink>
    </w:p>
    <w:p w14:paraId="07C72AB2"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84" w:history="1">
        <w:r w:rsidR="00FD096A" w:rsidRPr="00860A73">
          <w:rPr>
            <w:rStyle w:val="Hyperlink"/>
            <w:rFonts w:eastAsiaTheme="majorEastAsia"/>
            <w:noProof/>
            <w:lang w:val="en-GB"/>
          </w:rPr>
          <w:t>Figure 72: Wire Grouping Specification</w:t>
        </w:r>
        <w:r w:rsidR="00FD096A">
          <w:rPr>
            <w:noProof/>
            <w:webHidden/>
          </w:rPr>
          <w:tab/>
        </w:r>
        <w:r w:rsidR="00FD096A">
          <w:rPr>
            <w:noProof/>
            <w:webHidden/>
          </w:rPr>
          <w:fldChar w:fldCharType="begin"/>
        </w:r>
        <w:r w:rsidR="00FD096A">
          <w:rPr>
            <w:noProof/>
            <w:webHidden/>
          </w:rPr>
          <w:instrText xml:space="preserve"> PAGEREF _Toc27732384 \h </w:instrText>
        </w:r>
        <w:r w:rsidR="00FD096A">
          <w:rPr>
            <w:noProof/>
            <w:webHidden/>
          </w:rPr>
        </w:r>
        <w:r w:rsidR="00FD096A">
          <w:rPr>
            <w:noProof/>
            <w:webHidden/>
          </w:rPr>
          <w:fldChar w:fldCharType="separate"/>
        </w:r>
        <w:r w:rsidR="00FD096A">
          <w:rPr>
            <w:noProof/>
            <w:webHidden/>
          </w:rPr>
          <w:t>111</w:t>
        </w:r>
        <w:r w:rsidR="00FD096A">
          <w:rPr>
            <w:noProof/>
            <w:webHidden/>
          </w:rPr>
          <w:fldChar w:fldCharType="end"/>
        </w:r>
      </w:hyperlink>
    </w:p>
    <w:p w14:paraId="7EBD90D4"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85" w:history="1">
        <w:r w:rsidR="00FD096A" w:rsidRPr="00860A73">
          <w:rPr>
            <w:rStyle w:val="Hyperlink"/>
            <w:rFonts w:eastAsiaTheme="majorEastAsia"/>
            <w:noProof/>
            <w:lang w:val="en-GB"/>
          </w:rPr>
          <w:t>Figure 73: Pin Wire Mapping</w:t>
        </w:r>
        <w:r w:rsidR="00FD096A">
          <w:rPr>
            <w:noProof/>
            <w:webHidden/>
          </w:rPr>
          <w:tab/>
        </w:r>
        <w:r w:rsidR="00FD096A">
          <w:rPr>
            <w:noProof/>
            <w:webHidden/>
          </w:rPr>
          <w:fldChar w:fldCharType="begin"/>
        </w:r>
        <w:r w:rsidR="00FD096A">
          <w:rPr>
            <w:noProof/>
            <w:webHidden/>
          </w:rPr>
          <w:instrText xml:space="preserve"> PAGEREF _Toc27732385 \h </w:instrText>
        </w:r>
        <w:r w:rsidR="00FD096A">
          <w:rPr>
            <w:noProof/>
            <w:webHidden/>
          </w:rPr>
        </w:r>
        <w:r w:rsidR="00FD096A">
          <w:rPr>
            <w:noProof/>
            <w:webHidden/>
          </w:rPr>
          <w:fldChar w:fldCharType="separate"/>
        </w:r>
        <w:r w:rsidR="00FD096A">
          <w:rPr>
            <w:noProof/>
            <w:webHidden/>
          </w:rPr>
          <w:t>111</w:t>
        </w:r>
        <w:r w:rsidR="00FD096A">
          <w:rPr>
            <w:noProof/>
            <w:webHidden/>
          </w:rPr>
          <w:fldChar w:fldCharType="end"/>
        </w:r>
      </w:hyperlink>
    </w:p>
    <w:p w14:paraId="496A0EA0"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86" w:history="1">
        <w:r w:rsidR="00FD096A" w:rsidRPr="00860A73">
          <w:rPr>
            <w:rStyle w:val="Hyperlink"/>
            <w:rFonts w:eastAsiaTheme="majorEastAsia"/>
            <w:noProof/>
            <w:lang w:val="en-GB"/>
          </w:rPr>
          <w:t>Figure 74: External Mapping</w:t>
        </w:r>
        <w:r w:rsidR="00FD096A">
          <w:rPr>
            <w:noProof/>
            <w:webHidden/>
          </w:rPr>
          <w:tab/>
        </w:r>
        <w:r w:rsidR="00FD096A">
          <w:rPr>
            <w:noProof/>
            <w:webHidden/>
          </w:rPr>
          <w:fldChar w:fldCharType="begin"/>
        </w:r>
        <w:r w:rsidR="00FD096A">
          <w:rPr>
            <w:noProof/>
            <w:webHidden/>
          </w:rPr>
          <w:instrText xml:space="preserve"> PAGEREF _Toc27732386 \h </w:instrText>
        </w:r>
        <w:r w:rsidR="00FD096A">
          <w:rPr>
            <w:noProof/>
            <w:webHidden/>
          </w:rPr>
        </w:r>
        <w:r w:rsidR="00FD096A">
          <w:rPr>
            <w:noProof/>
            <w:webHidden/>
          </w:rPr>
          <w:fldChar w:fldCharType="separate"/>
        </w:r>
        <w:r w:rsidR="00FD096A">
          <w:rPr>
            <w:noProof/>
            <w:webHidden/>
          </w:rPr>
          <w:t>113</w:t>
        </w:r>
        <w:r w:rsidR="00FD096A">
          <w:rPr>
            <w:noProof/>
            <w:webHidden/>
          </w:rPr>
          <w:fldChar w:fldCharType="end"/>
        </w:r>
      </w:hyperlink>
    </w:p>
    <w:p w14:paraId="04BFE27A" w14:textId="77777777" w:rsidR="00FD096A" w:rsidRDefault="00092565">
      <w:pPr>
        <w:pStyle w:val="Abbildungsverzeichnis"/>
        <w:tabs>
          <w:tab w:val="right" w:leader="dot" w:pos="9062"/>
        </w:tabs>
        <w:rPr>
          <w:rFonts w:asciiTheme="minorHAnsi" w:eastAsiaTheme="minorEastAsia" w:hAnsiTheme="minorHAnsi" w:cstheme="minorBidi"/>
          <w:noProof/>
          <w:color w:val="auto"/>
          <w:sz w:val="22"/>
          <w:szCs w:val="22"/>
          <w:lang w:val="de-DE"/>
        </w:rPr>
      </w:pPr>
      <w:hyperlink w:anchor="_Toc27732387" w:history="1">
        <w:r w:rsidR="00FD096A" w:rsidRPr="00860A73">
          <w:rPr>
            <w:rStyle w:val="Hyperlink"/>
            <w:rFonts w:eastAsiaTheme="majorEastAsia"/>
            <w:noProof/>
            <w:lang w:val="en-GB"/>
          </w:rPr>
          <w:t>Figure 75: VEC-Root</w:t>
        </w:r>
        <w:r w:rsidR="00FD096A">
          <w:rPr>
            <w:noProof/>
            <w:webHidden/>
          </w:rPr>
          <w:tab/>
        </w:r>
        <w:r w:rsidR="00FD096A">
          <w:rPr>
            <w:noProof/>
            <w:webHidden/>
          </w:rPr>
          <w:fldChar w:fldCharType="begin"/>
        </w:r>
        <w:r w:rsidR="00FD096A">
          <w:rPr>
            <w:noProof/>
            <w:webHidden/>
          </w:rPr>
          <w:instrText xml:space="preserve"> PAGEREF _Toc27732387 \h </w:instrText>
        </w:r>
        <w:r w:rsidR="00FD096A">
          <w:rPr>
            <w:noProof/>
            <w:webHidden/>
          </w:rPr>
        </w:r>
        <w:r w:rsidR="00FD096A">
          <w:rPr>
            <w:noProof/>
            <w:webHidden/>
          </w:rPr>
          <w:fldChar w:fldCharType="separate"/>
        </w:r>
        <w:r w:rsidR="00FD096A">
          <w:rPr>
            <w:noProof/>
            <w:webHidden/>
          </w:rPr>
          <w:t>114</w:t>
        </w:r>
        <w:r w:rsidR="00FD096A">
          <w:rPr>
            <w:noProof/>
            <w:webHidden/>
          </w:rPr>
          <w:fldChar w:fldCharType="end"/>
        </w:r>
      </w:hyperlink>
    </w:p>
    <w:p w14:paraId="50600756" w14:textId="77777777" w:rsidR="00D01A0D" w:rsidRPr="00216633" w:rsidRDefault="00FD096A" w:rsidP="009F2ADF">
      <w:pPr>
        <w:rPr>
          <w:lang w:val="de-DE"/>
        </w:rPr>
      </w:pPr>
      <w:r>
        <w:fldChar w:fldCharType="end"/>
      </w:r>
    </w:p>
    <w:p w14:paraId="0F063DBF" w14:textId="77777777" w:rsidR="004E1B00" w:rsidRPr="00216633" w:rsidRDefault="004E1B00" w:rsidP="009F2ADF">
      <w:pPr>
        <w:rPr>
          <w:lang w:val="de-DE"/>
        </w:rPr>
        <w:sectPr w:rsidR="004E1B00" w:rsidRPr="00216633" w:rsidSect="0042025B">
          <w:headerReference w:type="even" r:id="rId10"/>
          <w:headerReference w:type="default" r:id="rId11"/>
          <w:footerReference w:type="even" r:id="rId12"/>
          <w:footerReference w:type="default" r:id="rId13"/>
          <w:pgSz w:w="11906" w:h="16838"/>
          <w:pgMar w:top="1417" w:right="1417" w:bottom="1134" w:left="1417" w:header="708" w:footer="708" w:gutter="0"/>
          <w:cols w:space="720"/>
          <w:titlePg/>
          <w:docGrid w:linePitch="326"/>
        </w:sectPr>
      </w:pPr>
    </w:p>
    <w:p w14:paraId="7D7B7125" w14:textId="77777777" w:rsidR="002C65AC" w:rsidRPr="00E93F3D" w:rsidRDefault="002C65AC" w:rsidP="002C65AC">
      <w:pPr>
        <w:pStyle w:val="berschrift1"/>
        <w:keepLines w:val="0"/>
        <w:numPr>
          <w:ilvl w:val="0"/>
          <w:numId w:val="2"/>
        </w:numPr>
        <w:autoSpaceDE/>
        <w:autoSpaceDN/>
        <w:adjustRightInd/>
        <w:spacing w:before="240" w:after="60" w:line="240" w:lineRule="auto"/>
        <w:contextualSpacing w:val="0"/>
        <w:rPr>
          <w:lang w:val="en-GB"/>
        </w:rPr>
      </w:pPr>
      <w:bookmarkStart w:id="12" w:name="_Toc181766014"/>
      <w:bookmarkStart w:id="13" w:name="_Toc373509013"/>
      <w:bookmarkStart w:id="14" w:name="_Toc27668573"/>
      <w:bookmarkStart w:id="15" w:name="_Toc27730641"/>
      <w:r w:rsidRPr="00E93F3D">
        <w:rPr>
          <w:lang w:val="en-GB"/>
        </w:rPr>
        <w:lastRenderedPageBreak/>
        <w:t>General</w:t>
      </w:r>
      <w:bookmarkEnd w:id="12"/>
      <w:bookmarkEnd w:id="13"/>
      <w:bookmarkEnd w:id="14"/>
      <w:bookmarkEnd w:id="15"/>
    </w:p>
    <w:p w14:paraId="03B09174" w14:textId="77777777" w:rsidR="002C65AC" w:rsidRPr="00E93F3D" w:rsidRDefault="002C65AC" w:rsidP="002C65AC">
      <w:pPr>
        <w:pStyle w:val="berschrift2"/>
        <w:keepLines w:val="0"/>
        <w:numPr>
          <w:ilvl w:val="1"/>
          <w:numId w:val="2"/>
        </w:numPr>
        <w:autoSpaceDE/>
        <w:autoSpaceDN/>
        <w:adjustRightInd/>
        <w:spacing w:before="240" w:after="60" w:line="240" w:lineRule="auto"/>
        <w:rPr>
          <w:lang w:val="en-GB"/>
        </w:rPr>
      </w:pPr>
      <w:bookmarkStart w:id="16" w:name="_Toc181766015"/>
      <w:bookmarkStart w:id="17" w:name="_Toc373509014"/>
      <w:bookmarkStart w:id="18" w:name="_Toc27668574"/>
      <w:bookmarkStart w:id="19" w:name="_Toc27730642"/>
      <w:r w:rsidRPr="00E93F3D">
        <w:rPr>
          <w:lang w:val="en-GB"/>
        </w:rPr>
        <w:t>Preamble</w:t>
      </w:r>
      <w:bookmarkEnd w:id="16"/>
      <w:bookmarkEnd w:id="17"/>
      <w:bookmarkEnd w:id="18"/>
      <w:bookmarkEnd w:id="19"/>
    </w:p>
    <w:p w14:paraId="27C8D01B" w14:textId="77777777" w:rsidR="002C65AC" w:rsidRPr="008E2802" w:rsidRDefault="002C65AC" w:rsidP="002C65AC">
      <w:pPr>
        <w:pStyle w:val="VDABlocktext"/>
      </w:pPr>
      <w:r w:rsidRPr="008E2802">
        <w:t>The complexity of today's vehicle electrical systems is constantly growing. A vast variety of options is on the market. Firmly organized and integrated cross-company development processes are essential, combined with powerful, integrated IT infrastructures to support all cross</w:t>
      </w:r>
      <w:r>
        <w:t xml:space="preserve"> </w:t>
      </w:r>
      <w:r w:rsidRPr="008E2802">
        <w:t>stakeholders.</w:t>
      </w:r>
    </w:p>
    <w:p w14:paraId="5DE461CA" w14:textId="63AAC4EA" w:rsidR="002C65AC" w:rsidRPr="008E2802" w:rsidRDefault="002C65AC" w:rsidP="002C65AC">
      <w:pPr>
        <w:pStyle w:val="VDABlocktext"/>
      </w:pPr>
      <w:r w:rsidRPr="008E2802">
        <w:t xml:space="preserve">Against this background, </w:t>
      </w:r>
      <w:r w:rsidRPr="00527243">
        <w:t xml:space="preserve">the </w:t>
      </w:r>
      <w:proofErr w:type="spellStart"/>
      <w:r w:rsidR="002F6AB6">
        <w:t>prostep</w:t>
      </w:r>
      <w:proofErr w:type="spellEnd"/>
      <w:r w:rsidR="002F6AB6">
        <w:t xml:space="preserve"> </w:t>
      </w:r>
      <w:proofErr w:type="spellStart"/>
      <w:r w:rsidR="002F6AB6">
        <w:t>ivip</w:t>
      </w:r>
      <w:proofErr w:type="spellEnd"/>
      <w:r w:rsidR="002F6AB6">
        <w:t xml:space="preserve"> </w:t>
      </w:r>
      <w:r w:rsidRPr="00527243">
        <w:t>project group</w:t>
      </w:r>
      <w:r w:rsidR="002F6AB6">
        <w:t xml:space="preserve"> “Vehicle Electrical Systems Workflow Forum” </w:t>
      </w:r>
      <w:r w:rsidR="005E5636">
        <w:t xml:space="preserve">and its predecessors have </w:t>
      </w:r>
      <w:r w:rsidRPr="008E2802">
        <w:t>developed standardised data formats for the uniform</w:t>
      </w:r>
      <w:r>
        <w:t xml:space="preserve"> </w:t>
      </w:r>
      <w:r w:rsidRPr="008E2802">
        <w:t xml:space="preserve">description of wiring harnesses and related data. Providing the Harness Description List (KBL, </w:t>
      </w:r>
      <w:r w:rsidR="005E5636">
        <w:t>PSI</w:t>
      </w:r>
      <w:r w:rsidR="006A5B4A">
        <w:t xml:space="preserve"> </w:t>
      </w:r>
      <w:r w:rsidR="005E5636">
        <w:t>19/</w:t>
      </w:r>
      <w:r w:rsidRPr="008E2802">
        <w:t>VDA 4964) and supplementing schemas was a</w:t>
      </w:r>
      <w:r>
        <w:t xml:space="preserve"> </w:t>
      </w:r>
      <w:r w:rsidRPr="008E2802">
        <w:t xml:space="preserve">leap forward </w:t>
      </w:r>
      <w:del w:id="20" w:author="Johannes Becker" w:date="2020-02-19T12:13:00Z">
        <w:r w:rsidRPr="008E2802" w:rsidDel="00521FF1">
          <w:delText>with regard to</w:delText>
        </w:r>
      </w:del>
      <w:ins w:id="21" w:author="Johannes Becker" w:date="2020-02-19T12:13:00Z">
        <w:r w:rsidR="00521FF1" w:rsidRPr="008E2802">
          <w:t>regarding</w:t>
        </w:r>
      </w:ins>
      <w:r w:rsidRPr="008E2802">
        <w:t xml:space="preserve"> the improvement of car electric development</w:t>
      </w:r>
      <w:r>
        <w:t xml:space="preserve"> </w:t>
      </w:r>
      <w:r w:rsidRPr="008E2802">
        <w:t>processes and their integration in the development processes for</w:t>
      </w:r>
      <w:r>
        <w:t xml:space="preserve"> </w:t>
      </w:r>
      <w:r w:rsidRPr="008E2802">
        <w:t>complete vehicles.</w:t>
      </w:r>
    </w:p>
    <w:p w14:paraId="1D887540" w14:textId="1BFB11FD" w:rsidR="002C65AC" w:rsidRPr="004161B7" w:rsidRDefault="002C65AC" w:rsidP="002C65AC">
      <w:pPr>
        <w:pStyle w:val="VDABlocktext"/>
      </w:pPr>
      <w:del w:id="22" w:author="Johannes Becker" w:date="2020-02-19T12:13:00Z">
        <w:r w:rsidRPr="004161B7" w:rsidDel="00521FF1">
          <w:delText xml:space="preserve">But for </w:delText>
        </w:r>
      </w:del>
      <w:ins w:id="23" w:author="Johannes Becker" w:date="2020-02-19T12:13:00Z">
        <w:r w:rsidR="00521FF1">
          <w:t xml:space="preserve">However, </w:t>
        </w:r>
      </w:ins>
      <w:r w:rsidRPr="004161B7">
        <w:t xml:space="preserve">supporting the whole </w:t>
      </w:r>
      <w:del w:id="24" w:author="Johannes Becker" w:date="2020-02-19T12:14:00Z">
        <w:r w:rsidRPr="004161B7" w:rsidDel="00521FF1">
          <w:delText xml:space="preserve">car </w:delText>
        </w:r>
      </w:del>
      <w:r w:rsidRPr="004161B7">
        <w:t xml:space="preserve">electric development processes </w:t>
      </w:r>
      <w:ins w:id="25" w:author="Johannes Becker" w:date="2020-02-19T12:14:00Z">
        <w:r w:rsidR="00521FF1">
          <w:t xml:space="preserve">and </w:t>
        </w:r>
      </w:ins>
      <w:ins w:id="26" w:author="Johannes Becker" w:date="2020-02-19T12:15:00Z">
        <w:r w:rsidR="00521FF1">
          <w:t xml:space="preserve">providing an integrated view on the complete electrical network of a vehicle was not </w:t>
        </w:r>
      </w:ins>
      <w:ins w:id="27" w:author="Johannes Becker" w:date="2020-02-19T12:16:00Z">
        <w:r w:rsidR="00521FF1">
          <w:t xml:space="preserve">in the scope of the </w:t>
        </w:r>
      </w:ins>
      <w:del w:id="28" w:author="Johannes Becker" w:date="2020-02-19T12:16:00Z">
        <w:r w:rsidRPr="004161B7" w:rsidDel="00521FF1">
          <w:delText xml:space="preserve">the </w:delText>
        </w:r>
      </w:del>
      <w:r w:rsidRPr="004161B7">
        <w:t>provided specifications</w:t>
      </w:r>
      <w:del w:id="29" w:author="Johannes Becker" w:date="2020-02-19T12:16:00Z">
        <w:r w:rsidRPr="004161B7" w:rsidDel="00521FF1">
          <w:delText xml:space="preserve"> were not sufficient</w:delText>
        </w:r>
      </w:del>
      <w:r w:rsidRPr="004161B7">
        <w:t xml:space="preserve">. </w:t>
      </w:r>
      <w:del w:id="30" w:author="Johannes Becker" w:date="2020-02-19T12:16:00Z">
        <w:r w:rsidR="00E30B51" w:rsidRPr="004161B7" w:rsidDel="00521FF1">
          <w:delText>Therefore,</w:delText>
        </w:r>
        <w:r w:rsidRPr="004161B7" w:rsidDel="00521FF1">
          <w:delText xml:space="preserve"> a</w:delText>
        </w:r>
      </w:del>
      <w:ins w:id="31" w:author="Johannes Becker" w:date="2020-02-19T12:16:00Z">
        <w:r w:rsidR="00521FF1">
          <w:t>A</w:t>
        </w:r>
      </w:ins>
      <w:r w:rsidRPr="004161B7">
        <w:t xml:space="preserve">dditional use cases </w:t>
      </w:r>
      <w:del w:id="32" w:author="Johannes Becker" w:date="2020-02-19T12:18:00Z">
        <w:r w:rsidRPr="004161B7" w:rsidDel="00521FF1">
          <w:delText>have to</w:delText>
        </w:r>
      </w:del>
      <w:ins w:id="33" w:author="Johannes Becker" w:date="2020-02-19T12:18:00Z">
        <w:r w:rsidR="00521FF1" w:rsidRPr="004161B7">
          <w:t>must</w:t>
        </w:r>
      </w:ins>
      <w:r w:rsidRPr="004161B7">
        <w:t xml:space="preserve"> be addressed. The objective of the </w:t>
      </w:r>
      <w:proofErr w:type="spellStart"/>
      <w:r w:rsidR="002F6AB6">
        <w:t>prostep</w:t>
      </w:r>
      <w:proofErr w:type="spellEnd"/>
      <w:r w:rsidR="002F6AB6">
        <w:t xml:space="preserve"> </w:t>
      </w:r>
      <w:proofErr w:type="spellStart"/>
      <w:r w:rsidR="002F6AB6">
        <w:t>ivip</w:t>
      </w:r>
      <w:proofErr w:type="spellEnd"/>
      <w:r w:rsidR="002F6AB6">
        <w:t xml:space="preserve"> </w:t>
      </w:r>
      <w:r w:rsidR="002F6AB6" w:rsidRPr="00527243">
        <w:t>project group</w:t>
      </w:r>
      <w:r w:rsidR="002F6AB6">
        <w:t xml:space="preserve"> “Vehicle Electrical Systems Workflow Forum”</w:t>
      </w:r>
      <w:ins w:id="34" w:author="Johannes Becker" w:date="2020-02-19T12:17:00Z">
        <w:r w:rsidR="00521FF1">
          <w:t xml:space="preserve"> is</w:t>
        </w:r>
      </w:ins>
      <w:r w:rsidR="002F6AB6">
        <w:t xml:space="preserve"> </w:t>
      </w:r>
      <w:del w:id="35" w:author="Johannes Becker" w:date="2020-02-19T12:17:00Z">
        <w:r w:rsidRPr="004161B7" w:rsidDel="00521FF1">
          <w:delText xml:space="preserve">was against this background </w:delText>
        </w:r>
      </w:del>
      <w:r w:rsidRPr="004161B7">
        <w:t xml:space="preserve">to </w:t>
      </w:r>
      <w:del w:id="36" w:author="Johannes Becker" w:date="2020-02-19T12:17:00Z">
        <w:r w:rsidRPr="004161B7" w:rsidDel="00521FF1">
          <w:delText xml:space="preserve">name </w:delText>
        </w:r>
      </w:del>
      <w:ins w:id="37" w:author="Johannes Becker" w:date="2020-02-19T12:18:00Z">
        <w:r w:rsidR="00521FF1">
          <w:t>collect</w:t>
        </w:r>
      </w:ins>
      <w:ins w:id="38" w:author="Johannes Becker" w:date="2020-02-19T12:17:00Z">
        <w:r w:rsidR="00521FF1" w:rsidRPr="004161B7">
          <w:t xml:space="preserve"> </w:t>
        </w:r>
      </w:ins>
      <w:r w:rsidRPr="004161B7">
        <w:t xml:space="preserve">these use cases and </w:t>
      </w:r>
      <w:del w:id="39" w:author="Johannes Becker" w:date="2020-02-19T12:18:00Z">
        <w:r w:rsidRPr="004161B7" w:rsidDel="00521FF1">
          <w:delText xml:space="preserve">on that basis </w:delText>
        </w:r>
      </w:del>
      <w:r w:rsidRPr="004161B7">
        <w:t>specify the Vehicle Electric Container (VEC)</w:t>
      </w:r>
      <w:ins w:id="40" w:author="Johannes Becker" w:date="2020-02-19T12:18:00Z">
        <w:r w:rsidR="00521FF1">
          <w:t xml:space="preserve"> based on t</w:t>
        </w:r>
      </w:ins>
      <w:ins w:id="41" w:author="Johannes Becker" w:date="2020-02-19T12:19:00Z">
        <w:r w:rsidR="00521FF1">
          <w:t>hem</w:t>
        </w:r>
      </w:ins>
      <w:r w:rsidRPr="004161B7">
        <w:t xml:space="preserve"> as the required standardised data format in this context. </w:t>
      </w:r>
    </w:p>
    <w:p w14:paraId="1706DD30" w14:textId="0EB7ECBC" w:rsidR="002C65AC" w:rsidRDefault="002C65AC" w:rsidP="002C65AC">
      <w:pPr>
        <w:pStyle w:val="VDABlocktext"/>
      </w:pPr>
      <w:del w:id="42" w:author="Johannes Becker" w:date="2020-02-19T12:19:00Z">
        <w:r w:rsidDel="00521FF1">
          <w:delText>In the end, the</w:delText>
        </w:r>
      </w:del>
      <w:ins w:id="43" w:author="Johannes Becker" w:date="2020-02-19T12:19:00Z">
        <w:r w:rsidR="00521FF1">
          <w:t>The</w:t>
        </w:r>
      </w:ins>
      <w:r>
        <w:t xml:space="preserve"> VEC data format</w:t>
      </w:r>
      <w:r w:rsidRPr="008E2802">
        <w:t xml:space="preserve"> specification harmonizes and integrates the already existing solutions with the newly gathered requirements. The VEC </w:t>
      </w:r>
      <w:r>
        <w:t>data format</w:t>
      </w:r>
      <w:r w:rsidRPr="008E2802">
        <w:t xml:space="preserve"> specification addresses </w:t>
      </w:r>
      <w:r>
        <w:t xml:space="preserve">a </w:t>
      </w:r>
      <w:r w:rsidRPr="008E2802">
        <w:t xml:space="preserve">significantly extended </w:t>
      </w:r>
      <w:del w:id="44" w:author="Johannes Becker" w:date="2020-02-19T12:19:00Z">
        <w:r w:rsidRPr="008E2802" w:rsidDel="00521FF1">
          <w:delText>field of application</w:delText>
        </w:r>
      </w:del>
      <w:ins w:id="45" w:author="Johannes Becker" w:date="2020-02-19T12:19:00Z">
        <w:r w:rsidR="00521FF1">
          <w:t>amount of use cases</w:t>
        </w:r>
      </w:ins>
      <w:r w:rsidRPr="008E2802">
        <w:t>, focussing not only on one</w:t>
      </w:r>
      <w:r>
        <w:t xml:space="preserve"> </w:t>
      </w:r>
      <w:r w:rsidRPr="008E2802">
        <w:t xml:space="preserve">single wiring harness but on </w:t>
      </w:r>
      <w:del w:id="46" w:author="Johannes Becker" w:date="2020-02-19T12:20:00Z">
        <w:r w:rsidRPr="008E2802" w:rsidDel="00521FF1">
          <w:delText xml:space="preserve">the whole </w:delText>
        </w:r>
      </w:del>
      <w:r w:rsidRPr="008E2802">
        <w:t>electric system</w:t>
      </w:r>
      <w:ins w:id="47" w:author="Johannes Becker" w:date="2020-02-19T12:20:00Z">
        <w:r w:rsidR="00521FF1">
          <w:t xml:space="preserve"> as a whole</w:t>
        </w:r>
      </w:ins>
      <w:r w:rsidRPr="008E2802">
        <w:t xml:space="preserve">. The VEC </w:t>
      </w:r>
      <w:r>
        <w:t>data format</w:t>
      </w:r>
      <w:r w:rsidRPr="008E2802">
        <w:t xml:space="preserve"> specification </w:t>
      </w:r>
      <w:del w:id="48" w:author="Johannes Becker" w:date="2020-02-19T12:20:00Z">
        <w:r w:rsidRPr="008E2802" w:rsidDel="00521FF1">
          <w:delText>is capable of supporting</w:delText>
        </w:r>
      </w:del>
      <w:ins w:id="49" w:author="Johannes Becker" w:date="2020-02-19T12:20:00Z">
        <w:r w:rsidR="00521FF1">
          <w:t>supports</w:t>
        </w:r>
      </w:ins>
      <w:r w:rsidRPr="008E2802">
        <w:t xml:space="preserve"> a </w:t>
      </w:r>
      <w:del w:id="50" w:author="Johannes Becker" w:date="2020-02-19T12:20:00Z">
        <w:r w:rsidRPr="008E2802" w:rsidDel="00521FF1">
          <w:delText>huge amount</w:delText>
        </w:r>
      </w:del>
      <w:ins w:id="51" w:author="Johannes Becker" w:date="2020-02-19T12:20:00Z">
        <w:r w:rsidR="00521FF1">
          <w:t>great varie</w:t>
        </w:r>
      </w:ins>
      <w:ins w:id="52" w:author="Johannes Becker" w:date="2020-02-19T12:21:00Z">
        <w:r w:rsidR="00521FF1">
          <w:t>ty</w:t>
        </w:r>
      </w:ins>
      <w:r w:rsidRPr="008E2802">
        <w:t xml:space="preserve"> of data exchange use cases all along the</w:t>
      </w:r>
      <w:r>
        <w:t xml:space="preserve"> </w:t>
      </w:r>
      <w:r w:rsidRPr="008E2802">
        <w:t>electric system development process.</w:t>
      </w:r>
      <w:r>
        <w:t xml:space="preserve"> </w:t>
      </w:r>
    </w:p>
    <w:p w14:paraId="18E6A251" w14:textId="59402AAF" w:rsidR="001511CF" w:rsidRDefault="001511CF" w:rsidP="002C65AC">
      <w:pPr>
        <w:pStyle w:val="VDABlocktext"/>
        <w:rPr>
          <w:ins w:id="53" w:author="Johannes Becker" w:date="2020-02-19T12:21:00Z"/>
        </w:rPr>
      </w:pPr>
      <w:ins w:id="54" w:author="Johannes Becker" w:date="2020-02-19T12:21:00Z">
        <w:r>
          <w:t xml:space="preserve">The definition of the </w:t>
        </w:r>
      </w:ins>
      <w:ins w:id="55" w:author="Johannes Becker" w:date="2020-02-19T12:22:00Z">
        <w:r>
          <w:t xml:space="preserve">VEC was done with a focus on the requirements of the automotive industry. However, it is not explicitly limited to this domain and it </w:t>
        </w:r>
      </w:ins>
      <w:ins w:id="56" w:author="Johannes Becker" w:date="2020-02-19T12:23:00Z">
        <w:r>
          <w:t xml:space="preserve">is expected that the VEC specification is applicable in </w:t>
        </w:r>
      </w:ins>
      <w:ins w:id="57" w:author="Johannes Becker" w:date="2020-02-19T12:24:00Z">
        <w:r>
          <w:t>aerospace industry and others as well.</w:t>
        </w:r>
      </w:ins>
    </w:p>
    <w:p w14:paraId="7D60321B" w14:textId="56D8B569" w:rsidR="002C65AC" w:rsidDel="001511CF" w:rsidRDefault="002C65AC" w:rsidP="002C65AC">
      <w:pPr>
        <w:pStyle w:val="VDABlocktext"/>
        <w:rPr>
          <w:del w:id="58" w:author="Johannes Becker" w:date="2020-02-19T12:24:00Z"/>
        </w:rPr>
      </w:pPr>
      <w:del w:id="59" w:author="Johannes Becker" w:date="2020-02-19T12:24:00Z">
        <w:r w:rsidRPr="008E2802" w:rsidDel="001511CF">
          <w:delText>Focus within the VEC specification was to address automotive requirements. But it is also expected</w:delText>
        </w:r>
        <w:r w:rsidDel="001511CF">
          <w:delText xml:space="preserve"> </w:delText>
        </w:r>
        <w:r w:rsidRPr="008E2802" w:rsidDel="001511CF">
          <w:delText xml:space="preserve">that the available VEC specification addresses the needs of the aerospace industry </w:delText>
        </w:r>
        <w:r w:rsidR="005E5636" w:rsidDel="001511CF">
          <w:delText xml:space="preserve">and others </w:delText>
        </w:r>
        <w:r w:rsidRPr="008E2802" w:rsidDel="001511CF">
          <w:delText>as well.</w:delText>
        </w:r>
      </w:del>
    </w:p>
    <w:p w14:paraId="6E6F346F"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60" w:name="_Toc181766016"/>
      <w:bookmarkStart w:id="61" w:name="_Toc373509015"/>
      <w:bookmarkStart w:id="62" w:name="_Toc27668575"/>
      <w:bookmarkStart w:id="63" w:name="_Toc27730643"/>
      <w:r w:rsidRPr="00F107FB">
        <w:rPr>
          <w:lang w:val="en-GB"/>
        </w:rPr>
        <w:t xml:space="preserve">Objectives of the </w:t>
      </w:r>
      <w:r>
        <w:rPr>
          <w:lang w:val="en-GB"/>
        </w:rPr>
        <w:t>r</w:t>
      </w:r>
      <w:r w:rsidRPr="00F107FB">
        <w:rPr>
          <w:lang w:val="en-GB"/>
        </w:rPr>
        <w:t>ecommendation</w:t>
      </w:r>
      <w:bookmarkEnd w:id="60"/>
      <w:bookmarkEnd w:id="61"/>
      <w:bookmarkEnd w:id="62"/>
      <w:bookmarkEnd w:id="63"/>
    </w:p>
    <w:p w14:paraId="3B3B85A1" w14:textId="77777777" w:rsidR="002C65AC" w:rsidRDefault="002C65AC" w:rsidP="002C65AC">
      <w:pPr>
        <w:pStyle w:val="VDABlocktext"/>
      </w:pPr>
      <w:r>
        <w:t>This Recommendation contains the specification of the VEC data format with the objective to</w:t>
      </w:r>
    </w:p>
    <w:p w14:paraId="54079713" w14:textId="4D92AF95" w:rsidR="001511CF" w:rsidRDefault="001511CF" w:rsidP="002C65AC">
      <w:pPr>
        <w:pStyle w:val="VDABlocktext"/>
        <w:numPr>
          <w:ilvl w:val="0"/>
          <w:numId w:val="10"/>
        </w:numPr>
        <w:rPr>
          <w:ins w:id="64" w:author="Johannes Becker" w:date="2020-02-19T12:26:00Z"/>
        </w:rPr>
      </w:pPr>
      <w:ins w:id="65" w:author="Johannes Becker" w:date="2020-02-19T12:27:00Z">
        <w:r>
          <w:t>Define a common</w:t>
        </w:r>
      </w:ins>
      <w:ins w:id="66" w:author="Johannes Becker" w:date="2020-02-19T12:29:00Z">
        <w:r>
          <w:t>ly</w:t>
        </w:r>
      </w:ins>
      <w:ins w:id="67" w:author="Johannes Becker" w:date="2020-02-19T12:27:00Z">
        <w:r>
          <w:t xml:space="preserve"> agreed vocabulary and </w:t>
        </w:r>
      </w:ins>
      <w:ins w:id="68" w:author="Johannes Becker" w:date="2020-02-19T12:29:00Z">
        <w:r>
          <w:t xml:space="preserve">object </w:t>
        </w:r>
      </w:ins>
      <w:ins w:id="69" w:author="Johannes Becker" w:date="2020-02-19T12:27:00Z">
        <w:r>
          <w:t>sema</w:t>
        </w:r>
      </w:ins>
      <w:ins w:id="70" w:author="Johannes Becker" w:date="2020-02-19T12:28:00Z">
        <w:r>
          <w:t>ntics for the domain of the electrical design process in vehicles</w:t>
        </w:r>
      </w:ins>
    </w:p>
    <w:p w14:paraId="75823C57" w14:textId="76F299EA" w:rsidR="002C65AC" w:rsidRDefault="002C65AC" w:rsidP="002C65AC">
      <w:pPr>
        <w:pStyle w:val="VDABlocktext"/>
        <w:numPr>
          <w:ilvl w:val="0"/>
          <w:numId w:val="10"/>
        </w:numPr>
      </w:pPr>
      <w:r>
        <w:t xml:space="preserve">Facilitate data exchange between development and </w:t>
      </w:r>
      <w:r w:rsidR="005E5636">
        <w:t xml:space="preserve">business </w:t>
      </w:r>
      <w:r>
        <w:t>partners in the context of physical electric system development and production planning</w:t>
      </w:r>
    </w:p>
    <w:p w14:paraId="2051C10E" w14:textId="77777777" w:rsidR="002C65AC" w:rsidRDefault="002C65AC" w:rsidP="002C65AC">
      <w:pPr>
        <w:pStyle w:val="VDABlocktext"/>
        <w:numPr>
          <w:ilvl w:val="0"/>
          <w:numId w:val="10"/>
        </w:numPr>
      </w:pPr>
      <w:r>
        <w:t>Facilitate tool integration as well as tool-spanning traceability and tool-spanning change management</w:t>
      </w:r>
    </w:p>
    <w:p w14:paraId="7B67FBD7" w14:textId="77777777" w:rsidR="002C65AC" w:rsidRDefault="002C65AC" w:rsidP="002C65AC">
      <w:pPr>
        <w:pStyle w:val="VDABlocktext"/>
        <w:numPr>
          <w:ilvl w:val="0"/>
          <w:numId w:val="10"/>
        </w:numPr>
      </w:pPr>
      <w:r>
        <w:t xml:space="preserve">Reduce complexity and at the same time increase flexibility by better </w:t>
      </w:r>
      <w:r w:rsidRPr="00AB7A90">
        <w:t>decoupling</w:t>
      </w:r>
      <w:r>
        <w:t xml:space="preserve"> tools and data</w:t>
      </w:r>
    </w:p>
    <w:p w14:paraId="5F356B6D" w14:textId="77777777" w:rsidR="002C65AC" w:rsidRDefault="002C65AC" w:rsidP="002C65AC">
      <w:pPr>
        <w:pStyle w:val="VDABlocktext"/>
        <w:numPr>
          <w:ilvl w:val="0"/>
          <w:numId w:val="10"/>
        </w:numPr>
      </w:pPr>
      <w:r>
        <w:lastRenderedPageBreak/>
        <w:t>Provide the perspective in direction to paperless processes</w:t>
      </w:r>
    </w:p>
    <w:p w14:paraId="1F672C69" w14:textId="77777777" w:rsidR="002C65AC" w:rsidRDefault="002C65AC" w:rsidP="002C65AC">
      <w:pPr>
        <w:pStyle w:val="VDABlocktext"/>
        <w:numPr>
          <w:ilvl w:val="0"/>
          <w:numId w:val="10"/>
        </w:numPr>
      </w:pPr>
      <w:r>
        <w:t xml:space="preserve">Provide a perspective for a solution for requirement in the context of </w:t>
      </w:r>
      <w:r w:rsidRPr="00AB7A90">
        <w:t>long-term preservation</w:t>
      </w:r>
    </w:p>
    <w:p w14:paraId="541F7CA1" w14:textId="77777777" w:rsidR="002C65AC" w:rsidRDefault="002C65AC" w:rsidP="002C65AC">
      <w:pPr>
        <w:pStyle w:val="VDABlocktext"/>
      </w:pPr>
      <w:r>
        <w:t>Concrete use cases are described in chapter 2.</w:t>
      </w:r>
    </w:p>
    <w:p w14:paraId="56FD0713" w14:textId="1C425CFC" w:rsidR="002C65AC" w:rsidRDefault="002C65AC" w:rsidP="002C65AC">
      <w:pPr>
        <w:pStyle w:val="VDABlocktext"/>
      </w:pPr>
      <w:r>
        <w:t>Note: The VEC data format definition is explicitly not intended to be interpreted as a recommendation for the definition of the internal database structure of the one or other software tool.</w:t>
      </w:r>
    </w:p>
    <w:p w14:paraId="440554E5" w14:textId="77777777" w:rsidR="002C65AC" w:rsidRPr="000A1EAD" w:rsidRDefault="002C65AC" w:rsidP="002C65AC">
      <w:pPr>
        <w:pStyle w:val="berschrift2"/>
        <w:keepLines w:val="0"/>
        <w:numPr>
          <w:ilvl w:val="1"/>
          <w:numId w:val="2"/>
        </w:numPr>
        <w:autoSpaceDE/>
        <w:autoSpaceDN/>
        <w:adjustRightInd/>
        <w:spacing w:before="240" w:after="60" w:line="240" w:lineRule="auto"/>
        <w:rPr>
          <w:lang w:val="en-GB"/>
        </w:rPr>
      </w:pPr>
      <w:bookmarkStart w:id="71" w:name="_Toc181766017"/>
      <w:bookmarkStart w:id="72" w:name="_Toc373509016"/>
      <w:bookmarkStart w:id="73" w:name="_Toc27668576"/>
      <w:bookmarkStart w:id="74" w:name="_Toc27730644"/>
      <w:bookmarkStart w:id="75" w:name="_Ref33099937"/>
      <w:bookmarkStart w:id="76" w:name="_Hlk27730719"/>
      <w:r w:rsidRPr="000A1EAD">
        <w:rPr>
          <w:lang w:val="en-GB"/>
        </w:rPr>
        <w:t>Changes to preceding versions</w:t>
      </w:r>
      <w:bookmarkEnd w:id="71"/>
      <w:bookmarkEnd w:id="72"/>
      <w:bookmarkEnd w:id="73"/>
      <w:bookmarkEnd w:id="74"/>
      <w:bookmarkEnd w:id="75"/>
    </w:p>
    <w:bookmarkEnd w:id="76"/>
    <w:p w14:paraId="1B96ABBC" w14:textId="5CDBD80E" w:rsidR="002C65AC" w:rsidRDefault="009E2FCB" w:rsidP="002C65AC">
      <w:pPr>
        <w:pStyle w:val="VDABlocktext"/>
        <w:rPr>
          <w:ins w:id="77" w:author="Johannes Becker" w:date="2020-02-19T12:40:00Z"/>
        </w:rPr>
      </w:pPr>
      <w:ins w:id="78" w:author="Johannes Becker" w:date="2020-02-19T12:32:00Z">
        <w:r>
          <w:t xml:space="preserve">Between this Version </w:t>
        </w:r>
      </w:ins>
      <w:ins w:id="79" w:author="Johannes Becker" w:date="2020-02-19T12:33:00Z">
        <w:r>
          <w:t xml:space="preserve">(1.2) and the direct predecessor (Version 1.1) over 190 </w:t>
        </w:r>
      </w:ins>
      <w:ins w:id="80" w:author="Johannes Becker" w:date="2020-02-19T12:34:00Z">
        <w:r>
          <w:t xml:space="preserve">individual issues have been addressed. </w:t>
        </w:r>
      </w:ins>
      <w:r w:rsidR="002C65AC">
        <w:t>The following section lists the main subjects that have been changed, improved or added. A complete and detailed change history is available</w:t>
      </w:r>
      <w:r w:rsidR="00C005D6">
        <w:t xml:space="preserve"> in the </w:t>
      </w:r>
      <w:r w:rsidR="00A8795D" w:rsidRPr="00A8795D">
        <w:t>ECAD Wiki</w:t>
      </w:r>
      <w:r w:rsidR="002C65AC">
        <w:t xml:space="preserve"> </w:t>
      </w:r>
      <w:r w:rsidR="00C005D6">
        <w:t xml:space="preserve">and </w:t>
      </w:r>
      <w:r w:rsidR="002C65AC">
        <w:t xml:space="preserve">in the </w:t>
      </w:r>
      <w:r w:rsidR="00A8795D" w:rsidRPr="00A8795D">
        <w:t>issue tracking system</w:t>
      </w:r>
      <w:r w:rsidR="002C65AC">
        <w:t>.</w:t>
      </w:r>
    </w:p>
    <w:p w14:paraId="78FC89F1" w14:textId="25926983" w:rsidR="009E2FCB" w:rsidRDefault="009E2FCB" w:rsidP="002C65AC">
      <w:pPr>
        <w:pStyle w:val="VDABlocktext"/>
        <w:rPr>
          <w:ins w:id="81" w:author="Johannes Becker" w:date="2020-02-19T12:35:00Z"/>
        </w:rPr>
      </w:pPr>
      <w:ins w:id="82" w:author="Johannes Becker" w:date="2020-02-19T12:40:00Z">
        <w:r>
          <w:t xml:space="preserve">Changes that affect the resulting </w:t>
        </w:r>
      </w:ins>
      <w:ins w:id="83" w:author="Johannes Becker" w:date="2020-02-19T12:41:00Z">
        <w:r>
          <w:t>s</w:t>
        </w:r>
      </w:ins>
      <w:ins w:id="84" w:author="Johannes Becker" w:date="2020-02-19T12:40:00Z">
        <w:r>
          <w:t xml:space="preserve">chema in an incompatible </w:t>
        </w:r>
      </w:ins>
      <w:ins w:id="85" w:author="Johannes Becker" w:date="2020-02-19T12:41:00Z">
        <w:r>
          <w:t xml:space="preserve">way are marked with a “X” in the last column. For more details on compatibility see Chapter </w:t>
        </w:r>
      </w:ins>
      <w:ins w:id="86" w:author="Johannes Becker" w:date="2020-02-19T12:42:00Z">
        <w:r>
          <w:fldChar w:fldCharType="begin"/>
        </w:r>
        <w:r>
          <w:instrText xml:space="preserve"> REF _Ref33008547 \r \h </w:instrText>
        </w:r>
      </w:ins>
      <w:r>
        <w:fldChar w:fldCharType="separate"/>
      </w:r>
      <w:ins w:id="87" w:author="Johannes Becker" w:date="2020-02-19T12:42:00Z">
        <w:r>
          <w:t>1.4</w:t>
        </w:r>
        <w:r>
          <w:fldChar w:fldCharType="end"/>
        </w:r>
        <w:r>
          <w:t>.</w:t>
        </w:r>
      </w:ins>
    </w:p>
    <w:p w14:paraId="00BC8F63" w14:textId="77777777" w:rsidR="009E2FCB" w:rsidRPr="00EA62AF" w:rsidRDefault="009E2FCB" w:rsidP="002C65AC">
      <w:pPr>
        <w:pStyle w:val="VDABlocktext"/>
      </w:pPr>
    </w:p>
    <w:tbl>
      <w:tblPr>
        <w:tblW w:w="8992" w:type="dxa"/>
        <w:tblInd w:w="75" w:type="dxa"/>
        <w:tblLayout w:type="fixed"/>
        <w:tblCellMar>
          <w:left w:w="75" w:type="dxa"/>
          <w:right w:w="75" w:type="dxa"/>
        </w:tblCellMar>
        <w:tblLook w:val="0000" w:firstRow="0" w:lastRow="0" w:firstColumn="0" w:lastColumn="0" w:noHBand="0" w:noVBand="0"/>
      </w:tblPr>
      <w:tblGrid>
        <w:gridCol w:w="8425"/>
        <w:gridCol w:w="567"/>
      </w:tblGrid>
      <w:tr w:rsidR="005B285E" w:rsidRPr="00E93F3D" w14:paraId="2B571DE9" w14:textId="4EE5B622"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093AAEF8" w14:textId="77777777" w:rsidR="005B285E" w:rsidRPr="00E93F3D" w:rsidRDefault="005B285E" w:rsidP="00617B3E">
            <w:pPr>
              <w:pStyle w:val="VDABlocktext"/>
              <w:rPr>
                <w:sz w:val="20"/>
                <w:szCs w:val="20"/>
              </w:rPr>
            </w:pPr>
            <w:r w:rsidRPr="00E93F3D">
              <w:t>Change</w:t>
            </w:r>
          </w:p>
        </w:tc>
        <w:tc>
          <w:tcPr>
            <w:tcW w:w="567" w:type="dxa"/>
            <w:tcBorders>
              <w:top w:val="single" w:sz="4" w:space="0" w:color="000000"/>
              <w:left w:val="single" w:sz="4" w:space="0" w:color="000000"/>
              <w:bottom w:val="single" w:sz="4" w:space="0" w:color="000000"/>
              <w:right w:val="single" w:sz="4" w:space="0" w:color="000000"/>
            </w:tcBorders>
          </w:tcPr>
          <w:p w14:paraId="5D8907F2" w14:textId="4CACA5F2" w:rsidR="005B285E" w:rsidRPr="00E93F3D" w:rsidRDefault="005B285E" w:rsidP="00617B3E">
            <w:pPr>
              <w:pStyle w:val="VDABlocktext"/>
            </w:pPr>
            <w:ins w:id="88" w:author="Johannes Becker" w:date="2020-02-19T12:38:00Z">
              <w:r>
                <w:t>Inc.</w:t>
              </w:r>
            </w:ins>
          </w:p>
        </w:tc>
      </w:tr>
      <w:tr w:rsidR="005B285E" w:rsidRPr="00E93F3D" w14:paraId="76A3E96E" w14:textId="6D02C7B2"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0C88C96C" w14:textId="0336E1A3" w:rsidR="005B285E" w:rsidRPr="00E93F3D" w:rsidRDefault="005B285E" w:rsidP="00617B3E">
            <w:pPr>
              <w:rPr>
                <w:lang w:val="en-GB"/>
              </w:rPr>
            </w:pPr>
            <w:ins w:id="89" w:author="Johannes Becker" w:date="2020-02-19T12:44:00Z">
              <w:r>
                <w:rPr>
                  <w:lang w:val="en-GB"/>
                </w:rPr>
                <w:t xml:space="preserve">Reorganization of the Model Outline </w:t>
              </w:r>
            </w:ins>
            <w:ins w:id="90" w:author="Johannes Becker" w:date="2020-02-19T12:45:00Z">
              <w:r>
                <w:rPr>
                  <w:lang w:val="en-GB"/>
                </w:rPr>
                <w:t xml:space="preserve">(Chapter </w:t>
              </w:r>
              <w:r>
                <w:rPr>
                  <w:lang w:val="en-GB"/>
                </w:rPr>
                <w:fldChar w:fldCharType="begin"/>
              </w:r>
              <w:r>
                <w:rPr>
                  <w:lang w:val="en-GB"/>
                </w:rPr>
                <w:instrText xml:space="preserve"> REF _Ref33008767 \r \h </w:instrText>
              </w:r>
            </w:ins>
            <w:r>
              <w:rPr>
                <w:lang w:val="en-GB"/>
              </w:rPr>
            </w:r>
            <w:r>
              <w:rPr>
                <w:lang w:val="en-GB"/>
              </w:rPr>
              <w:fldChar w:fldCharType="separate"/>
            </w:r>
            <w:ins w:id="91" w:author="Johannes Becker" w:date="2020-02-19T12:45:00Z">
              <w:r>
                <w:rPr>
                  <w:lang w:val="en-GB"/>
                </w:rPr>
                <w:t>5</w:t>
              </w:r>
              <w:r>
                <w:rPr>
                  <w:lang w:val="en-GB"/>
                </w:rPr>
                <w:fldChar w:fldCharType="end"/>
              </w:r>
              <w:r>
                <w:rPr>
                  <w:lang w:val="en-GB"/>
                </w:rPr>
                <w:t>)</w:t>
              </w:r>
            </w:ins>
            <w:del w:id="92" w:author="Johannes Becker" w:date="2020-02-19T12:42:00Z">
              <w:r w:rsidDel="005B285E">
                <w:rPr>
                  <w:lang w:val="en-GB"/>
                </w:rPr>
                <w:delText>Restructuring of Chapter 4 “Model of the VEC Data Format”.</w:delText>
              </w:r>
            </w:del>
          </w:p>
        </w:tc>
        <w:tc>
          <w:tcPr>
            <w:tcW w:w="567" w:type="dxa"/>
            <w:tcBorders>
              <w:top w:val="single" w:sz="4" w:space="0" w:color="000000"/>
              <w:left w:val="single" w:sz="4" w:space="0" w:color="000000"/>
              <w:bottom w:val="single" w:sz="4" w:space="0" w:color="000000"/>
              <w:right w:val="single" w:sz="4" w:space="0" w:color="000000"/>
            </w:tcBorders>
          </w:tcPr>
          <w:p w14:paraId="1EB3F060" w14:textId="6DA1558F" w:rsidR="005B285E" w:rsidRDefault="005B285E" w:rsidP="00617B3E">
            <w:pPr>
              <w:rPr>
                <w:lang w:val="en-GB"/>
              </w:rPr>
            </w:pPr>
          </w:p>
        </w:tc>
      </w:tr>
      <w:tr w:rsidR="005B285E" w:rsidRPr="00E93F3D" w14:paraId="034706B1" w14:textId="78195E53"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55B45C55" w14:textId="26B3C116" w:rsidR="005B285E" w:rsidRDefault="005B285E" w:rsidP="00617B3E">
            <w:pPr>
              <w:rPr>
                <w:lang w:val="en-GB"/>
              </w:rPr>
            </w:pPr>
            <w:ins w:id="93" w:author="Johannes Becker" w:date="2020-02-19T12:45:00Z">
              <w:r>
                <w:rPr>
                  <w:lang w:val="en-GB"/>
                </w:rPr>
                <w:t>Add</w:t>
              </w:r>
            </w:ins>
            <w:ins w:id="94" w:author="Johannes Becker" w:date="2020-02-19T12:46:00Z">
              <w:r>
                <w:rPr>
                  <w:lang w:val="en-GB"/>
                </w:rPr>
                <w:t>ed “</w:t>
              </w:r>
              <w:r>
                <w:rPr>
                  <w:lang w:val="en-GB"/>
                </w:rPr>
                <w:fldChar w:fldCharType="begin"/>
              </w:r>
              <w:r>
                <w:rPr>
                  <w:lang w:val="en-GB"/>
                </w:rPr>
                <w:instrText xml:space="preserve"> REF _Ref33008795 \h </w:instrText>
              </w:r>
            </w:ins>
            <w:r>
              <w:rPr>
                <w:lang w:val="en-GB"/>
              </w:rPr>
            </w:r>
            <w:r>
              <w:rPr>
                <w:lang w:val="en-GB"/>
              </w:rPr>
              <w:fldChar w:fldCharType="separate"/>
            </w:r>
            <w:ins w:id="95" w:author="Johannes Becker" w:date="2020-02-19T12:46:00Z">
              <w:r>
                <w:rPr>
                  <w:lang w:val="en-GB"/>
                </w:rPr>
                <w:t>General Guidelines</w:t>
              </w:r>
              <w:r>
                <w:rPr>
                  <w:lang w:val="en-GB"/>
                </w:rPr>
                <w:fldChar w:fldCharType="end"/>
              </w:r>
              <w:r>
                <w:rPr>
                  <w:lang w:val="en-GB"/>
                </w:rPr>
                <w:t xml:space="preserve">” </w:t>
              </w:r>
            </w:ins>
            <w:ins w:id="96" w:author="Johannes Becker" w:date="2020-02-19T12:47:00Z">
              <w:r>
                <w:rPr>
                  <w:lang w:val="en-GB"/>
                </w:rPr>
                <w:t>for requirements on VEC implementations that are not strictly related to the model structure</w:t>
              </w:r>
            </w:ins>
            <w:ins w:id="97" w:author="Johannes Becker" w:date="2020-02-19T12:46:00Z">
              <w:r>
                <w:rPr>
                  <w:lang w:val="en-GB"/>
                </w:rPr>
                <w:t xml:space="preserve"> (Chapter </w:t>
              </w:r>
              <w:r>
                <w:rPr>
                  <w:lang w:val="en-GB"/>
                </w:rPr>
                <w:fldChar w:fldCharType="begin"/>
              </w:r>
              <w:r>
                <w:rPr>
                  <w:lang w:val="en-GB"/>
                </w:rPr>
                <w:instrText xml:space="preserve"> REF _Ref33008804 \r \h </w:instrText>
              </w:r>
            </w:ins>
            <w:r>
              <w:rPr>
                <w:lang w:val="en-GB"/>
              </w:rPr>
            </w:r>
            <w:r>
              <w:rPr>
                <w:lang w:val="en-GB"/>
              </w:rPr>
              <w:fldChar w:fldCharType="separate"/>
            </w:r>
            <w:ins w:id="98" w:author="Johannes Becker" w:date="2020-02-19T12:46:00Z">
              <w:r>
                <w:rPr>
                  <w:lang w:val="en-GB"/>
                </w:rPr>
                <w:t>4</w:t>
              </w:r>
              <w:r>
                <w:rPr>
                  <w:lang w:val="en-GB"/>
                </w:rPr>
                <w:fldChar w:fldCharType="end"/>
              </w:r>
            </w:ins>
            <w:del w:id="99" w:author="Johannes Becker" w:date="2020-02-19T12:42:00Z">
              <w:r w:rsidDel="005B285E">
                <w:rPr>
                  <w:lang w:val="en-GB"/>
                </w:rPr>
                <w:delText>Improvements and Change Request required by implementations in the area of part master data management.</w:delText>
              </w:r>
            </w:del>
            <w:ins w:id="100" w:author="Johannes Becker" w:date="2020-02-19T12:46:00Z">
              <w:r>
                <w:rPr>
                  <w:lang w:val="en-GB"/>
                </w:rPr>
                <w:t>)</w:t>
              </w:r>
            </w:ins>
            <w:ins w:id="101" w:author="Johannes Becker" w:date="2020-02-19T12:47:00Z">
              <w:r>
                <w:rPr>
                  <w:lang w:val="en-GB"/>
                </w:rPr>
                <w:t>.</w:t>
              </w:r>
            </w:ins>
          </w:p>
        </w:tc>
        <w:tc>
          <w:tcPr>
            <w:tcW w:w="567" w:type="dxa"/>
            <w:tcBorders>
              <w:top w:val="single" w:sz="4" w:space="0" w:color="000000"/>
              <w:left w:val="single" w:sz="4" w:space="0" w:color="000000"/>
              <w:bottom w:val="single" w:sz="4" w:space="0" w:color="000000"/>
              <w:right w:val="single" w:sz="4" w:space="0" w:color="000000"/>
            </w:tcBorders>
          </w:tcPr>
          <w:p w14:paraId="004492FD" w14:textId="77777777" w:rsidR="005B285E" w:rsidRDefault="005B285E" w:rsidP="00617B3E">
            <w:pPr>
              <w:rPr>
                <w:lang w:val="en-GB"/>
              </w:rPr>
            </w:pPr>
          </w:p>
        </w:tc>
      </w:tr>
      <w:tr w:rsidR="00D60E73" w:rsidRPr="00E93F3D" w14:paraId="75E3434C" w14:textId="77777777" w:rsidTr="005B285E">
        <w:trPr>
          <w:ins w:id="102" w:author="Johannes Becker" w:date="2020-02-20T11:01:00Z"/>
        </w:trPr>
        <w:tc>
          <w:tcPr>
            <w:tcW w:w="8425" w:type="dxa"/>
            <w:tcBorders>
              <w:top w:val="single" w:sz="4" w:space="0" w:color="000000"/>
              <w:left w:val="single" w:sz="4" w:space="0" w:color="000000"/>
              <w:bottom w:val="single" w:sz="4" w:space="0" w:color="000000"/>
              <w:right w:val="single" w:sz="4" w:space="0" w:color="000000"/>
            </w:tcBorders>
            <w:vAlign w:val="center"/>
          </w:tcPr>
          <w:p w14:paraId="0B32D0E5" w14:textId="35F1E667" w:rsidR="00D60E73" w:rsidRDefault="00D60E73" w:rsidP="00617B3E">
            <w:pPr>
              <w:rPr>
                <w:ins w:id="103" w:author="Johannes Becker" w:date="2020-02-20T11:01:00Z"/>
                <w:lang w:val="en-GB"/>
              </w:rPr>
            </w:pPr>
            <w:ins w:id="104" w:author="Johannes Becker" w:date="2020-02-20T11:01:00Z">
              <w:r>
                <w:rPr>
                  <w:lang w:val="en-GB"/>
                </w:rPr>
                <w:t>Added model documentation to the generated XML Schema files.</w:t>
              </w:r>
            </w:ins>
          </w:p>
        </w:tc>
        <w:tc>
          <w:tcPr>
            <w:tcW w:w="567" w:type="dxa"/>
            <w:tcBorders>
              <w:top w:val="single" w:sz="4" w:space="0" w:color="000000"/>
              <w:left w:val="single" w:sz="4" w:space="0" w:color="000000"/>
              <w:bottom w:val="single" w:sz="4" w:space="0" w:color="000000"/>
              <w:right w:val="single" w:sz="4" w:space="0" w:color="000000"/>
            </w:tcBorders>
          </w:tcPr>
          <w:p w14:paraId="37849F62" w14:textId="77777777" w:rsidR="00D60E73" w:rsidRDefault="00D60E73" w:rsidP="00617B3E">
            <w:pPr>
              <w:rPr>
                <w:ins w:id="105" w:author="Johannes Becker" w:date="2020-02-20T11:01:00Z"/>
                <w:lang w:val="en-GB"/>
              </w:rPr>
            </w:pPr>
          </w:p>
        </w:tc>
      </w:tr>
      <w:tr w:rsidR="005B285E" w:rsidRPr="00E93F3D" w14:paraId="6D24BAF1" w14:textId="61C798B3"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4973738D" w14:textId="3ACFAA96" w:rsidR="005B285E" w:rsidRDefault="005B285E" w:rsidP="00617B3E">
            <w:pPr>
              <w:rPr>
                <w:lang w:val="en-GB"/>
              </w:rPr>
            </w:pPr>
            <w:ins w:id="106" w:author="Johannes Becker" w:date="2020-02-19T12:48:00Z">
              <w:r>
                <w:rPr>
                  <w:lang w:val="en-GB"/>
                </w:rPr>
                <w:t>General orthogonal grouping concept to represent functional mappings and requirements (</w:t>
              </w:r>
            </w:ins>
            <w:ins w:id="107" w:author="Johannes Becker" w:date="2020-02-20T10:26:00Z">
              <w:r w:rsidR="00FE06F9">
                <w:rPr>
                  <w:lang w:val="en-GB"/>
                </w:rPr>
                <w:t xml:space="preserve">see </w:t>
              </w:r>
            </w:ins>
            <w:ins w:id="108" w:author="Johannes Becker" w:date="2020-02-19T12:48:00Z">
              <w:r>
                <w:rPr>
                  <w:lang w:val="en-GB"/>
                </w:rPr>
                <w:t>AssignmentGroup)</w:t>
              </w:r>
            </w:ins>
            <w:del w:id="109" w:author="Johannes Becker" w:date="2020-02-19T12:42:00Z">
              <w:r w:rsidDel="005B285E">
                <w:rPr>
                  <w:lang w:val="en-GB"/>
                </w:rPr>
                <w:delText xml:space="preserve">Modularization of the schema to support tailoring of the data model for concrete interfaces. </w:delText>
              </w:r>
            </w:del>
          </w:p>
        </w:tc>
        <w:tc>
          <w:tcPr>
            <w:tcW w:w="567" w:type="dxa"/>
            <w:tcBorders>
              <w:top w:val="single" w:sz="4" w:space="0" w:color="000000"/>
              <w:left w:val="single" w:sz="4" w:space="0" w:color="000000"/>
              <w:bottom w:val="single" w:sz="4" w:space="0" w:color="000000"/>
              <w:right w:val="single" w:sz="4" w:space="0" w:color="000000"/>
            </w:tcBorders>
          </w:tcPr>
          <w:p w14:paraId="4139EBFC" w14:textId="77777777" w:rsidR="005B285E" w:rsidRDefault="005B285E" w:rsidP="00617B3E">
            <w:pPr>
              <w:rPr>
                <w:lang w:val="en-GB"/>
              </w:rPr>
            </w:pPr>
          </w:p>
        </w:tc>
      </w:tr>
      <w:tr w:rsidR="005B285E" w:rsidRPr="00E93F3D" w14:paraId="32E2FA04" w14:textId="77777777" w:rsidTr="005B285E">
        <w:trPr>
          <w:ins w:id="110" w:author="Johannes Becker" w:date="2020-02-19T12:51:00Z"/>
        </w:trPr>
        <w:tc>
          <w:tcPr>
            <w:tcW w:w="8425" w:type="dxa"/>
            <w:tcBorders>
              <w:top w:val="single" w:sz="4" w:space="0" w:color="000000"/>
              <w:left w:val="single" w:sz="4" w:space="0" w:color="000000"/>
              <w:bottom w:val="single" w:sz="4" w:space="0" w:color="000000"/>
              <w:right w:val="single" w:sz="4" w:space="0" w:color="000000"/>
            </w:tcBorders>
            <w:vAlign w:val="center"/>
          </w:tcPr>
          <w:p w14:paraId="29A4E07E" w14:textId="36915B7D" w:rsidR="005B285E" w:rsidRDefault="00FE06F9" w:rsidP="00617B3E">
            <w:pPr>
              <w:rPr>
                <w:ins w:id="111" w:author="Johannes Becker" w:date="2020-02-19T12:51:00Z"/>
                <w:lang w:val="en-GB"/>
              </w:rPr>
            </w:pPr>
            <w:ins w:id="112" w:author="Johannes Becker" w:date="2020-02-20T10:28:00Z">
              <w:r>
                <w:rPr>
                  <w:lang w:val="en-GB"/>
                </w:rPr>
                <w:t>Added c</w:t>
              </w:r>
            </w:ins>
            <w:ins w:id="113" w:author="Johannes Becker" w:date="2020-02-19T12:51:00Z">
              <w:r w:rsidR="005B285E">
                <w:rPr>
                  <w:lang w:val="en-GB"/>
                </w:rPr>
                <w:t xml:space="preserve">oncept for the instantiation of </w:t>
              </w:r>
            </w:ins>
            <w:ins w:id="114" w:author="Johannes Becker" w:date="2020-02-19T12:52:00Z">
              <w:r w:rsidR="005B285E">
                <w:rPr>
                  <w:lang w:val="en-GB"/>
                </w:rPr>
                <w:t>topologies.</w:t>
              </w:r>
            </w:ins>
          </w:p>
        </w:tc>
        <w:tc>
          <w:tcPr>
            <w:tcW w:w="567" w:type="dxa"/>
            <w:tcBorders>
              <w:top w:val="single" w:sz="4" w:space="0" w:color="000000"/>
              <w:left w:val="single" w:sz="4" w:space="0" w:color="000000"/>
              <w:bottom w:val="single" w:sz="4" w:space="0" w:color="000000"/>
              <w:right w:val="single" w:sz="4" w:space="0" w:color="000000"/>
            </w:tcBorders>
          </w:tcPr>
          <w:p w14:paraId="3544FE77" w14:textId="77777777" w:rsidR="005B285E" w:rsidRDefault="005B285E" w:rsidP="00617B3E">
            <w:pPr>
              <w:rPr>
                <w:ins w:id="115" w:author="Johannes Becker" w:date="2020-02-19T12:51:00Z"/>
                <w:lang w:val="en-GB"/>
              </w:rPr>
            </w:pPr>
          </w:p>
        </w:tc>
      </w:tr>
      <w:tr w:rsidR="00FE06F9" w:rsidRPr="00E93F3D" w14:paraId="51D2BB50" w14:textId="77777777" w:rsidTr="005B285E">
        <w:trPr>
          <w:ins w:id="116" w:author="Johannes Becker" w:date="2020-02-20T10:29:00Z"/>
        </w:trPr>
        <w:tc>
          <w:tcPr>
            <w:tcW w:w="8425" w:type="dxa"/>
            <w:tcBorders>
              <w:top w:val="single" w:sz="4" w:space="0" w:color="000000"/>
              <w:left w:val="single" w:sz="4" w:space="0" w:color="000000"/>
              <w:bottom w:val="single" w:sz="4" w:space="0" w:color="000000"/>
              <w:right w:val="single" w:sz="4" w:space="0" w:color="000000"/>
            </w:tcBorders>
            <w:vAlign w:val="center"/>
          </w:tcPr>
          <w:p w14:paraId="662EFB0D" w14:textId="779CEE0D" w:rsidR="00FE06F9" w:rsidRDefault="00FE06F9" w:rsidP="00617B3E">
            <w:pPr>
              <w:rPr>
                <w:ins w:id="117" w:author="Johannes Becker" w:date="2020-02-20T10:29:00Z"/>
                <w:lang w:val="en-GB"/>
              </w:rPr>
            </w:pPr>
            <w:ins w:id="118" w:author="Johannes Becker" w:date="2020-02-20T10:29:00Z">
              <w:r>
                <w:rPr>
                  <w:lang w:val="en-GB"/>
                </w:rPr>
                <w:t xml:space="preserve">Added concept for hierarchical topologies support multiple use case (e.g. better traceability between geometry and harness </w:t>
              </w:r>
            </w:ins>
            <w:ins w:id="119" w:author="Johannes Becker" w:date="2020-02-20T10:30:00Z">
              <w:r>
                <w:rPr>
                  <w:lang w:val="en-GB"/>
                </w:rPr>
                <w:t xml:space="preserve">process, </w:t>
              </w:r>
            </w:ins>
            <w:ins w:id="120" w:author="Johannes Becker" w:date="2020-02-20T10:31:00Z">
              <w:r>
                <w:rPr>
                  <w:lang w:val="en-GB"/>
                </w:rPr>
                <w:t xml:space="preserve">splice position optimization, </w:t>
              </w:r>
            </w:ins>
            <w:ins w:id="121" w:author="Johannes Becker" w:date="2020-02-20T10:32:00Z">
              <w:r>
                <w:rPr>
                  <w:lang w:val="en-GB"/>
                </w:rPr>
                <w:t xml:space="preserve">layered </w:t>
              </w:r>
            </w:ins>
            <w:ins w:id="122" w:author="Johannes Becker" w:date="2020-02-20T10:31:00Z">
              <w:r>
                <w:rPr>
                  <w:lang w:val="en-GB"/>
                </w:rPr>
                <w:t>segment</w:t>
              </w:r>
            </w:ins>
            <w:ins w:id="123" w:author="Johannes Becker" w:date="2020-02-20T10:32:00Z">
              <w:r>
                <w:rPr>
                  <w:lang w:val="en-GB"/>
                </w:rPr>
                <w:t>s</w:t>
              </w:r>
            </w:ins>
            <w:ins w:id="124" w:author="Johannes Becker" w:date="2020-02-20T10:31:00Z">
              <w:r>
                <w:rPr>
                  <w:lang w:val="en-GB"/>
                </w:rPr>
                <w:t xml:space="preserve"> with a defined inner structure</w:t>
              </w:r>
            </w:ins>
            <w:ins w:id="125" w:author="Johannes Becker" w:date="2020-02-20T10:32:00Z">
              <w:r>
                <w:rPr>
                  <w:lang w:val="en-GB"/>
                </w:rPr>
                <w:t>, composite segments, …)</w:t>
              </w:r>
            </w:ins>
          </w:p>
        </w:tc>
        <w:tc>
          <w:tcPr>
            <w:tcW w:w="567" w:type="dxa"/>
            <w:tcBorders>
              <w:top w:val="single" w:sz="4" w:space="0" w:color="000000"/>
              <w:left w:val="single" w:sz="4" w:space="0" w:color="000000"/>
              <w:bottom w:val="single" w:sz="4" w:space="0" w:color="000000"/>
              <w:right w:val="single" w:sz="4" w:space="0" w:color="000000"/>
            </w:tcBorders>
          </w:tcPr>
          <w:p w14:paraId="33620125" w14:textId="77777777" w:rsidR="00FE06F9" w:rsidRDefault="00FE06F9" w:rsidP="00617B3E">
            <w:pPr>
              <w:rPr>
                <w:ins w:id="126" w:author="Johannes Becker" w:date="2020-02-20T10:29:00Z"/>
                <w:lang w:val="en-GB"/>
              </w:rPr>
            </w:pPr>
          </w:p>
        </w:tc>
      </w:tr>
      <w:tr w:rsidR="00360033" w:rsidRPr="00E93F3D" w14:paraId="042DF995" w14:textId="77777777" w:rsidTr="005B285E">
        <w:trPr>
          <w:ins w:id="127" w:author="Johannes Becker" w:date="2020-02-20T13:49:00Z"/>
        </w:trPr>
        <w:tc>
          <w:tcPr>
            <w:tcW w:w="8425" w:type="dxa"/>
            <w:tcBorders>
              <w:top w:val="single" w:sz="4" w:space="0" w:color="000000"/>
              <w:left w:val="single" w:sz="4" w:space="0" w:color="000000"/>
              <w:bottom w:val="single" w:sz="4" w:space="0" w:color="000000"/>
              <w:right w:val="single" w:sz="4" w:space="0" w:color="000000"/>
            </w:tcBorders>
            <w:vAlign w:val="center"/>
          </w:tcPr>
          <w:p w14:paraId="4EC25114" w14:textId="7CCDFFAD" w:rsidR="00360033" w:rsidRDefault="00360033" w:rsidP="00617B3E">
            <w:pPr>
              <w:rPr>
                <w:ins w:id="128" w:author="Johannes Becker" w:date="2020-02-20T13:49:00Z"/>
                <w:lang w:val="en-GB"/>
              </w:rPr>
            </w:pPr>
            <w:ins w:id="129" w:author="Johannes Becker" w:date="2020-02-20T13:49:00Z">
              <w:r>
                <w:rPr>
                  <w:lang w:val="en-GB"/>
                </w:rPr>
                <w:t xml:space="preserve">Added concept for </w:t>
              </w:r>
            </w:ins>
            <w:ins w:id="130" w:author="Johannes Becker" w:date="2020-02-20T13:50:00Z">
              <w:r>
                <w:rPr>
                  <w:lang w:val="en-GB"/>
                </w:rPr>
                <w:t>assigning topologies to zones.</w:t>
              </w:r>
            </w:ins>
          </w:p>
        </w:tc>
        <w:tc>
          <w:tcPr>
            <w:tcW w:w="567" w:type="dxa"/>
            <w:tcBorders>
              <w:top w:val="single" w:sz="4" w:space="0" w:color="000000"/>
              <w:left w:val="single" w:sz="4" w:space="0" w:color="000000"/>
              <w:bottom w:val="single" w:sz="4" w:space="0" w:color="000000"/>
              <w:right w:val="single" w:sz="4" w:space="0" w:color="000000"/>
            </w:tcBorders>
          </w:tcPr>
          <w:p w14:paraId="0FAD3DF1" w14:textId="77777777" w:rsidR="00360033" w:rsidRDefault="00360033" w:rsidP="00617B3E">
            <w:pPr>
              <w:rPr>
                <w:ins w:id="131" w:author="Johannes Becker" w:date="2020-02-20T13:49:00Z"/>
                <w:lang w:val="en-GB"/>
              </w:rPr>
            </w:pPr>
          </w:p>
        </w:tc>
      </w:tr>
      <w:tr w:rsidR="008D6EA7" w:rsidRPr="00E93F3D" w14:paraId="3397CC28" w14:textId="77777777" w:rsidTr="005B285E">
        <w:trPr>
          <w:ins w:id="132" w:author="Johannes Becker" w:date="2020-02-20T13:44:00Z"/>
        </w:trPr>
        <w:tc>
          <w:tcPr>
            <w:tcW w:w="8425" w:type="dxa"/>
            <w:tcBorders>
              <w:top w:val="single" w:sz="4" w:space="0" w:color="000000"/>
              <w:left w:val="single" w:sz="4" w:space="0" w:color="000000"/>
              <w:bottom w:val="single" w:sz="4" w:space="0" w:color="000000"/>
              <w:right w:val="single" w:sz="4" w:space="0" w:color="000000"/>
            </w:tcBorders>
            <w:vAlign w:val="center"/>
          </w:tcPr>
          <w:p w14:paraId="4160F7CF" w14:textId="38DD8135" w:rsidR="008D6EA7" w:rsidRDefault="008D6EA7" w:rsidP="00617B3E">
            <w:pPr>
              <w:rPr>
                <w:ins w:id="133" w:author="Johannes Becker" w:date="2020-02-20T13:44:00Z"/>
                <w:lang w:val="en-GB"/>
              </w:rPr>
            </w:pPr>
            <w:ins w:id="134" w:author="Johannes Becker" w:date="2020-02-20T13:44:00Z">
              <w:r>
                <w:rPr>
                  <w:lang w:val="en-GB"/>
                </w:rPr>
                <w:t>Completely revised the interpretation of Net- &amp; ConnectionSpecification (Architectural Layer &amp; System Schematic)</w:t>
              </w:r>
            </w:ins>
          </w:p>
        </w:tc>
        <w:tc>
          <w:tcPr>
            <w:tcW w:w="567" w:type="dxa"/>
            <w:tcBorders>
              <w:top w:val="single" w:sz="4" w:space="0" w:color="000000"/>
              <w:left w:val="single" w:sz="4" w:space="0" w:color="000000"/>
              <w:bottom w:val="single" w:sz="4" w:space="0" w:color="000000"/>
              <w:right w:val="single" w:sz="4" w:space="0" w:color="000000"/>
            </w:tcBorders>
          </w:tcPr>
          <w:p w14:paraId="400FA773" w14:textId="24B2A5D9" w:rsidR="008D6EA7" w:rsidRDefault="008D6EA7" w:rsidP="00617B3E">
            <w:pPr>
              <w:rPr>
                <w:ins w:id="135" w:author="Johannes Becker" w:date="2020-02-20T13:44:00Z"/>
                <w:lang w:val="en-GB"/>
              </w:rPr>
            </w:pPr>
            <w:ins w:id="136" w:author="Johannes Becker" w:date="2020-02-20T13:44:00Z">
              <w:r>
                <w:rPr>
                  <w:lang w:val="en-GB"/>
                </w:rPr>
                <w:t>X</w:t>
              </w:r>
            </w:ins>
          </w:p>
        </w:tc>
      </w:tr>
      <w:tr w:rsidR="0052740F" w:rsidRPr="00E93F3D" w14:paraId="1FB9865E" w14:textId="77777777" w:rsidTr="005B285E">
        <w:trPr>
          <w:ins w:id="137" w:author="Johannes Becker" w:date="2020-02-19T12:52:00Z"/>
        </w:trPr>
        <w:tc>
          <w:tcPr>
            <w:tcW w:w="8425" w:type="dxa"/>
            <w:tcBorders>
              <w:top w:val="single" w:sz="4" w:space="0" w:color="000000"/>
              <w:left w:val="single" w:sz="4" w:space="0" w:color="000000"/>
              <w:bottom w:val="single" w:sz="4" w:space="0" w:color="000000"/>
              <w:right w:val="single" w:sz="4" w:space="0" w:color="000000"/>
            </w:tcBorders>
            <w:vAlign w:val="center"/>
          </w:tcPr>
          <w:p w14:paraId="0E5927FA" w14:textId="01987A2D" w:rsidR="0052740F" w:rsidRDefault="0052740F" w:rsidP="0052740F">
            <w:pPr>
              <w:rPr>
                <w:ins w:id="138" w:author="Johannes Becker" w:date="2020-02-19T12:52:00Z"/>
                <w:lang w:val="en-GB"/>
              </w:rPr>
            </w:pPr>
            <w:ins w:id="139" w:author="Johannes Becker" w:date="2020-02-19T12:52:00Z">
              <w:r>
                <w:rPr>
                  <w:lang w:val="en-GB"/>
                </w:rPr>
                <w:t>Refactoring of the multi-core representation</w:t>
              </w:r>
            </w:ins>
          </w:p>
        </w:tc>
        <w:tc>
          <w:tcPr>
            <w:tcW w:w="567" w:type="dxa"/>
            <w:tcBorders>
              <w:top w:val="single" w:sz="4" w:space="0" w:color="000000"/>
              <w:left w:val="single" w:sz="4" w:space="0" w:color="000000"/>
              <w:bottom w:val="single" w:sz="4" w:space="0" w:color="000000"/>
              <w:right w:val="single" w:sz="4" w:space="0" w:color="000000"/>
            </w:tcBorders>
          </w:tcPr>
          <w:p w14:paraId="0D5F652F" w14:textId="5815BDA8" w:rsidR="0052740F" w:rsidRDefault="00343F6F" w:rsidP="0052740F">
            <w:pPr>
              <w:rPr>
                <w:ins w:id="140" w:author="Johannes Becker" w:date="2020-02-19T12:52:00Z"/>
                <w:lang w:val="en-GB"/>
              </w:rPr>
            </w:pPr>
            <w:ins w:id="141" w:author="Johannes Becker" w:date="2020-02-19T12:52:00Z">
              <w:r>
                <w:rPr>
                  <w:lang w:val="en-GB"/>
                </w:rPr>
                <w:t>X</w:t>
              </w:r>
            </w:ins>
          </w:p>
        </w:tc>
      </w:tr>
      <w:tr w:rsidR="00343F6F" w:rsidRPr="00E93F3D" w14:paraId="6946948D" w14:textId="77777777" w:rsidTr="005B285E">
        <w:trPr>
          <w:ins w:id="142" w:author="Johannes Becker" w:date="2020-02-19T12:53:00Z"/>
        </w:trPr>
        <w:tc>
          <w:tcPr>
            <w:tcW w:w="8425" w:type="dxa"/>
            <w:tcBorders>
              <w:top w:val="single" w:sz="4" w:space="0" w:color="000000"/>
              <w:left w:val="single" w:sz="4" w:space="0" w:color="000000"/>
              <w:bottom w:val="single" w:sz="4" w:space="0" w:color="000000"/>
              <w:right w:val="single" w:sz="4" w:space="0" w:color="000000"/>
            </w:tcBorders>
            <w:vAlign w:val="center"/>
          </w:tcPr>
          <w:p w14:paraId="16899D8D" w14:textId="3D988423" w:rsidR="00343F6F" w:rsidRDefault="00343F6F" w:rsidP="0052740F">
            <w:pPr>
              <w:rPr>
                <w:ins w:id="143" w:author="Johannes Becker" w:date="2020-02-19T12:53:00Z"/>
                <w:lang w:val="en-GB"/>
              </w:rPr>
            </w:pPr>
            <w:ins w:id="144" w:author="Johannes Becker" w:date="2020-02-19T12:53:00Z">
              <w:r>
                <w:rPr>
                  <w:lang w:val="en-GB"/>
                </w:rPr>
                <w:t>Added support for FIT-Rates for components</w:t>
              </w:r>
            </w:ins>
          </w:p>
        </w:tc>
        <w:tc>
          <w:tcPr>
            <w:tcW w:w="567" w:type="dxa"/>
            <w:tcBorders>
              <w:top w:val="single" w:sz="4" w:space="0" w:color="000000"/>
              <w:left w:val="single" w:sz="4" w:space="0" w:color="000000"/>
              <w:bottom w:val="single" w:sz="4" w:space="0" w:color="000000"/>
              <w:right w:val="single" w:sz="4" w:space="0" w:color="000000"/>
            </w:tcBorders>
          </w:tcPr>
          <w:p w14:paraId="386DD9BA" w14:textId="77777777" w:rsidR="00343F6F" w:rsidRDefault="00343F6F" w:rsidP="0052740F">
            <w:pPr>
              <w:rPr>
                <w:ins w:id="145" w:author="Johannes Becker" w:date="2020-02-19T12:53:00Z"/>
                <w:lang w:val="en-GB"/>
              </w:rPr>
            </w:pPr>
          </w:p>
        </w:tc>
      </w:tr>
      <w:tr w:rsidR="00343F6F" w:rsidRPr="00E93F3D" w14:paraId="5506C0F4" w14:textId="77777777" w:rsidTr="005B285E">
        <w:trPr>
          <w:ins w:id="146" w:author="Johannes Becker" w:date="2020-02-19T12:53:00Z"/>
        </w:trPr>
        <w:tc>
          <w:tcPr>
            <w:tcW w:w="8425" w:type="dxa"/>
            <w:tcBorders>
              <w:top w:val="single" w:sz="4" w:space="0" w:color="000000"/>
              <w:left w:val="single" w:sz="4" w:space="0" w:color="000000"/>
              <w:bottom w:val="single" w:sz="4" w:space="0" w:color="000000"/>
              <w:right w:val="single" w:sz="4" w:space="0" w:color="000000"/>
            </w:tcBorders>
            <w:vAlign w:val="center"/>
          </w:tcPr>
          <w:p w14:paraId="52C3A99A" w14:textId="4BD01043" w:rsidR="00343F6F" w:rsidRDefault="00343F6F" w:rsidP="0052740F">
            <w:pPr>
              <w:rPr>
                <w:ins w:id="147" w:author="Johannes Becker" w:date="2020-02-19T12:53:00Z"/>
                <w:lang w:val="en-GB"/>
              </w:rPr>
            </w:pPr>
            <w:ins w:id="148" w:author="Johannes Becker" w:date="2020-02-19T12:54:00Z">
              <w:r>
                <w:rPr>
                  <w:lang w:val="en-GB"/>
                </w:rPr>
                <w:t>Added concept to express conformance with requirements</w:t>
              </w:r>
            </w:ins>
            <w:ins w:id="149" w:author="Johannes Becker" w:date="2020-02-20T10:24:00Z">
              <w:r w:rsidR="00FE06F9">
                <w:rPr>
                  <w:lang w:val="en-GB"/>
                </w:rPr>
                <w:t xml:space="preserve"> (see R</w:t>
              </w:r>
            </w:ins>
            <w:ins w:id="150" w:author="Johannes Becker" w:date="2020-02-20T10:25:00Z">
              <w:r w:rsidR="00FE06F9">
                <w:rPr>
                  <w:lang w:val="en-GB"/>
                </w:rPr>
                <w:t>equirement</w:t>
              </w:r>
            </w:ins>
            <w:ins w:id="151" w:author="Johannes Becker" w:date="2020-02-20T10:26:00Z">
              <w:r w:rsidR="00FE06F9">
                <w:rPr>
                  <w:lang w:val="en-GB"/>
                </w:rPr>
                <w:t>s</w:t>
              </w:r>
            </w:ins>
            <w:ins w:id="152" w:author="Johannes Becker" w:date="2020-02-20T10:25:00Z">
              <w:r w:rsidR="00FE06F9">
                <w:rPr>
                  <w:lang w:val="en-GB"/>
                </w:rPr>
                <w:t>ConformanceSpecification)</w:t>
              </w:r>
            </w:ins>
          </w:p>
        </w:tc>
        <w:tc>
          <w:tcPr>
            <w:tcW w:w="567" w:type="dxa"/>
            <w:tcBorders>
              <w:top w:val="single" w:sz="4" w:space="0" w:color="000000"/>
              <w:left w:val="single" w:sz="4" w:space="0" w:color="000000"/>
              <w:bottom w:val="single" w:sz="4" w:space="0" w:color="000000"/>
              <w:right w:val="single" w:sz="4" w:space="0" w:color="000000"/>
            </w:tcBorders>
          </w:tcPr>
          <w:p w14:paraId="374E61B2" w14:textId="77777777" w:rsidR="00343F6F" w:rsidRDefault="00343F6F" w:rsidP="0052740F">
            <w:pPr>
              <w:rPr>
                <w:ins w:id="153" w:author="Johannes Becker" w:date="2020-02-19T12:53:00Z"/>
                <w:lang w:val="en-GB"/>
              </w:rPr>
            </w:pPr>
          </w:p>
        </w:tc>
      </w:tr>
      <w:tr w:rsidR="00FE06F9" w:rsidRPr="00E93F3D" w14:paraId="5F549F30" w14:textId="77777777" w:rsidTr="005B285E">
        <w:trPr>
          <w:ins w:id="154" w:author="Johannes Becker" w:date="2020-02-20T10:24:00Z"/>
        </w:trPr>
        <w:tc>
          <w:tcPr>
            <w:tcW w:w="8425" w:type="dxa"/>
            <w:tcBorders>
              <w:top w:val="single" w:sz="4" w:space="0" w:color="000000"/>
              <w:left w:val="single" w:sz="4" w:space="0" w:color="000000"/>
              <w:bottom w:val="single" w:sz="4" w:space="0" w:color="000000"/>
              <w:right w:val="single" w:sz="4" w:space="0" w:color="000000"/>
            </w:tcBorders>
            <w:vAlign w:val="center"/>
          </w:tcPr>
          <w:p w14:paraId="2B7A6778" w14:textId="5163FAD8" w:rsidR="00FE06F9" w:rsidRDefault="00FE06F9" w:rsidP="0052740F">
            <w:pPr>
              <w:rPr>
                <w:ins w:id="155" w:author="Johannes Becker" w:date="2020-02-20T10:24:00Z"/>
                <w:lang w:val="en-GB"/>
              </w:rPr>
            </w:pPr>
            <w:ins w:id="156" w:author="Johannes Becker" w:date="2020-02-20T10:24:00Z">
              <w:r>
                <w:rPr>
                  <w:lang w:val="en-GB"/>
                </w:rPr>
                <w:lastRenderedPageBreak/>
                <w:t>Added concept to define application constraints on instances (e.g. component nodes) (see ApplicationConstraint)</w:t>
              </w:r>
            </w:ins>
          </w:p>
        </w:tc>
        <w:tc>
          <w:tcPr>
            <w:tcW w:w="567" w:type="dxa"/>
            <w:tcBorders>
              <w:top w:val="single" w:sz="4" w:space="0" w:color="000000"/>
              <w:left w:val="single" w:sz="4" w:space="0" w:color="000000"/>
              <w:bottom w:val="single" w:sz="4" w:space="0" w:color="000000"/>
              <w:right w:val="single" w:sz="4" w:space="0" w:color="000000"/>
            </w:tcBorders>
          </w:tcPr>
          <w:p w14:paraId="11E02769" w14:textId="77777777" w:rsidR="00FE06F9" w:rsidRDefault="00FE06F9" w:rsidP="0052740F">
            <w:pPr>
              <w:rPr>
                <w:ins w:id="157" w:author="Johannes Becker" w:date="2020-02-20T10:24:00Z"/>
                <w:lang w:val="en-GB"/>
              </w:rPr>
            </w:pPr>
          </w:p>
        </w:tc>
      </w:tr>
      <w:tr w:rsidR="00FE06F9" w:rsidRPr="00E93F3D" w14:paraId="37D4C225" w14:textId="77777777" w:rsidTr="005B285E">
        <w:trPr>
          <w:ins w:id="158" w:author="Johannes Becker" w:date="2020-02-20T10:26:00Z"/>
        </w:trPr>
        <w:tc>
          <w:tcPr>
            <w:tcW w:w="8425" w:type="dxa"/>
            <w:tcBorders>
              <w:top w:val="single" w:sz="4" w:space="0" w:color="000000"/>
              <w:left w:val="single" w:sz="4" w:space="0" w:color="000000"/>
              <w:bottom w:val="single" w:sz="4" w:space="0" w:color="000000"/>
              <w:right w:val="single" w:sz="4" w:space="0" w:color="000000"/>
            </w:tcBorders>
            <w:vAlign w:val="center"/>
          </w:tcPr>
          <w:p w14:paraId="3B99B2D6" w14:textId="53BB9182" w:rsidR="00FE06F9" w:rsidRDefault="00FE06F9" w:rsidP="0052740F">
            <w:pPr>
              <w:rPr>
                <w:ins w:id="159" w:author="Johannes Becker" w:date="2020-02-20T10:26:00Z"/>
                <w:lang w:val="en-GB"/>
              </w:rPr>
            </w:pPr>
            <w:ins w:id="160" w:author="Johannes Becker" w:date="2020-02-20T10:26:00Z">
              <w:r>
                <w:rPr>
                  <w:lang w:val="en-GB"/>
                </w:rPr>
                <w:t>Added concept for common variant configurations (base in</w:t>
              </w:r>
            </w:ins>
            <w:ins w:id="161" w:author="Johannes Becker" w:date="2020-02-20T10:27:00Z">
              <w:r>
                <w:rPr>
                  <w:lang w:val="en-GB"/>
                </w:rPr>
                <w:t>clusion)</w:t>
              </w:r>
            </w:ins>
          </w:p>
        </w:tc>
        <w:tc>
          <w:tcPr>
            <w:tcW w:w="567" w:type="dxa"/>
            <w:tcBorders>
              <w:top w:val="single" w:sz="4" w:space="0" w:color="000000"/>
              <w:left w:val="single" w:sz="4" w:space="0" w:color="000000"/>
              <w:bottom w:val="single" w:sz="4" w:space="0" w:color="000000"/>
              <w:right w:val="single" w:sz="4" w:space="0" w:color="000000"/>
            </w:tcBorders>
          </w:tcPr>
          <w:p w14:paraId="126E9848" w14:textId="77777777" w:rsidR="00FE06F9" w:rsidRDefault="00FE06F9" w:rsidP="0052740F">
            <w:pPr>
              <w:rPr>
                <w:ins w:id="162" w:author="Johannes Becker" w:date="2020-02-20T10:26:00Z"/>
                <w:lang w:val="en-GB"/>
              </w:rPr>
            </w:pPr>
          </w:p>
        </w:tc>
      </w:tr>
      <w:tr w:rsidR="00FE06F9" w:rsidRPr="00E93F3D" w14:paraId="31222397" w14:textId="77777777" w:rsidTr="005B285E">
        <w:trPr>
          <w:ins w:id="163" w:author="Johannes Becker" w:date="2020-02-20T10:27:00Z"/>
        </w:trPr>
        <w:tc>
          <w:tcPr>
            <w:tcW w:w="8425" w:type="dxa"/>
            <w:tcBorders>
              <w:top w:val="single" w:sz="4" w:space="0" w:color="000000"/>
              <w:left w:val="single" w:sz="4" w:space="0" w:color="000000"/>
              <w:bottom w:val="single" w:sz="4" w:space="0" w:color="000000"/>
              <w:right w:val="single" w:sz="4" w:space="0" w:color="000000"/>
            </w:tcBorders>
            <w:vAlign w:val="center"/>
          </w:tcPr>
          <w:p w14:paraId="394EEEB3" w14:textId="15D64BF1" w:rsidR="00FE06F9" w:rsidRDefault="00FE06F9" w:rsidP="0052740F">
            <w:pPr>
              <w:rPr>
                <w:ins w:id="164" w:author="Johannes Becker" w:date="2020-02-20T10:27:00Z"/>
                <w:lang w:val="en-GB"/>
              </w:rPr>
            </w:pPr>
            <w:ins w:id="165" w:author="Johannes Becker" w:date="2020-02-20T10:27:00Z">
              <w:r>
                <w:rPr>
                  <w:lang w:val="en-GB"/>
                </w:rPr>
                <w:t xml:space="preserve">Added concept to define system schematic traceability for directly mated </w:t>
              </w:r>
            </w:ins>
            <w:ins w:id="166" w:author="Johannes Becker" w:date="2020-02-20T10:28:00Z">
              <w:r>
                <w:rPr>
                  <w:lang w:val="en-GB"/>
                </w:rPr>
                <w:t>E/E components.</w:t>
              </w:r>
            </w:ins>
          </w:p>
        </w:tc>
        <w:tc>
          <w:tcPr>
            <w:tcW w:w="567" w:type="dxa"/>
            <w:tcBorders>
              <w:top w:val="single" w:sz="4" w:space="0" w:color="000000"/>
              <w:left w:val="single" w:sz="4" w:space="0" w:color="000000"/>
              <w:bottom w:val="single" w:sz="4" w:space="0" w:color="000000"/>
              <w:right w:val="single" w:sz="4" w:space="0" w:color="000000"/>
            </w:tcBorders>
          </w:tcPr>
          <w:p w14:paraId="242817B4" w14:textId="77777777" w:rsidR="00FE06F9" w:rsidRDefault="00FE06F9" w:rsidP="0052740F">
            <w:pPr>
              <w:rPr>
                <w:ins w:id="167" w:author="Johannes Becker" w:date="2020-02-20T10:27:00Z"/>
                <w:lang w:val="en-GB"/>
              </w:rPr>
            </w:pPr>
          </w:p>
        </w:tc>
      </w:tr>
      <w:tr w:rsidR="00FE06F9" w:rsidRPr="00E93F3D" w14:paraId="7B747639" w14:textId="77777777" w:rsidTr="005B285E">
        <w:trPr>
          <w:ins w:id="168" w:author="Johannes Becker" w:date="2020-02-20T10:28:00Z"/>
        </w:trPr>
        <w:tc>
          <w:tcPr>
            <w:tcW w:w="8425" w:type="dxa"/>
            <w:tcBorders>
              <w:top w:val="single" w:sz="4" w:space="0" w:color="000000"/>
              <w:left w:val="single" w:sz="4" w:space="0" w:color="000000"/>
              <w:bottom w:val="single" w:sz="4" w:space="0" w:color="000000"/>
              <w:right w:val="single" w:sz="4" w:space="0" w:color="000000"/>
            </w:tcBorders>
            <w:vAlign w:val="center"/>
          </w:tcPr>
          <w:p w14:paraId="132DCB0F" w14:textId="52AE1776" w:rsidR="00FE06F9" w:rsidRDefault="00FE06F9" w:rsidP="0052740F">
            <w:pPr>
              <w:rPr>
                <w:ins w:id="169" w:author="Johannes Becker" w:date="2020-02-20T10:28:00Z"/>
                <w:lang w:val="en-GB"/>
              </w:rPr>
            </w:pPr>
            <w:ins w:id="170" w:author="Johannes Becker" w:date="2020-02-20T10:28:00Z">
              <w:r>
                <w:rPr>
                  <w:lang w:val="en-GB"/>
                </w:rPr>
                <w:t>Added concept to define multicores in their usage (</w:t>
              </w:r>
              <w:proofErr w:type="gramStart"/>
              <w:r>
                <w:rPr>
                  <w:lang w:val="en-GB"/>
                </w:rPr>
                <w:t>similar to</w:t>
              </w:r>
              <w:proofErr w:type="gramEnd"/>
              <w:r>
                <w:rPr>
                  <w:lang w:val="en-GB"/>
                </w:rPr>
                <w:t xml:space="preserve"> twisted pairs)</w:t>
              </w:r>
            </w:ins>
          </w:p>
        </w:tc>
        <w:tc>
          <w:tcPr>
            <w:tcW w:w="567" w:type="dxa"/>
            <w:tcBorders>
              <w:top w:val="single" w:sz="4" w:space="0" w:color="000000"/>
              <w:left w:val="single" w:sz="4" w:space="0" w:color="000000"/>
              <w:bottom w:val="single" w:sz="4" w:space="0" w:color="000000"/>
              <w:right w:val="single" w:sz="4" w:space="0" w:color="000000"/>
            </w:tcBorders>
          </w:tcPr>
          <w:p w14:paraId="5ED3B931" w14:textId="77777777" w:rsidR="00FE06F9" w:rsidRDefault="00FE06F9" w:rsidP="0052740F">
            <w:pPr>
              <w:rPr>
                <w:ins w:id="171" w:author="Johannes Becker" w:date="2020-02-20T10:28:00Z"/>
                <w:lang w:val="en-GB"/>
              </w:rPr>
            </w:pPr>
          </w:p>
        </w:tc>
      </w:tr>
      <w:tr w:rsidR="00944185" w:rsidRPr="00E93F3D" w14:paraId="3ADD5478" w14:textId="77777777" w:rsidTr="005B285E">
        <w:trPr>
          <w:ins w:id="172" w:author="Johannes Becker" w:date="2020-02-20T10:40:00Z"/>
        </w:trPr>
        <w:tc>
          <w:tcPr>
            <w:tcW w:w="8425" w:type="dxa"/>
            <w:tcBorders>
              <w:top w:val="single" w:sz="4" w:space="0" w:color="000000"/>
              <w:left w:val="single" w:sz="4" w:space="0" w:color="000000"/>
              <w:bottom w:val="single" w:sz="4" w:space="0" w:color="000000"/>
              <w:right w:val="single" w:sz="4" w:space="0" w:color="000000"/>
            </w:tcBorders>
            <w:vAlign w:val="center"/>
          </w:tcPr>
          <w:p w14:paraId="71FB0030" w14:textId="44459529" w:rsidR="00944185" w:rsidRDefault="00944185" w:rsidP="0052740F">
            <w:pPr>
              <w:rPr>
                <w:ins w:id="173" w:author="Johannes Becker" w:date="2020-02-20T10:40:00Z"/>
                <w:lang w:val="en-GB"/>
              </w:rPr>
            </w:pPr>
            <w:ins w:id="174" w:author="Johannes Becker" w:date="2020-02-20T10:40:00Z">
              <w:r>
                <w:rPr>
                  <w:lang w:val="en-GB"/>
                </w:rPr>
                <w:t>Added concept for traceability between wires and their respective fusing.</w:t>
              </w:r>
            </w:ins>
          </w:p>
        </w:tc>
        <w:tc>
          <w:tcPr>
            <w:tcW w:w="567" w:type="dxa"/>
            <w:tcBorders>
              <w:top w:val="single" w:sz="4" w:space="0" w:color="000000"/>
              <w:left w:val="single" w:sz="4" w:space="0" w:color="000000"/>
              <w:bottom w:val="single" w:sz="4" w:space="0" w:color="000000"/>
              <w:right w:val="single" w:sz="4" w:space="0" w:color="000000"/>
            </w:tcBorders>
          </w:tcPr>
          <w:p w14:paraId="45431DDC" w14:textId="77777777" w:rsidR="00944185" w:rsidRDefault="00944185" w:rsidP="0052740F">
            <w:pPr>
              <w:rPr>
                <w:ins w:id="175" w:author="Johannes Becker" w:date="2020-02-20T10:40:00Z"/>
                <w:lang w:val="en-GB"/>
              </w:rPr>
            </w:pPr>
          </w:p>
        </w:tc>
      </w:tr>
      <w:tr w:rsidR="00944185" w:rsidRPr="00E93F3D" w14:paraId="5B6B6856" w14:textId="77777777" w:rsidTr="005B285E">
        <w:trPr>
          <w:ins w:id="176" w:author="Johannes Becker" w:date="2020-02-20T10:41:00Z"/>
        </w:trPr>
        <w:tc>
          <w:tcPr>
            <w:tcW w:w="8425" w:type="dxa"/>
            <w:tcBorders>
              <w:top w:val="single" w:sz="4" w:space="0" w:color="000000"/>
              <w:left w:val="single" w:sz="4" w:space="0" w:color="000000"/>
              <w:bottom w:val="single" w:sz="4" w:space="0" w:color="000000"/>
              <w:right w:val="single" w:sz="4" w:space="0" w:color="000000"/>
            </w:tcBorders>
            <w:vAlign w:val="center"/>
          </w:tcPr>
          <w:p w14:paraId="2C6E4D7B" w14:textId="0881008C" w:rsidR="00944185" w:rsidRDefault="00944185" w:rsidP="0052740F">
            <w:pPr>
              <w:rPr>
                <w:ins w:id="177" w:author="Johannes Becker" w:date="2020-02-20T10:41:00Z"/>
                <w:lang w:val="en-GB"/>
              </w:rPr>
            </w:pPr>
            <w:ins w:id="178" w:author="Johannes Becker" w:date="2020-02-20T10:41:00Z">
              <w:r>
                <w:rPr>
                  <w:lang w:val="en-GB"/>
                </w:rPr>
                <w:t>Added concept to define bending restrictions on topologies.</w:t>
              </w:r>
            </w:ins>
          </w:p>
        </w:tc>
        <w:tc>
          <w:tcPr>
            <w:tcW w:w="567" w:type="dxa"/>
            <w:tcBorders>
              <w:top w:val="single" w:sz="4" w:space="0" w:color="000000"/>
              <w:left w:val="single" w:sz="4" w:space="0" w:color="000000"/>
              <w:bottom w:val="single" w:sz="4" w:space="0" w:color="000000"/>
              <w:right w:val="single" w:sz="4" w:space="0" w:color="000000"/>
            </w:tcBorders>
          </w:tcPr>
          <w:p w14:paraId="1E9F2C18" w14:textId="77777777" w:rsidR="00944185" w:rsidRDefault="00944185" w:rsidP="0052740F">
            <w:pPr>
              <w:rPr>
                <w:ins w:id="179" w:author="Johannes Becker" w:date="2020-02-20T10:41:00Z"/>
                <w:lang w:val="en-GB"/>
              </w:rPr>
            </w:pPr>
          </w:p>
        </w:tc>
      </w:tr>
      <w:tr w:rsidR="00944185" w:rsidRPr="00E93F3D" w14:paraId="108A3131" w14:textId="77777777" w:rsidTr="005B285E">
        <w:trPr>
          <w:ins w:id="180" w:author="Johannes Becker" w:date="2020-02-20T10:41:00Z"/>
        </w:trPr>
        <w:tc>
          <w:tcPr>
            <w:tcW w:w="8425" w:type="dxa"/>
            <w:tcBorders>
              <w:top w:val="single" w:sz="4" w:space="0" w:color="000000"/>
              <w:left w:val="single" w:sz="4" w:space="0" w:color="000000"/>
              <w:bottom w:val="single" w:sz="4" w:space="0" w:color="000000"/>
              <w:right w:val="single" w:sz="4" w:space="0" w:color="000000"/>
            </w:tcBorders>
            <w:vAlign w:val="center"/>
          </w:tcPr>
          <w:p w14:paraId="64AC8F46" w14:textId="6197EABD" w:rsidR="00944185" w:rsidRDefault="00944185" w:rsidP="0052740F">
            <w:pPr>
              <w:rPr>
                <w:ins w:id="181" w:author="Johannes Becker" w:date="2020-02-20T10:41:00Z"/>
                <w:lang w:val="en-GB"/>
              </w:rPr>
            </w:pPr>
            <w:ins w:id="182" w:author="Johannes Becker" w:date="2020-02-20T10:41:00Z">
              <w:r>
                <w:rPr>
                  <w:lang w:val="en-GB"/>
                </w:rPr>
                <w:t xml:space="preserve">Added concept to define baselines </w:t>
              </w:r>
            </w:ins>
            <w:ins w:id="183" w:author="Johannes Becker" w:date="2020-02-20T10:42:00Z">
              <w:r>
                <w:rPr>
                  <w:lang w:val="en-GB"/>
                </w:rPr>
                <w:t>(well defined sets of ItemVersions)</w:t>
              </w:r>
            </w:ins>
          </w:p>
        </w:tc>
        <w:tc>
          <w:tcPr>
            <w:tcW w:w="567" w:type="dxa"/>
            <w:tcBorders>
              <w:top w:val="single" w:sz="4" w:space="0" w:color="000000"/>
              <w:left w:val="single" w:sz="4" w:space="0" w:color="000000"/>
              <w:bottom w:val="single" w:sz="4" w:space="0" w:color="000000"/>
              <w:right w:val="single" w:sz="4" w:space="0" w:color="000000"/>
            </w:tcBorders>
          </w:tcPr>
          <w:p w14:paraId="4B016B9D" w14:textId="77777777" w:rsidR="00944185" w:rsidRDefault="00944185" w:rsidP="0052740F">
            <w:pPr>
              <w:rPr>
                <w:ins w:id="184" w:author="Johannes Becker" w:date="2020-02-20T10:41:00Z"/>
                <w:lang w:val="en-GB"/>
              </w:rPr>
            </w:pPr>
          </w:p>
        </w:tc>
      </w:tr>
      <w:tr w:rsidR="004409AA" w:rsidRPr="00E93F3D" w14:paraId="28B5DCA3" w14:textId="77777777" w:rsidTr="005B285E">
        <w:trPr>
          <w:ins w:id="185" w:author="Johannes Becker" w:date="2020-02-20T10:43:00Z"/>
        </w:trPr>
        <w:tc>
          <w:tcPr>
            <w:tcW w:w="8425" w:type="dxa"/>
            <w:tcBorders>
              <w:top w:val="single" w:sz="4" w:space="0" w:color="000000"/>
              <w:left w:val="single" w:sz="4" w:space="0" w:color="000000"/>
              <w:bottom w:val="single" w:sz="4" w:space="0" w:color="000000"/>
              <w:right w:val="single" w:sz="4" w:space="0" w:color="000000"/>
            </w:tcBorders>
            <w:vAlign w:val="center"/>
          </w:tcPr>
          <w:p w14:paraId="6D001B6F" w14:textId="4BEA6CE1" w:rsidR="004409AA" w:rsidRDefault="004409AA" w:rsidP="0052740F">
            <w:pPr>
              <w:rPr>
                <w:ins w:id="186" w:author="Johannes Becker" w:date="2020-02-20T10:43:00Z"/>
                <w:lang w:val="en-GB"/>
              </w:rPr>
            </w:pPr>
            <w:ins w:id="187" w:author="Johannes Becker" w:date="2020-02-20T10:43:00Z">
              <w:r>
                <w:rPr>
                  <w:lang w:val="en-GB"/>
                </w:rPr>
                <w:t xml:space="preserve">Added concept to </w:t>
              </w:r>
            </w:ins>
            <w:ins w:id="188" w:author="Johannes Becker" w:date="2020-02-20T10:44:00Z">
              <w:r>
                <w:rPr>
                  <w:lang w:val="en-GB"/>
                </w:rPr>
                <w:t xml:space="preserve">integrate with the 3D geometries of individual components (e.g. bounding box, </w:t>
              </w:r>
            </w:ins>
          </w:p>
        </w:tc>
        <w:tc>
          <w:tcPr>
            <w:tcW w:w="567" w:type="dxa"/>
            <w:tcBorders>
              <w:top w:val="single" w:sz="4" w:space="0" w:color="000000"/>
              <w:left w:val="single" w:sz="4" w:space="0" w:color="000000"/>
              <w:bottom w:val="single" w:sz="4" w:space="0" w:color="000000"/>
              <w:right w:val="single" w:sz="4" w:space="0" w:color="000000"/>
            </w:tcBorders>
          </w:tcPr>
          <w:p w14:paraId="38296FE1" w14:textId="77777777" w:rsidR="004409AA" w:rsidRDefault="004409AA" w:rsidP="0052740F">
            <w:pPr>
              <w:rPr>
                <w:ins w:id="189" w:author="Johannes Becker" w:date="2020-02-20T10:43:00Z"/>
                <w:lang w:val="en-GB"/>
              </w:rPr>
            </w:pPr>
          </w:p>
        </w:tc>
      </w:tr>
      <w:tr w:rsidR="00360033" w:rsidRPr="00E93F3D" w14:paraId="077C1ECF" w14:textId="77777777" w:rsidTr="005B285E">
        <w:trPr>
          <w:ins w:id="190" w:author="Johannes Becker" w:date="2020-02-20T13:48:00Z"/>
        </w:trPr>
        <w:tc>
          <w:tcPr>
            <w:tcW w:w="8425" w:type="dxa"/>
            <w:tcBorders>
              <w:top w:val="single" w:sz="4" w:space="0" w:color="000000"/>
              <w:left w:val="single" w:sz="4" w:space="0" w:color="000000"/>
              <w:bottom w:val="single" w:sz="4" w:space="0" w:color="000000"/>
              <w:right w:val="single" w:sz="4" w:space="0" w:color="000000"/>
            </w:tcBorders>
            <w:vAlign w:val="center"/>
          </w:tcPr>
          <w:p w14:paraId="73A0C06D" w14:textId="14143B65" w:rsidR="00360033" w:rsidRDefault="00360033" w:rsidP="0052740F">
            <w:pPr>
              <w:rPr>
                <w:ins w:id="191" w:author="Johannes Becker" w:date="2020-02-20T13:48:00Z"/>
                <w:lang w:val="en-GB"/>
              </w:rPr>
            </w:pPr>
            <w:ins w:id="192" w:author="Johannes Becker" w:date="2020-02-20T13:48:00Z">
              <w:r>
                <w:rPr>
                  <w:lang w:val="en-GB"/>
                </w:rPr>
                <w:t>Added concept for default tolerance definitions</w:t>
              </w:r>
            </w:ins>
          </w:p>
        </w:tc>
        <w:tc>
          <w:tcPr>
            <w:tcW w:w="567" w:type="dxa"/>
            <w:tcBorders>
              <w:top w:val="single" w:sz="4" w:space="0" w:color="000000"/>
              <w:left w:val="single" w:sz="4" w:space="0" w:color="000000"/>
              <w:bottom w:val="single" w:sz="4" w:space="0" w:color="000000"/>
              <w:right w:val="single" w:sz="4" w:space="0" w:color="000000"/>
            </w:tcBorders>
          </w:tcPr>
          <w:p w14:paraId="79031CFD" w14:textId="77777777" w:rsidR="00360033" w:rsidRDefault="00360033" w:rsidP="0052740F">
            <w:pPr>
              <w:rPr>
                <w:ins w:id="193" w:author="Johannes Becker" w:date="2020-02-20T13:48:00Z"/>
                <w:lang w:val="en-GB"/>
              </w:rPr>
            </w:pPr>
          </w:p>
        </w:tc>
      </w:tr>
      <w:tr w:rsidR="00360033" w:rsidRPr="00E93F3D" w14:paraId="16ADFF5E" w14:textId="77777777" w:rsidTr="005B285E">
        <w:trPr>
          <w:ins w:id="194" w:author="Johannes Becker" w:date="2020-02-20T13:48:00Z"/>
        </w:trPr>
        <w:tc>
          <w:tcPr>
            <w:tcW w:w="8425" w:type="dxa"/>
            <w:tcBorders>
              <w:top w:val="single" w:sz="4" w:space="0" w:color="000000"/>
              <w:left w:val="single" w:sz="4" w:space="0" w:color="000000"/>
              <w:bottom w:val="single" w:sz="4" w:space="0" w:color="000000"/>
              <w:right w:val="single" w:sz="4" w:space="0" w:color="000000"/>
            </w:tcBorders>
            <w:vAlign w:val="center"/>
          </w:tcPr>
          <w:p w14:paraId="45D8C806" w14:textId="7D92513A" w:rsidR="00360033" w:rsidRDefault="00360033" w:rsidP="0052740F">
            <w:pPr>
              <w:rPr>
                <w:ins w:id="195" w:author="Johannes Becker" w:date="2020-02-20T13:48:00Z"/>
                <w:lang w:val="en-GB"/>
              </w:rPr>
            </w:pPr>
            <w:ins w:id="196" w:author="Johannes Becker" w:date="2020-02-20T13:49:00Z">
              <w:r>
                <w:rPr>
                  <w:lang w:val="en-GB"/>
                </w:rPr>
                <w:t>Added concept for wire addons in connectors.</w:t>
              </w:r>
            </w:ins>
          </w:p>
        </w:tc>
        <w:tc>
          <w:tcPr>
            <w:tcW w:w="567" w:type="dxa"/>
            <w:tcBorders>
              <w:top w:val="single" w:sz="4" w:space="0" w:color="000000"/>
              <w:left w:val="single" w:sz="4" w:space="0" w:color="000000"/>
              <w:bottom w:val="single" w:sz="4" w:space="0" w:color="000000"/>
              <w:right w:val="single" w:sz="4" w:space="0" w:color="000000"/>
            </w:tcBorders>
          </w:tcPr>
          <w:p w14:paraId="287E7728" w14:textId="77777777" w:rsidR="00360033" w:rsidRDefault="00360033" w:rsidP="0052740F">
            <w:pPr>
              <w:rPr>
                <w:ins w:id="197" w:author="Johannes Becker" w:date="2020-02-20T13:48:00Z"/>
                <w:lang w:val="en-GB"/>
              </w:rPr>
            </w:pPr>
          </w:p>
        </w:tc>
      </w:tr>
      <w:tr w:rsidR="008D6EA7" w:rsidRPr="00E93F3D" w14:paraId="46A339C4" w14:textId="77777777" w:rsidTr="005B285E">
        <w:trPr>
          <w:ins w:id="198" w:author="Johannes Becker" w:date="2020-02-20T13:42:00Z"/>
        </w:trPr>
        <w:tc>
          <w:tcPr>
            <w:tcW w:w="8425" w:type="dxa"/>
            <w:tcBorders>
              <w:top w:val="single" w:sz="4" w:space="0" w:color="000000"/>
              <w:left w:val="single" w:sz="4" w:space="0" w:color="000000"/>
              <w:bottom w:val="single" w:sz="4" w:space="0" w:color="000000"/>
              <w:right w:val="single" w:sz="4" w:space="0" w:color="000000"/>
            </w:tcBorders>
            <w:vAlign w:val="center"/>
          </w:tcPr>
          <w:p w14:paraId="2663C2DB" w14:textId="21955416" w:rsidR="008D6EA7" w:rsidRDefault="008D6EA7" w:rsidP="0052740F">
            <w:pPr>
              <w:rPr>
                <w:ins w:id="199" w:author="Johannes Becker" w:date="2020-02-20T13:42:00Z"/>
                <w:lang w:val="en-GB"/>
              </w:rPr>
            </w:pPr>
            <w:ins w:id="200" w:author="Johannes Becker" w:date="2020-02-20T13:42:00Z">
              <w:r>
                <w:rPr>
                  <w:lang w:val="en-GB"/>
                </w:rPr>
                <w:t xml:space="preserve">Allowed </w:t>
              </w:r>
            </w:ins>
            <w:ins w:id="201" w:author="Johannes Becker" w:date="2020-02-20T13:43:00Z">
              <w:r>
                <w:rPr>
                  <w:lang w:val="en-GB"/>
                </w:rPr>
                <w:t>part usage (component instances without part</w:t>
              </w:r>
            </w:ins>
            <w:ins w:id="202" w:author="Johannes Becker" w:date="2020-02-20T13:44:00Z">
              <w:r>
                <w:rPr>
                  <w:lang w:val="en-GB"/>
                </w:rPr>
                <w:t xml:space="preserve"> number)</w:t>
              </w:r>
            </w:ins>
            <w:ins w:id="203" w:author="Johannes Becker" w:date="2020-02-20T13:43:00Z">
              <w:r>
                <w:rPr>
                  <w:lang w:val="en-GB"/>
                </w:rPr>
                <w:t xml:space="preserve"> in the bill of material.</w:t>
              </w:r>
            </w:ins>
          </w:p>
        </w:tc>
        <w:tc>
          <w:tcPr>
            <w:tcW w:w="567" w:type="dxa"/>
            <w:tcBorders>
              <w:top w:val="single" w:sz="4" w:space="0" w:color="000000"/>
              <w:left w:val="single" w:sz="4" w:space="0" w:color="000000"/>
              <w:bottom w:val="single" w:sz="4" w:space="0" w:color="000000"/>
              <w:right w:val="single" w:sz="4" w:space="0" w:color="000000"/>
            </w:tcBorders>
          </w:tcPr>
          <w:p w14:paraId="5C370AB9" w14:textId="77777777" w:rsidR="008D6EA7" w:rsidRDefault="008D6EA7" w:rsidP="0052740F">
            <w:pPr>
              <w:rPr>
                <w:ins w:id="204" w:author="Johannes Becker" w:date="2020-02-20T13:42:00Z"/>
                <w:lang w:val="en-GB"/>
              </w:rPr>
            </w:pPr>
          </w:p>
        </w:tc>
      </w:tr>
      <w:tr w:rsidR="005C20E9" w:rsidRPr="00E93F3D" w14:paraId="135FCF94" w14:textId="77777777" w:rsidTr="005B285E">
        <w:trPr>
          <w:ins w:id="205" w:author="Johannes Becker" w:date="2020-02-20T13:53:00Z"/>
        </w:trPr>
        <w:tc>
          <w:tcPr>
            <w:tcW w:w="8425" w:type="dxa"/>
            <w:tcBorders>
              <w:top w:val="single" w:sz="4" w:space="0" w:color="000000"/>
              <w:left w:val="single" w:sz="4" w:space="0" w:color="000000"/>
              <w:bottom w:val="single" w:sz="4" w:space="0" w:color="000000"/>
              <w:right w:val="single" w:sz="4" w:space="0" w:color="000000"/>
            </w:tcBorders>
            <w:vAlign w:val="center"/>
          </w:tcPr>
          <w:p w14:paraId="604393CC" w14:textId="3D683D23" w:rsidR="005C20E9" w:rsidRDefault="005C20E9" w:rsidP="0052740F">
            <w:pPr>
              <w:rPr>
                <w:ins w:id="206" w:author="Johannes Becker" w:date="2020-02-20T13:53:00Z"/>
                <w:lang w:val="en-GB"/>
              </w:rPr>
            </w:pPr>
            <w:ins w:id="207" w:author="Johannes Becker" w:date="2020-02-20T13:53:00Z">
              <w:r>
                <w:rPr>
                  <w:lang w:val="en-GB"/>
                </w:rPr>
                <w:t>Added support for component selection tables.</w:t>
              </w:r>
            </w:ins>
          </w:p>
        </w:tc>
        <w:tc>
          <w:tcPr>
            <w:tcW w:w="567" w:type="dxa"/>
            <w:tcBorders>
              <w:top w:val="single" w:sz="4" w:space="0" w:color="000000"/>
              <w:left w:val="single" w:sz="4" w:space="0" w:color="000000"/>
              <w:bottom w:val="single" w:sz="4" w:space="0" w:color="000000"/>
              <w:right w:val="single" w:sz="4" w:space="0" w:color="000000"/>
            </w:tcBorders>
          </w:tcPr>
          <w:p w14:paraId="1B89DFEA" w14:textId="77777777" w:rsidR="005C20E9" w:rsidRDefault="005C20E9" w:rsidP="0052740F">
            <w:pPr>
              <w:rPr>
                <w:ins w:id="208" w:author="Johannes Becker" w:date="2020-02-20T13:53:00Z"/>
                <w:lang w:val="en-GB"/>
              </w:rPr>
            </w:pPr>
          </w:p>
        </w:tc>
      </w:tr>
      <w:tr w:rsidR="008D6EA7" w:rsidRPr="00E93F3D" w14:paraId="634A58FE" w14:textId="77777777" w:rsidTr="005B285E">
        <w:trPr>
          <w:ins w:id="209" w:author="Johannes Becker" w:date="2020-02-20T13:39:00Z"/>
        </w:trPr>
        <w:tc>
          <w:tcPr>
            <w:tcW w:w="8425" w:type="dxa"/>
            <w:tcBorders>
              <w:top w:val="single" w:sz="4" w:space="0" w:color="000000"/>
              <w:left w:val="single" w:sz="4" w:space="0" w:color="000000"/>
              <w:bottom w:val="single" w:sz="4" w:space="0" w:color="000000"/>
              <w:right w:val="single" w:sz="4" w:space="0" w:color="000000"/>
            </w:tcBorders>
            <w:vAlign w:val="center"/>
          </w:tcPr>
          <w:p w14:paraId="3A6484C9" w14:textId="50D72889" w:rsidR="008D6EA7" w:rsidRDefault="008D6EA7" w:rsidP="0052740F">
            <w:pPr>
              <w:rPr>
                <w:ins w:id="210" w:author="Johannes Becker" w:date="2020-02-20T13:39:00Z"/>
                <w:lang w:val="en-GB"/>
              </w:rPr>
            </w:pPr>
            <w:ins w:id="211" w:author="Johannes Becker" w:date="2020-02-20T13:39:00Z">
              <w:r>
                <w:rPr>
                  <w:lang w:val="en-GB"/>
                </w:rPr>
                <w:t>Added concepts to</w:t>
              </w:r>
            </w:ins>
            <w:ins w:id="212" w:author="Johannes Becker" w:date="2020-02-20T13:40:00Z">
              <w:r>
                <w:rPr>
                  <w:lang w:val="en-GB"/>
                </w:rPr>
                <w:t xml:space="preserve"> support 150% E/E component definitions.</w:t>
              </w:r>
            </w:ins>
          </w:p>
        </w:tc>
        <w:tc>
          <w:tcPr>
            <w:tcW w:w="567" w:type="dxa"/>
            <w:tcBorders>
              <w:top w:val="single" w:sz="4" w:space="0" w:color="000000"/>
              <w:left w:val="single" w:sz="4" w:space="0" w:color="000000"/>
              <w:bottom w:val="single" w:sz="4" w:space="0" w:color="000000"/>
              <w:right w:val="single" w:sz="4" w:space="0" w:color="000000"/>
            </w:tcBorders>
          </w:tcPr>
          <w:p w14:paraId="3D46E19F" w14:textId="77777777" w:rsidR="008D6EA7" w:rsidRDefault="008D6EA7" w:rsidP="0052740F">
            <w:pPr>
              <w:rPr>
                <w:ins w:id="213" w:author="Johannes Becker" w:date="2020-02-20T13:39:00Z"/>
                <w:lang w:val="en-GB"/>
              </w:rPr>
            </w:pPr>
          </w:p>
        </w:tc>
      </w:tr>
      <w:tr w:rsidR="008D6EA7" w:rsidRPr="00E93F3D" w14:paraId="7CA51CF3" w14:textId="77777777" w:rsidTr="005B285E">
        <w:trPr>
          <w:ins w:id="214" w:author="Johannes Becker" w:date="2020-02-20T13:46:00Z"/>
        </w:trPr>
        <w:tc>
          <w:tcPr>
            <w:tcW w:w="8425" w:type="dxa"/>
            <w:tcBorders>
              <w:top w:val="single" w:sz="4" w:space="0" w:color="000000"/>
              <w:left w:val="single" w:sz="4" w:space="0" w:color="000000"/>
              <w:bottom w:val="single" w:sz="4" w:space="0" w:color="000000"/>
              <w:right w:val="single" w:sz="4" w:space="0" w:color="000000"/>
            </w:tcBorders>
            <w:vAlign w:val="center"/>
          </w:tcPr>
          <w:p w14:paraId="622011FB" w14:textId="77777777" w:rsidR="008D6EA7" w:rsidRDefault="008D6EA7" w:rsidP="0052740F">
            <w:pPr>
              <w:rPr>
                <w:ins w:id="215" w:author="Johannes Becker" w:date="2020-02-20T13:47:00Z"/>
                <w:lang w:val="en-GB"/>
              </w:rPr>
            </w:pPr>
            <w:ins w:id="216" w:author="Johannes Becker" w:date="2020-02-20T13:46:00Z">
              <w:r>
                <w:rPr>
                  <w:lang w:val="en-GB"/>
                </w:rPr>
                <w:t xml:space="preserve">Added concepts for the description of </w:t>
              </w:r>
            </w:ins>
            <w:ins w:id="217" w:author="Johannes Becker" w:date="2020-02-20T13:47:00Z">
              <w:r>
                <w:rPr>
                  <w:lang w:val="en-GB"/>
                </w:rPr>
                <w:t>fuse boxes and other E/E-Components</w:t>
              </w:r>
            </w:ins>
          </w:p>
          <w:p w14:paraId="602E3BE7" w14:textId="5B9843D3" w:rsidR="008D6EA7" w:rsidRDefault="008D6EA7" w:rsidP="008D6EA7">
            <w:pPr>
              <w:pStyle w:val="Listenabsatz"/>
              <w:numPr>
                <w:ilvl w:val="0"/>
                <w:numId w:val="60"/>
              </w:numPr>
              <w:rPr>
                <w:ins w:id="218" w:author="Johannes Becker" w:date="2020-02-20T13:47:00Z"/>
                <w:lang w:val="en-GB"/>
              </w:rPr>
            </w:pPr>
            <w:ins w:id="219" w:author="Johannes Becker" w:date="2020-02-20T13:47:00Z">
              <w:r>
                <w:rPr>
                  <w:lang w:val="en-GB"/>
                </w:rPr>
                <w:t>internal connectivit</w:t>
              </w:r>
            </w:ins>
            <w:ins w:id="220" w:author="Johannes Becker" w:date="2020-02-20T13:49:00Z">
              <w:r w:rsidR="00360033">
                <w:rPr>
                  <w:lang w:val="en-GB"/>
                </w:rPr>
                <w:t>y</w:t>
              </w:r>
            </w:ins>
          </w:p>
          <w:p w14:paraId="183FB195" w14:textId="77777777" w:rsidR="008D6EA7" w:rsidRDefault="008D6EA7" w:rsidP="008D6EA7">
            <w:pPr>
              <w:pStyle w:val="Listenabsatz"/>
              <w:numPr>
                <w:ilvl w:val="0"/>
                <w:numId w:val="60"/>
              </w:numPr>
              <w:rPr>
                <w:ins w:id="221" w:author="Johannes Becker" w:date="2020-02-20T13:48:00Z"/>
                <w:lang w:val="en-GB"/>
              </w:rPr>
            </w:pPr>
            <w:ins w:id="222" w:author="Johannes Becker" w:date="2020-02-20T13:47:00Z">
              <w:r>
                <w:rPr>
                  <w:lang w:val="en-GB"/>
                </w:rPr>
                <w:t>variance of internal c</w:t>
              </w:r>
            </w:ins>
            <w:ins w:id="223" w:author="Johannes Becker" w:date="2020-02-20T13:48:00Z">
              <w:r>
                <w:rPr>
                  <w:lang w:val="en-GB"/>
                </w:rPr>
                <w:t>onnectivity</w:t>
              </w:r>
            </w:ins>
          </w:p>
          <w:p w14:paraId="09FC28C0" w14:textId="45BF75B2" w:rsidR="008D6EA7" w:rsidRPr="008D6EA7" w:rsidRDefault="008D6EA7" w:rsidP="008D6EA7">
            <w:pPr>
              <w:pStyle w:val="Listenabsatz"/>
              <w:numPr>
                <w:ilvl w:val="0"/>
                <w:numId w:val="60"/>
              </w:numPr>
              <w:rPr>
                <w:ins w:id="224" w:author="Johannes Becker" w:date="2020-02-20T13:46:00Z"/>
                <w:lang w:val="en-GB"/>
              </w:rPr>
            </w:pPr>
            <w:ins w:id="225" w:author="Johannes Becker" w:date="2020-02-20T13:48:00Z">
              <w:r>
                <w:rPr>
                  <w:lang w:val="en-GB"/>
                </w:rPr>
                <w:t>modularity</w:t>
              </w:r>
            </w:ins>
          </w:p>
        </w:tc>
        <w:tc>
          <w:tcPr>
            <w:tcW w:w="567" w:type="dxa"/>
            <w:tcBorders>
              <w:top w:val="single" w:sz="4" w:space="0" w:color="000000"/>
              <w:left w:val="single" w:sz="4" w:space="0" w:color="000000"/>
              <w:bottom w:val="single" w:sz="4" w:space="0" w:color="000000"/>
              <w:right w:val="single" w:sz="4" w:space="0" w:color="000000"/>
            </w:tcBorders>
          </w:tcPr>
          <w:p w14:paraId="29B41562" w14:textId="77777777" w:rsidR="008D6EA7" w:rsidRDefault="008D6EA7" w:rsidP="0052740F">
            <w:pPr>
              <w:rPr>
                <w:ins w:id="226" w:author="Johannes Becker" w:date="2020-02-20T13:46:00Z"/>
                <w:lang w:val="en-GB"/>
              </w:rPr>
            </w:pPr>
          </w:p>
        </w:tc>
      </w:tr>
      <w:tr w:rsidR="00944185" w:rsidRPr="00E93F3D" w14:paraId="1899A598" w14:textId="77777777" w:rsidTr="005B285E">
        <w:trPr>
          <w:ins w:id="227" w:author="Johannes Becker" w:date="2020-02-20T10:42:00Z"/>
        </w:trPr>
        <w:tc>
          <w:tcPr>
            <w:tcW w:w="8425" w:type="dxa"/>
            <w:tcBorders>
              <w:top w:val="single" w:sz="4" w:space="0" w:color="000000"/>
              <w:left w:val="single" w:sz="4" w:space="0" w:color="000000"/>
              <w:bottom w:val="single" w:sz="4" w:space="0" w:color="000000"/>
              <w:right w:val="single" w:sz="4" w:space="0" w:color="000000"/>
            </w:tcBorders>
            <w:vAlign w:val="center"/>
          </w:tcPr>
          <w:p w14:paraId="2777DD55" w14:textId="76D46F58" w:rsidR="00944185" w:rsidRDefault="00944185" w:rsidP="0052740F">
            <w:pPr>
              <w:rPr>
                <w:ins w:id="228" w:author="Johannes Becker" w:date="2020-02-20T10:42:00Z"/>
                <w:lang w:val="en-GB"/>
              </w:rPr>
            </w:pPr>
            <w:ins w:id="229" w:author="Johannes Becker" w:date="2020-02-20T10:42:00Z">
              <w:r>
                <w:rPr>
                  <w:lang w:val="en-GB"/>
                </w:rPr>
                <w:t>Improved modification tracking / change detection for the digital representation of documents (</w:t>
              </w:r>
            </w:ins>
            <w:ins w:id="230" w:author="Johannes Becker" w:date="2020-02-20T10:43:00Z">
              <w:r>
                <w:rPr>
                  <w:lang w:val="en-GB"/>
                </w:rPr>
                <w:t>independent from the approval process in the domain)</w:t>
              </w:r>
            </w:ins>
          </w:p>
        </w:tc>
        <w:tc>
          <w:tcPr>
            <w:tcW w:w="567" w:type="dxa"/>
            <w:tcBorders>
              <w:top w:val="single" w:sz="4" w:space="0" w:color="000000"/>
              <w:left w:val="single" w:sz="4" w:space="0" w:color="000000"/>
              <w:bottom w:val="single" w:sz="4" w:space="0" w:color="000000"/>
              <w:right w:val="single" w:sz="4" w:space="0" w:color="000000"/>
            </w:tcBorders>
          </w:tcPr>
          <w:p w14:paraId="3C72BBC1" w14:textId="77777777" w:rsidR="00944185" w:rsidRDefault="00944185" w:rsidP="0052740F">
            <w:pPr>
              <w:rPr>
                <w:ins w:id="231" w:author="Johannes Becker" w:date="2020-02-20T10:42:00Z"/>
                <w:lang w:val="en-GB"/>
              </w:rPr>
            </w:pPr>
          </w:p>
        </w:tc>
      </w:tr>
      <w:tr w:rsidR="00FE06F9" w:rsidRPr="00E93F3D" w14:paraId="44F14B05" w14:textId="77777777" w:rsidTr="005B285E">
        <w:trPr>
          <w:ins w:id="232" w:author="Johannes Becker" w:date="2020-02-20T10:33:00Z"/>
        </w:trPr>
        <w:tc>
          <w:tcPr>
            <w:tcW w:w="8425" w:type="dxa"/>
            <w:tcBorders>
              <w:top w:val="single" w:sz="4" w:space="0" w:color="000000"/>
              <w:left w:val="single" w:sz="4" w:space="0" w:color="000000"/>
              <w:bottom w:val="single" w:sz="4" w:space="0" w:color="000000"/>
              <w:right w:val="single" w:sz="4" w:space="0" w:color="000000"/>
            </w:tcBorders>
            <w:vAlign w:val="center"/>
          </w:tcPr>
          <w:p w14:paraId="25E7F027" w14:textId="611742DC" w:rsidR="00FE06F9" w:rsidRDefault="00FE06F9" w:rsidP="0052740F">
            <w:pPr>
              <w:rPr>
                <w:ins w:id="233" w:author="Johannes Becker" w:date="2020-02-20T10:33:00Z"/>
                <w:lang w:val="en-GB"/>
              </w:rPr>
            </w:pPr>
            <w:ins w:id="234" w:author="Johannes Becker" w:date="2020-02-20T10:33:00Z">
              <w:r>
                <w:rPr>
                  <w:lang w:val="en-GB"/>
                </w:rPr>
                <w:t xml:space="preserve">Refactored 3D representation of segments. </w:t>
              </w:r>
              <w:r w:rsidR="00944185">
                <w:rPr>
                  <w:lang w:val="en-GB"/>
                </w:rPr>
                <w:t xml:space="preserve">Dropped current 3D-curve </w:t>
              </w:r>
            </w:ins>
            <w:ins w:id="235" w:author="Johannes Becker" w:date="2020-02-20T10:34:00Z">
              <w:r w:rsidR="00944185">
                <w:rPr>
                  <w:lang w:val="en-GB"/>
                </w:rPr>
                <w:t xml:space="preserve">model and replaced it by </w:t>
              </w:r>
            </w:ins>
            <w:ins w:id="236" w:author="Johannes Becker" w:date="2020-02-20T10:35:00Z">
              <w:r w:rsidR="00944185">
                <w:rPr>
                  <w:lang w:val="en-GB"/>
                </w:rPr>
                <w:t>complete representation of NURBS</w:t>
              </w:r>
            </w:ins>
            <w:ins w:id="237" w:author="Johannes Becker" w:date="2020-02-20T10:36:00Z">
              <w:r w:rsidR="00944185">
                <w:rPr>
                  <w:lang w:val="en-GB"/>
                </w:rPr>
                <w:t>.</w:t>
              </w:r>
            </w:ins>
          </w:p>
        </w:tc>
        <w:tc>
          <w:tcPr>
            <w:tcW w:w="567" w:type="dxa"/>
            <w:tcBorders>
              <w:top w:val="single" w:sz="4" w:space="0" w:color="000000"/>
              <w:left w:val="single" w:sz="4" w:space="0" w:color="000000"/>
              <w:bottom w:val="single" w:sz="4" w:space="0" w:color="000000"/>
              <w:right w:val="single" w:sz="4" w:space="0" w:color="000000"/>
            </w:tcBorders>
          </w:tcPr>
          <w:p w14:paraId="4DF4D737" w14:textId="546CEA7B" w:rsidR="00FE06F9" w:rsidRDefault="00944185" w:rsidP="0052740F">
            <w:pPr>
              <w:rPr>
                <w:ins w:id="238" w:author="Johannes Becker" w:date="2020-02-20T10:33:00Z"/>
                <w:lang w:val="en-GB"/>
              </w:rPr>
            </w:pPr>
            <w:ins w:id="239" w:author="Johannes Becker" w:date="2020-02-20T10:36:00Z">
              <w:r>
                <w:rPr>
                  <w:lang w:val="en-GB"/>
                </w:rPr>
                <w:t>X</w:t>
              </w:r>
            </w:ins>
          </w:p>
        </w:tc>
      </w:tr>
      <w:tr w:rsidR="008D6EA7" w:rsidRPr="00E93F3D" w14:paraId="4AAF0D3B" w14:textId="77777777" w:rsidTr="005B285E">
        <w:trPr>
          <w:ins w:id="240" w:author="Johannes Becker" w:date="2020-02-20T13:38:00Z"/>
        </w:trPr>
        <w:tc>
          <w:tcPr>
            <w:tcW w:w="8425" w:type="dxa"/>
            <w:tcBorders>
              <w:top w:val="single" w:sz="4" w:space="0" w:color="000000"/>
              <w:left w:val="single" w:sz="4" w:space="0" w:color="000000"/>
              <w:bottom w:val="single" w:sz="4" w:space="0" w:color="000000"/>
              <w:right w:val="single" w:sz="4" w:space="0" w:color="000000"/>
            </w:tcBorders>
            <w:vAlign w:val="center"/>
          </w:tcPr>
          <w:p w14:paraId="1DE5833A" w14:textId="685F776B" w:rsidR="008D6EA7" w:rsidRDefault="008D6EA7" w:rsidP="0052740F">
            <w:pPr>
              <w:rPr>
                <w:ins w:id="241" w:author="Johannes Becker" w:date="2020-02-20T13:38:00Z"/>
                <w:lang w:val="en-GB"/>
              </w:rPr>
            </w:pPr>
            <w:ins w:id="242" w:author="Johannes Becker" w:date="2020-02-20T13:38:00Z">
              <w:r>
                <w:rPr>
                  <w:lang w:val="en-GB"/>
                </w:rPr>
                <w:t>Added concept for integrated terminals and supplementary components in different contacting situations (e.g. wire fixations)</w:t>
              </w:r>
            </w:ins>
          </w:p>
        </w:tc>
        <w:tc>
          <w:tcPr>
            <w:tcW w:w="567" w:type="dxa"/>
            <w:tcBorders>
              <w:top w:val="single" w:sz="4" w:space="0" w:color="000000"/>
              <w:left w:val="single" w:sz="4" w:space="0" w:color="000000"/>
              <w:bottom w:val="single" w:sz="4" w:space="0" w:color="000000"/>
              <w:right w:val="single" w:sz="4" w:space="0" w:color="000000"/>
            </w:tcBorders>
          </w:tcPr>
          <w:p w14:paraId="08E81660" w14:textId="77777777" w:rsidR="008D6EA7" w:rsidRDefault="008D6EA7" w:rsidP="0052740F">
            <w:pPr>
              <w:rPr>
                <w:ins w:id="243" w:author="Johannes Becker" w:date="2020-02-20T13:38:00Z"/>
                <w:lang w:val="en-GB"/>
              </w:rPr>
            </w:pPr>
          </w:p>
        </w:tc>
      </w:tr>
      <w:tr w:rsidR="008D6EA7" w:rsidRPr="00E93F3D" w14:paraId="65BE79CA" w14:textId="77777777" w:rsidTr="005B285E">
        <w:trPr>
          <w:ins w:id="244" w:author="Johannes Becker" w:date="2020-02-20T13:39:00Z"/>
        </w:trPr>
        <w:tc>
          <w:tcPr>
            <w:tcW w:w="8425" w:type="dxa"/>
            <w:tcBorders>
              <w:top w:val="single" w:sz="4" w:space="0" w:color="000000"/>
              <w:left w:val="single" w:sz="4" w:space="0" w:color="000000"/>
              <w:bottom w:val="single" w:sz="4" w:space="0" w:color="000000"/>
              <w:right w:val="single" w:sz="4" w:space="0" w:color="000000"/>
            </w:tcBorders>
            <w:vAlign w:val="center"/>
          </w:tcPr>
          <w:p w14:paraId="4A906F9F" w14:textId="3E95783E" w:rsidR="008D6EA7" w:rsidRDefault="008D6EA7" w:rsidP="0052740F">
            <w:pPr>
              <w:rPr>
                <w:ins w:id="245" w:author="Johannes Becker" w:date="2020-02-20T13:39:00Z"/>
                <w:lang w:val="en-GB"/>
              </w:rPr>
            </w:pPr>
            <w:ins w:id="246" w:author="Johannes Becker" w:date="2020-02-20T13:39:00Z">
              <w:r>
                <w:rPr>
                  <w:lang w:val="en-GB"/>
                </w:rPr>
                <w:t>Clarification that contact points are free of variance.</w:t>
              </w:r>
            </w:ins>
          </w:p>
        </w:tc>
        <w:tc>
          <w:tcPr>
            <w:tcW w:w="567" w:type="dxa"/>
            <w:tcBorders>
              <w:top w:val="single" w:sz="4" w:space="0" w:color="000000"/>
              <w:left w:val="single" w:sz="4" w:space="0" w:color="000000"/>
              <w:bottom w:val="single" w:sz="4" w:space="0" w:color="000000"/>
              <w:right w:val="single" w:sz="4" w:space="0" w:color="000000"/>
            </w:tcBorders>
          </w:tcPr>
          <w:p w14:paraId="2216F4EA" w14:textId="77777777" w:rsidR="008D6EA7" w:rsidRDefault="008D6EA7" w:rsidP="0052740F">
            <w:pPr>
              <w:rPr>
                <w:ins w:id="247" w:author="Johannes Becker" w:date="2020-02-20T13:39:00Z"/>
                <w:lang w:val="en-GB"/>
              </w:rPr>
            </w:pPr>
          </w:p>
        </w:tc>
      </w:tr>
      <w:tr w:rsidR="00343F6F" w:rsidRPr="00E93F3D" w14:paraId="41EC0596" w14:textId="77777777" w:rsidTr="005B285E">
        <w:trPr>
          <w:ins w:id="248" w:author="Johannes Becker" w:date="2020-02-19T12:54:00Z"/>
        </w:trPr>
        <w:tc>
          <w:tcPr>
            <w:tcW w:w="8425" w:type="dxa"/>
            <w:tcBorders>
              <w:top w:val="single" w:sz="4" w:space="0" w:color="000000"/>
              <w:left w:val="single" w:sz="4" w:space="0" w:color="000000"/>
              <w:bottom w:val="single" w:sz="4" w:space="0" w:color="000000"/>
              <w:right w:val="single" w:sz="4" w:space="0" w:color="000000"/>
            </w:tcBorders>
            <w:vAlign w:val="center"/>
          </w:tcPr>
          <w:p w14:paraId="66DAFB09" w14:textId="0D1A48F1" w:rsidR="00343F6F" w:rsidRDefault="008D6EA7" w:rsidP="0052740F">
            <w:pPr>
              <w:rPr>
                <w:ins w:id="249" w:author="Johannes Becker" w:date="2020-02-19T12:54:00Z"/>
                <w:lang w:val="en-GB"/>
              </w:rPr>
            </w:pPr>
            <w:ins w:id="250" w:author="Johannes Becker" w:date="2020-02-20T13:40:00Z">
              <w:r>
                <w:rPr>
                  <w:lang w:val="en-GB"/>
                </w:rPr>
                <w:t>Refactored attributes for compatibility definitions between termin</w:t>
              </w:r>
            </w:ins>
            <w:ins w:id="251" w:author="Johannes Becker" w:date="2020-02-20T13:41:00Z">
              <w:r>
                <w:rPr>
                  <w:lang w:val="en-GB"/>
                </w:rPr>
                <w:t>als, plugs, cavities, seals and wires.</w:t>
              </w:r>
            </w:ins>
          </w:p>
        </w:tc>
        <w:tc>
          <w:tcPr>
            <w:tcW w:w="567" w:type="dxa"/>
            <w:tcBorders>
              <w:top w:val="single" w:sz="4" w:space="0" w:color="000000"/>
              <w:left w:val="single" w:sz="4" w:space="0" w:color="000000"/>
              <w:bottom w:val="single" w:sz="4" w:space="0" w:color="000000"/>
              <w:right w:val="single" w:sz="4" w:space="0" w:color="000000"/>
            </w:tcBorders>
          </w:tcPr>
          <w:p w14:paraId="79DD82B3" w14:textId="446CEE89" w:rsidR="00343F6F" w:rsidRDefault="008D6EA7" w:rsidP="0052740F">
            <w:pPr>
              <w:rPr>
                <w:ins w:id="252" w:author="Johannes Becker" w:date="2020-02-19T12:54:00Z"/>
                <w:lang w:val="en-GB"/>
              </w:rPr>
            </w:pPr>
            <w:ins w:id="253" w:author="Johannes Becker" w:date="2020-02-20T13:41:00Z">
              <w:r>
                <w:rPr>
                  <w:lang w:val="en-GB"/>
                </w:rPr>
                <w:t>X</w:t>
              </w:r>
            </w:ins>
          </w:p>
        </w:tc>
      </w:tr>
      <w:tr w:rsidR="008D6EA7" w:rsidRPr="00E93F3D" w14:paraId="07F469D8" w14:textId="77777777" w:rsidTr="005B285E">
        <w:trPr>
          <w:ins w:id="254" w:author="Johannes Becker" w:date="2020-02-20T13:39:00Z"/>
        </w:trPr>
        <w:tc>
          <w:tcPr>
            <w:tcW w:w="8425" w:type="dxa"/>
            <w:tcBorders>
              <w:top w:val="single" w:sz="4" w:space="0" w:color="000000"/>
              <w:left w:val="single" w:sz="4" w:space="0" w:color="000000"/>
              <w:bottom w:val="single" w:sz="4" w:space="0" w:color="000000"/>
              <w:right w:val="single" w:sz="4" w:space="0" w:color="000000"/>
            </w:tcBorders>
            <w:vAlign w:val="center"/>
          </w:tcPr>
          <w:p w14:paraId="241F34C9" w14:textId="468D45C8" w:rsidR="008D6EA7" w:rsidRDefault="008D6EA7" w:rsidP="0052740F">
            <w:pPr>
              <w:rPr>
                <w:ins w:id="255" w:author="Johannes Becker" w:date="2020-02-20T13:39:00Z"/>
                <w:lang w:val="en-GB"/>
              </w:rPr>
            </w:pPr>
            <w:ins w:id="256" w:author="Johannes Becker" w:date="2020-02-20T13:39:00Z">
              <w:r>
                <w:rPr>
                  <w:lang w:val="en-GB"/>
                </w:rPr>
                <w:t>Added concept for flat band wires and flat cores.</w:t>
              </w:r>
            </w:ins>
          </w:p>
        </w:tc>
        <w:tc>
          <w:tcPr>
            <w:tcW w:w="567" w:type="dxa"/>
            <w:tcBorders>
              <w:top w:val="single" w:sz="4" w:space="0" w:color="000000"/>
              <w:left w:val="single" w:sz="4" w:space="0" w:color="000000"/>
              <w:bottom w:val="single" w:sz="4" w:space="0" w:color="000000"/>
              <w:right w:val="single" w:sz="4" w:space="0" w:color="000000"/>
            </w:tcBorders>
          </w:tcPr>
          <w:p w14:paraId="5C38BE96" w14:textId="77777777" w:rsidR="008D6EA7" w:rsidRDefault="008D6EA7" w:rsidP="0052740F">
            <w:pPr>
              <w:rPr>
                <w:ins w:id="257" w:author="Johannes Becker" w:date="2020-02-20T13:39:00Z"/>
                <w:lang w:val="en-GB"/>
              </w:rPr>
            </w:pPr>
          </w:p>
        </w:tc>
      </w:tr>
      <w:tr w:rsidR="0052740F" w:rsidRPr="00E93F3D" w14:paraId="2962A286" w14:textId="661F0C6B"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58C56FE6" w14:textId="2C97408E" w:rsidR="0052740F" w:rsidRDefault="0052740F" w:rsidP="0052740F">
            <w:pPr>
              <w:rPr>
                <w:lang w:val="en-GB"/>
              </w:rPr>
            </w:pPr>
            <w:ins w:id="258" w:author="Johannes Becker" w:date="2020-02-19T12:49:00Z">
              <w:r>
                <w:rPr>
                  <w:lang w:val="en-GB"/>
                </w:rPr>
                <w:t>Dropped support for conformance classes.</w:t>
              </w:r>
            </w:ins>
            <w:del w:id="259" w:author="Johannes Becker" w:date="2020-02-19T12:42:00Z">
              <w:r w:rsidDel="005B285E">
                <w:rPr>
                  <w:lang w:val="en-GB"/>
                </w:rPr>
                <w:delText>Definition of a packaging mechanism to exchange VEC data together with supplementary</w:delText>
              </w:r>
              <w:r w:rsidRPr="007E6EA9" w:rsidDel="005B285E">
                <w:delText xml:space="preserve"> resources</w:delText>
              </w:r>
              <w:r w:rsidDel="005B285E">
                <w:rPr>
                  <w:lang w:val="en-GB"/>
                </w:rPr>
                <w:delText>.</w:delText>
              </w:r>
            </w:del>
          </w:p>
        </w:tc>
        <w:tc>
          <w:tcPr>
            <w:tcW w:w="567" w:type="dxa"/>
            <w:tcBorders>
              <w:top w:val="single" w:sz="4" w:space="0" w:color="000000"/>
              <w:left w:val="single" w:sz="4" w:space="0" w:color="000000"/>
              <w:bottom w:val="single" w:sz="4" w:space="0" w:color="000000"/>
              <w:right w:val="single" w:sz="4" w:space="0" w:color="000000"/>
            </w:tcBorders>
          </w:tcPr>
          <w:p w14:paraId="502C57F6" w14:textId="5098D821" w:rsidR="0052740F" w:rsidRDefault="0052740F" w:rsidP="0052740F">
            <w:pPr>
              <w:rPr>
                <w:lang w:val="en-GB"/>
              </w:rPr>
            </w:pPr>
            <w:ins w:id="260" w:author="Johannes Becker" w:date="2020-02-19T12:49:00Z">
              <w:r>
                <w:rPr>
                  <w:lang w:val="en-GB"/>
                </w:rPr>
                <w:t>X</w:t>
              </w:r>
            </w:ins>
          </w:p>
        </w:tc>
      </w:tr>
      <w:tr w:rsidR="008D6EA7" w:rsidRPr="00E93F3D" w14:paraId="2EF50D96" w14:textId="77777777" w:rsidTr="005B285E">
        <w:trPr>
          <w:ins w:id="261" w:author="Johannes Becker" w:date="2020-02-20T13:41:00Z"/>
        </w:trPr>
        <w:tc>
          <w:tcPr>
            <w:tcW w:w="8425" w:type="dxa"/>
            <w:tcBorders>
              <w:top w:val="single" w:sz="4" w:space="0" w:color="000000"/>
              <w:left w:val="single" w:sz="4" w:space="0" w:color="000000"/>
              <w:bottom w:val="single" w:sz="4" w:space="0" w:color="000000"/>
              <w:right w:val="single" w:sz="4" w:space="0" w:color="000000"/>
            </w:tcBorders>
            <w:vAlign w:val="center"/>
          </w:tcPr>
          <w:p w14:paraId="15E4B45A" w14:textId="22ABCDAD" w:rsidR="008D6EA7" w:rsidRDefault="008D6EA7" w:rsidP="0052740F">
            <w:pPr>
              <w:rPr>
                <w:ins w:id="262" w:author="Johannes Becker" w:date="2020-02-20T13:41:00Z"/>
                <w:lang w:val="en-GB"/>
              </w:rPr>
            </w:pPr>
            <w:ins w:id="263" w:author="Johannes Becker" w:date="2020-02-20T13:41:00Z">
              <w:r>
                <w:rPr>
                  <w:lang w:val="en-GB"/>
                </w:rPr>
                <w:lastRenderedPageBreak/>
                <w:t xml:space="preserve">Added support for grouping </w:t>
              </w:r>
            </w:ins>
            <w:ins w:id="264" w:author="Johannes Becker" w:date="2020-02-20T13:43:00Z">
              <w:r>
                <w:rPr>
                  <w:lang w:val="en-GB"/>
                </w:rPr>
                <w:t>component</w:t>
              </w:r>
            </w:ins>
            <w:ins w:id="265" w:author="Johannes Becker" w:date="2020-02-20T13:41:00Z">
              <w:r>
                <w:rPr>
                  <w:lang w:val="en-GB"/>
                </w:rPr>
                <w:t xml:space="preserve"> ports </w:t>
              </w:r>
            </w:ins>
            <w:ins w:id="266" w:author="Johannes Becker" w:date="2020-02-20T13:43:00Z">
              <w:r>
                <w:rPr>
                  <w:lang w:val="en-GB"/>
                </w:rPr>
                <w:t>by connector.</w:t>
              </w:r>
            </w:ins>
          </w:p>
        </w:tc>
        <w:tc>
          <w:tcPr>
            <w:tcW w:w="567" w:type="dxa"/>
            <w:tcBorders>
              <w:top w:val="single" w:sz="4" w:space="0" w:color="000000"/>
              <w:left w:val="single" w:sz="4" w:space="0" w:color="000000"/>
              <w:bottom w:val="single" w:sz="4" w:space="0" w:color="000000"/>
              <w:right w:val="single" w:sz="4" w:space="0" w:color="000000"/>
            </w:tcBorders>
          </w:tcPr>
          <w:p w14:paraId="01E7A6C2" w14:textId="33FE3B1E" w:rsidR="008D6EA7" w:rsidRDefault="008D6EA7" w:rsidP="0052740F">
            <w:pPr>
              <w:rPr>
                <w:ins w:id="267" w:author="Johannes Becker" w:date="2020-02-20T13:41:00Z"/>
                <w:lang w:val="en-GB"/>
              </w:rPr>
            </w:pPr>
            <w:ins w:id="268" w:author="Johannes Becker" w:date="2020-02-20T13:43:00Z">
              <w:r>
                <w:rPr>
                  <w:lang w:val="en-GB"/>
                </w:rPr>
                <w:t>X</w:t>
              </w:r>
            </w:ins>
          </w:p>
        </w:tc>
      </w:tr>
      <w:tr w:rsidR="0052740F" w:rsidRPr="00E93F3D" w14:paraId="1E548482" w14:textId="50375235"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0320D9E9" w14:textId="5D334915" w:rsidR="0052740F" w:rsidRDefault="0052740F" w:rsidP="0052740F">
            <w:pPr>
              <w:rPr>
                <w:lang w:val="en-GB"/>
              </w:rPr>
            </w:pPr>
            <w:ins w:id="269" w:author="Johannes Becker" w:date="2020-02-19T12:50:00Z">
              <w:r>
                <w:rPr>
                  <w:lang w:val="en-GB"/>
                </w:rPr>
                <w:t>Definition of complex part relations</w:t>
              </w:r>
            </w:ins>
            <w:del w:id="270" w:author="Johannes Becker" w:date="2020-02-19T12:42:00Z">
              <w:r w:rsidDel="005B285E">
                <w:rPr>
                  <w:lang w:val="en-GB"/>
                </w:rPr>
                <w:delText>Definition of a mapping mechanism to link VEC data with external data sources.</w:delText>
              </w:r>
            </w:del>
          </w:p>
        </w:tc>
        <w:tc>
          <w:tcPr>
            <w:tcW w:w="567" w:type="dxa"/>
            <w:tcBorders>
              <w:top w:val="single" w:sz="4" w:space="0" w:color="000000"/>
              <w:left w:val="single" w:sz="4" w:space="0" w:color="000000"/>
              <w:bottom w:val="single" w:sz="4" w:space="0" w:color="000000"/>
              <w:right w:val="single" w:sz="4" w:space="0" w:color="000000"/>
            </w:tcBorders>
          </w:tcPr>
          <w:p w14:paraId="75598CEC" w14:textId="77777777" w:rsidR="0052740F" w:rsidRDefault="0052740F" w:rsidP="0052740F">
            <w:pPr>
              <w:rPr>
                <w:lang w:val="en-GB"/>
              </w:rPr>
            </w:pPr>
          </w:p>
        </w:tc>
      </w:tr>
      <w:tr w:rsidR="0052740F" w:rsidRPr="00E93F3D" w14:paraId="3EEBDA8B" w14:textId="0780397E"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6E11E0D9" w14:textId="11761261" w:rsidR="0052740F" w:rsidRDefault="00343F6F" w:rsidP="0052740F">
            <w:pPr>
              <w:rPr>
                <w:lang w:val="en-GB"/>
              </w:rPr>
            </w:pPr>
            <w:ins w:id="271" w:author="Johannes Becker" w:date="2020-02-19T12:53:00Z">
              <w:r>
                <w:rPr>
                  <w:lang w:val="en-GB"/>
                </w:rPr>
                <w:t>Support for complex custom properties</w:t>
              </w:r>
            </w:ins>
            <w:ins w:id="272" w:author="Johannes Becker" w:date="2020-02-20T13:48:00Z">
              <w:r w:rsidR="00360033">
                <w:rPr>
                  <w:lang w:val="en-GB"/>
                </w:rPr>
                <w:t xml:space="preserve"> und multiple primitive types.</w:t>
              </w:r>
            </w:ins>
            <w:del w:id="273" w:author="Johannes Becker" w:date="2020-02-19T12:42:00Z">
              <w:r w:rsidR="0052740F" w:rsidDel="005B285E">
                <w:rPr>
                  <w:lang w:val="en-GB"/>
                </w:rPr>
                <w:delText>Support for extendable (“open”) enumerations.</w:delText>
              </w:r>
            </w:del>
          </w:p>
        </w:tc>
        <w:tc>
          <w:tcPr>
            <w:tcW w:w="567" w:type="dxa"/>
            <w:tcBorders>
              <w:top w:val="single" w:sz="4" w:space="0" w:color="000000"/>
              <w:left w:val="single" w:sz="4" w:space="0" w:color="000000"/>
              <w:bottom w:val="single" w:sz="4" w:space="0" w:color="000000"/>
              <w:right w:val="single" w:sz="4" w:space="0" w:color="000000"/>
            </w:tcBorders>
          </w:tcPr>
          <w:p w14:paraId="5D2A3EB5" w14:textId="03FD0E2F" w:rsidR="0052740F" w:rsidRDefault="0052740F" w:rsidP="0052740F">
            <w:pPr>
              <w:rPr>
                <w:lang w:val="en-GB"/>
              </w:rPr>
            </w:pPr>
          </w:p>
        </w:tc>
      </w:tr>
      <w:tr w:rsidR="0052740F" w:rsidRPr="00E93F3D" w14:paraId="2EAD4A6E" w14:textId="38B49ED7"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255AFD1F" w14:textId="11B3B213" w:rsidR="0052740F" w:rsidRDefault="00944185" w:rsidP="0052740F">
            <w:pPr>
              <w:rPr>
                <w:lang w:val="en-GB"/>
              </w:rPr>
            </w:pPr>
            <w:ins w:id="274" w:author="Johannes Becker" w:date="2020-02-20T10:36:00Z">
              <w:r>
                <w:rPr>
                  <w:lang w:val="en-GB"/>
                </w:rPr>
                <w:t xml:space="preserve">Added support for hierarchical </w:t>
              </w:r>
            </w:ins>
            <w:ins w:id="275" w:author="Johannes Becker" w:date="2020-02-20T10:37:00Z">
              <w:r>
                <w:rPr>
                  <w:lang w:val="en-GB"/>
                </w:rPr>
                <w:t xml:space="preserve">structures </w:t>
              </w:r>
            </w:ins>
            <w:ins w:id="276" w:author="Johannes Becker" w:date="2020-02-20T10:38:00Z">
              <w:r>
                <w:rPr>
                  <w:lang w:val="en-GB"/>
                </w:rPr>
                <w:t>on</w:t>
              </w:r>
            </w:ins>
            <w:ins w:id="277" w:author="Johannes Becker" w:date="2020-02-20T10:37:00Z">
              <w:r>
                <w:rPr>
                  <w:lang w:val="en-GB"/>
                </w:rPr>
                <w:t xml:space="preserve"> variant groups </w:t>
              </w:r>
            </w:ins>
            <w:del w:id="278" w:author="Johannes Becker" w:date="2020-02-19T12:42:00Z">
              <w:r w:rsidR="0052740F" w:rsidDel="005B285E">
                <w:rPr>
                  <w:lang w:val="en-GB"/>
                </w:rPr>
                <w:delText>Support for components (incl. connectors) with multiple bundle position points.</w:delText>
              </w:r>
            </w:del>
            <w:ins w:id="279" w:author="Johannes Becker" w:date="2020-02-20T10:38:00Z">
              <w:r>
                <w:rPr>
                  <w:lang w:val="en-GB"/>
                </w:rPr>
                <w:t>and added multiple attributes to the classes in the variant configur</w:t>
              </w:r>
            </w:ins>
            <w:ins w:id="280" w:author="Johannes Becker" w:date="2020-02-20T10:39:00Z">
              <w:r>
                <w:rPr>
                  <w:lang w:val="en-GB"/>
                </w:rPr>
                <w:t>ation scope.</w:t>
              </w:r>
            </w:ins>
          </w:p>
        </w:tc>
        <w:tc>
          <w:tcPr>
            <w:tcW w:w="567" w:type="dxa"/>
            <w:tcBorders>
              <w:top w:val="single" w:sz="4" w:space="0" w:color="000000"/>
              <w:left w:val="single" w:sz="4" w:space="0" w:color="000000"/>
              <w:bottom w:val="single" w:sz="4" w:space="0" w:color="000000"/>
              <w:right w:val="single" w:sz="4" w:space="0" w:color="000000"/>
            </w:tcBorders>
          </w:tcPr>
          <w:p w14:paraId="043E65F7" w14:textId="77777777" w:rsidR="0052740F" w:rsidRDefault="0052740F" w:rsidP="0052740F">
            <w:pPr>
              <w:rPr>
                <w:lang w:val="en-GB"/>
              </w:rPr>
            </w:pPr>
          </w:p>
        </w:tc>
      </w:tr>
      <w:tr w:rsidR="0052740F" w:rsidRPr="00E93F3D" w14:paraId="244683D1" w14:textId="68DA6F9F"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1A50AE97" w14:textId="76C554C5" w:rsidR="0052740F" w:rsidRDefault="00944185" w:rsidP="0052740F">
            <w:pPr>
              <w:rPr>
                <w:lang w:val="en-GB"/>
              </w:rPr>
            </w:pPr>
            <w:ins w:id="281" w:author="Johannes Becker" w:date="2020-02-20T10:39:00Z">
              <w:r>
                <w:rPr>
                  <w:lang w:val="en-GB"/>
                </w:rPr>
                <w:t>Added support for grommets sealed with additional single wire seals.</w:t>
              </w:r>
            </w:ins>
            <w:del w:id="282" w:author="Johannes Becker" w:date="2020-02-19T12:42:00Z">
              <w:r w:rsidR="0052740F" w:rsidDel="005B285E">
                <w:rPr>
                  <w:lang w:val="en-GB"/>
                </w:rPr>
                <w:delText>Integration of usage nodes</w:delText>
              </w:r>
            </w:del>
          </w:p>
        </w:tc>
        <w:tc>
          <w:tcPr>
            <w:tcW w:w="567" w:type="dxa"/>
            <w:tcBorders>
              <w:top w:val="single" w:sz="4" w:space="0" w:color="000000"/>
              <w:left w:val="single" w:sz="4" w:space="0" w:color="000000"/>
              <w:bottom w:val="single" w:sz="4" w:space="0" w:color="000000"/>
              <w:right w:val="single" w:sz="4" w:space="0" w:color="000000"/>
            </w:tcBorders>
          </w:tcPr>
          <w:p w14:paraId="1EF91E20" w14:textId="77777777" w:rsidR="0052740F" w:rsidRDefault="0052740F" w:rsidP="0052740F">
            <w:pPr>
              <w:rPr>
                <w:lang w:val="en-GB"/>
              </w:rPr>
            </w:pPr>
          </w:p>
        </w:tc>
      </w:tr>
      <w:tr w:rsidR="0052740F" w:rsidRPr="00E93F3D" w14:paraId="08C015A0" w14:textId="560572A9"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49D4EE20" w14:textId="3CEA3D74" w:rsidR="0052740F" w:rsidRDefault="00944185" w:rsidP="0052740F">
            <w:pPr>
              <w:rPr>
                <w:lang w:val="en-GB"/>
              </w:rPr>
            </w:pPr>
            <w:ins w:id="283" w:author="Johannes Becker" w:date="2020-02-20T10:40:00Z">
              <w:r>
                <w:rPr>
                  <w:lang w:val="en-GB"/>
                </w:rPr>
                <w:t>Refactored concept for supplem</w:t>
              </w:r>
            </w:ins>
            <w:ins w:id="284" w:author="Johannes Becker" w:date="2020-02-20T10:41:00Z">
              <w:r>
                <w:rPr>
                  <w:lang w:val="en-GB"/>
                </w:rPr>
                <w:t>entary parts of components in specified locations (e.g. Slots)</w:t>
              </w:r>
            </w:ins>
            <w:del w:id="285" w:author="Johannes Becker" w:date="2020-02-19T12:42:00Z">
              <w:r w:rsidR="0052740F" w:rsidDel="005B285E">
                <w:rPr>
                  <w:lang w:val="en-GB"/>
                </w:rPr>
                <w:delText>Support for modular connector housings.</w:delText>
              </w:r>
            </w:del>
          </w:p>
        </w:tc>
        <w:tc>
          <w:tcPr>
            <w:tcW w:w="567" w:type="dxa"/>
            <w:tcBorders>
              <w:top w:val="single" w:sz="4" w:space="0" w:color="000000"/>
              <w:left w:val="single" w:sz="4" w:space="0" w:color="000000"/>
              <w:bottom w:val="single" w:sz="4" w:space="0" w:color="000000"/>
              <w:right w:val="single" w:sz="4" w:space="0" w:color="000000"/>
            </w:tcBorders>
          </w:tcPr>
          <w:p w14:paraId="2A0CB0B6" w14:textId="014472D8" w:rsidR="0052740F" w:rsidRDefault="00944185" w:rsidP="0052740F">
            <w:pPr>
              <w:rPr>
                <w:lang w:val="en-GB"/>
              </w:rPr>
            </w:pPr>
            <w:ins w:id="286" w:author="Johannes Becker" w:date="2020-02-20T10:41:00Z">
              <w:r>
                <w:rPr>
                  <w:lang w:val="en-GB"/>
                </w:rPr>
                <w:t>X</w:t>
              </w:r>
            </w:ins>
          </w:p>
        </w:tc>
      </w:tr>
      <w:tr w:rsidR="0052740F" w:rsidRPr="00E93F3D" w14:paraId="4D374D1C" w14:textId="43E3FE7F"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4045B4D6" w14:textId="22AFF147" w:rsidR="0052740F" w:rsidRDefault="00944185" w:rsidP="0052740F">
            <w:pPr>
              <w:rPr>
                <w:lang w:val="en-GB"/>
              </w:rPr>
            </w:pPr>
            <w:ins w:id="287" w:author="Johannes Becker" w:date="2020-02-20T10:43:00Z">
              <w:r>
                <w:rPr>
                  <w:lang w:val="en-GB"/>
                </w:rPr>
                <w:t xml:space="preserve">Added support for </w:t>
              </w:r>
            </w:ins>
            <w:ins w:id="288" w:author="Johannes Becker" w:date="2020-02-20T13:45:00Z">
              <w:r w:rsidR="008D6EA7">
                <w:rPr>
                  <w:lang w:val="en-GB"/>
                </w:rPr>
                <w:t>d</w:t>
              </w:r>
            </w:ins>
            <w:ins w:id="289" w:author="Johannes Becker" w:date="2020-02-20T10:43:00Z">
              <w:r>
                <w:rPr>
                  <w:lang w:val="en-GB"/>
                </w:rPr>
                <w:t>iodes</w:t>
              </w:r>
            </w:ins>
            <w:del w:id="290" w:author="Johannes Becker" w:date="2020-02-19T12:42:00Z">
              <w:r w:rsidR="0052740F" w:rsidDel="005B285E">
                <w:rPr>
                  <w:lang w:val="en-GB"/>
                </w:rPr>
                <w:delText>Support for a detailed description of the electrical interface of EE-Components.</w:delText>
              </w:r>
            </w:del>
          </w:p>
        </w:tc>
        <w:tc>
          <w:tcPr>
            <w:tcW w:w="567" w:type="dxa"/>
            <w:tcBorders>
              <w:top w:val="single" w:sz="4" w:space="0" w:color="000000"/>
              <w:left w:val="single" w:sz="4" w:space="0" w:color="000000"/>
              <w:bottom w:val="single" w:sz="4" w:space="0" w:color="000000"/>
              <w:right w:val="single" w:sz="4" w:space="0" w:color="000000"/>
            </w:tcBorders>
          </w:tcPr>
          <w:p w14:paraId="1CA739D0" w14:textId="77777777" w:rsidR="0052740F" w:rsidRDefault="0052740F" w:rsidP="0052740F">
            <w:pPr>
              <w:rPr>
                <w:lang w:val="en-GB"/>
              </w:rPr>
            </w:pPr>
          </w:p>
        </w:tc>
      </w:tr>
      <w:tr w:rsidR="0052740F" w:rsidRPr="00E93F3D" w14:paraId="3566DAD2" w14:textId="566194B6"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5E1A6378" w14:textId="282C6AC8" w:rsidR="0052740F" w:rsidRDefault="008D6EA7" w:rsidP="0052740F">
            <w:pPr>
              <w:rPr>
                <w:lang w:val="en-GB"/>
              </w:rPr>
            </w:pPr>
            <w:ins w:id="291" w:author="Johannes Becker" w:date="2020-02-20T13:45:00Z">
              <w:r>
                <w:rPr>
                  <w:lang w:val="en-GB"/>
                </w:rPr>
                <w:t>Added support for cable</w:t>
              </w:r>
            </w:ins>
            <w:del w:id="292" w:author="Johannes Becker" w:date="2020-02-19T12:42:00Z">
              <w:r w:rsidR="0052740F" w:rsidDel="005B285E">
                <w:rPr>
                  <w:lang w:val="en-GB"/>
                </w:rPr>
                <w:delText>Improved data model for the representation of special wires.</w:delText>
              </w:r>
            </w:del>
            <w:ins w:id="293" w:author="Johannes Becker" w:date="2020-02-20T13:45:00Z">
              <w:r>
                <w:rPr>
                  <w:lang w:val="en-GB"/>
                </w:rPr>
                <w:t xml:space="preserve"> ties</w:t>
              </w:r>
            </w:ins>
          </w:p>
        </w:tc>
        <w:tc>
          <w:tcPr>
            <w:tcW w:w="567" w:type="dxa"/>
            <w:tcBorders>
              <w:top w:val="single" w:sz="4" w:space="0" w:color="000000"/>
              <w:left w:val="single" w:sz="4" w:space="0" w:color="000000"/>
              <w:bottom w:val="single" w:sz="4" w:space="0" w:color="000000"/>
              <w:right w:val="single" w:sz="4" w:space="0" w:color="000000"/>
            </w:tcBorders>
          </w:tcPr>
          <w:p w14:paraId="7892F423" w14:textId="77777777" w:rsidR="0052740F" w:rsidRDefault="0052740F" w:rsidP="0052740F">
            <w:pPr>
              <w:rPr>
                <w:lang w:val="en-GB"/>
              </w:rPr>
            </w:pPr>
          </w:p>
        </w:tc>
      </w:tr>
      <w:tr w:rsidR="0052740F" w:rsidRPr="00E93F3D" w14:paraId="5D9F18B3" w14:textId="38ACE3BE" w:rsidTr="005B285E">
        <w:tc>
          <w:tcPr>
            <w:tcW w:w="8425" w:type="dxa"/>
            <w:tcBorders>
              <w:top w:val="single" w:sz="4" w:space="0" w:color="000000"/>
              <w:left w:val="single" w:sz="4" w:space="0" w:color="000000"/>
              <w:bottom w:val="single" w:sz="4" w:space="0" w:color="000000"/>
              <w:right w:val="single" w:sz="4" w:space="0" w:color="000000"/>
            </w:tcBorders>
            <w:vAlign w:val="center"/>
          </w:tcPr>
          <w:p w14:paraId="0F196E09" w14:textId="20A653AB" w:rsidR="0052740F" w:rsidRDefault="0052740F" w:rsidP="0052740F">
            <w:pPr>
              <w:rPr>
                <w:lang w:val="en-GB"/>
              </w:rPr>
            </w:pPr>
            <w:del w:id="294" w:author="Johannes Becker" w:date="2020-02-19T12:42:00Z">
              <w:r w:rsidDel="005B285E">
                <w:rPr>
                  <w:lang w:val="en-GB"/>
                </w:rPr>
                <w:delText>Improved data model for the representation of units.</w:delText>
              </w:r>
            </w:del>
            <w:ins w:id="295" w:author="Johannes Becker" w:date="2020-02-20T13:45:00Z">
              <w:r w:rsidR="008D6EA7">
                <w:rPr>
                  <w:lang w:val="en-GB"/>
                </w:rPr>
                <w:t>Added support for mul</w:t>
              </w:r>
            </w:ins>
            <w:ins w:id="296" w:author="Johannes Becker" w:date="2020-02-20T13:46:00Z">
              <w:r w:rsidR="008D6EA7">
                <w:rPr>
                  <w:lang w:val="en-GB"/>
                </w:rPr>
                <w:t>ti-fuses</w:t>
              </w:r>
            </w:ins>
          </w:p>
        </w:tc>
        <w:tc>
          <w:tcPr>
            <w:tcW w:w="567" w:type="dxa"/>
            <w:tcBorders>
              <w:top w:val="single" w:sz="4" w:space="0" w:color="000000"/>
              <w:left w:val="single" w:sz="4" w:space="0" w:color="000000"/>
              <w:bottom w:val="single" w:sz="4" w:space="0" w:color="000000"/>
              <w:right w:val="single" w:sz="4" w:space="0" w:color="000000"/>
            </w:tcBorders>
          </w:tcPr>
          <w:p w14:paraId="5BA9C1C5" w14:textId="77777777" w:rsidR="0052740F" w:rsidRDefault="0052740F" w:rsidP="0052740F">
            <w:pPr>
              <w:rPr>
                <w:lang w:val="en-GB"/>
              </w:rPr>
            </w:pPr>
          </w:p>
        </w:tc>
      </w:tr>
    </w:tbl>
    <w:p w14:paraId="5FEE4D0A" w14:textId="0C7F539C" w:rsidR="005C20E9" w:rsidRDefault="005C20E9" w:rsidP="002C65AC">
      <w:pPr>
        <w:pStyle w:val="VDABlocktext"/>
        <w:rPr>
          <w:ins w:id="297" w:author="Johannes Becker" w:date="2020-02-20T13:56:00Z"/>
        </w:rPr>
      </w:pPr>
      <w:bookmarkStart w:id="298" w:name="_Toc181766018"/>
      <w:ins w:id="299" w:author="Johannes Becker" w:date="2020-02-20T13:55:00Z">
        <w:r>
          <w:t xml:space="preserve">The </w:t>
        </w:r>
      </w:ins>
      <w:ins w:id="300" w:author="Johannes Becker" w:date="2020-02-20T13:56:00Z">
        <w:r>
          <w:t>following list contains all minor changes, that affected schema compatibility.</w:t>
        </w:r>
      </w:ins>
    </w:p>
    <w:p w14:paraId="0BB746EB" w14:textId="77777777" w:rsidR="005C20E9" w:rsidRDefault="005C20E9" w:rsidP="002C65AC">
      <w:pPr>
        <w:pStyle w:val="VDABlocktext"/>
        <w:rPr>
          <w:ins w:id="301" w:author="Johannes Becker" w:date="2020-02-20T13:55:00Z"/>
        </w:rPr>
      </w:pPr>
    </w:p>
    <w:tbl>
      <w:tblPr>
        <w:tblW w:w="8992" w:type="dxa"/>
        <w:tblInd w:w="75" w:type="dxa"/>
        <w:tblLayout w:type="fixed"/>
        <w:tblCellMar>
          <w:left w:w="75" w:type="dxa"/>
          <w:right w:w="75" w:type="dxa"/>
        </w:tblCellMar>
        <w:tblLook w:val="0000" w:firstRow="0" w:lastRow="0" w:firstColumn="0" w:lastColumn="0" w:noHBand="0" w:noVBand="0"/>
      </w:tblPr>
      <w:tblGrid>
        <w:gridCol w:w="8425"/>
        <w:gridCol w:w="567"/>
      </w:tblGrid>
      <w:tr w:rsidR="005C20E9" w14:paraId="16B07A83" w14:textId="77777777" w:rsidTr="005F04A8">
        <w:trPr>
          <w:ins w:id="302" w:author="Johannes Becker" w:date="2020-02-20T13:55:00Z"/>
        </w:trPr>
        <w:tc>
          <w:tcPr>
            <w:tcW w:w="8425" w:type="dxa"/>
            <w:tcBorders>
              <w:top w:val="single" w:sz="4" w:space="0" w:color="000000"/>
              <w:left w:val="single" w:sz="4" w:space="0" w:color="000000"/>
              <w:bottom w:val="single" w:sz="4" w:space="0" w:color="000000"/>
              <w:right w:val="single" w:sz="4" w:space="0" w:color="000000"/>
            </w:tcBorders>
            <w:vAlign w:val="center"/>
          </w:tcPr>
          <w:p w14:paraId="475BF971" w14:textId="77777777" w:rsidR="005C20E9" w:rsidDel="005B285E" w:rsidRDefault="005C20E9" w:rsidP="005F04A8">
            <w:pPr>
              <w:rPr>
                <w:ins w:id="303" w:author="Johannes Becker" w:date="2020-02-20T13:55:00Z"/>
                <w:lang w:val="en-GB"/>
              </w:rPr>
            </w:pPr>
            <w:ins w:id="304" w:author="Johannes Becker" w:date="2020-02-20T13:55:00Z">
              <w:r>
                <w:rPr>
                  <w:lang w:val="en-GB"/>
                </w:rPr>
                <w:t>Refactored and renamed “ContactSystem” to TerminalPairing</w:t>
              </w:r>
            </w:ins>
          </w:p>
        </w:tc>
        <w:tc>
          <w:tcPr>
            <w:tcW w:w="567" w:type="dxa"/>
            <w:tcBorders>
              <w:top w:val="single" w:sz="4" w:space="0" w:color="000000"/>
              <w:left w:val="single" w:sz="4" w:space="0" w:color="000000"/>
              <w:bottom w:val="single" w:sz="4" w:space="0" w:color="000000"/>
              <w:right w:val="single" w:sz="4" w:space="0" w:color="000000"/>
            </w:tcBorders>
          </w:tcPr>
          <w:p w14:paraId="2E7D4443" w14:textId="77777777" w:rsidR="005C20E9" w:rsidRDefault="005C20E9" w:rsidP="005F04A8">
            <w:pPr>
              <w:rPr>
                <w:ins w:id="305" w:author="Johannes Becker" w:date="2020-02-20T13:55:00Z"/>
                <w:lang w:val="en-GB"/>
              </w:rPr>
            </w:pPr>
            <w:ins w:id="306" w:author="Johannes Becker" w:date="2020-02-20T13:55:00Z">
              <w:r>
                <w:rPr>
                  <w:lang w:val="en-GB"/>
                </w:rPr>
                <w:t>X</w:t>
              </w:r>
            </w:ins>
          </w:p>
        </w:tc>
      </w:tr>
      <w:tr w:rsidR="005C20E9" w14:paraId="3A621434" w14:textId="77777777" w:rsidTr="005F04A8">
        <w:trPr>
          <w:ins w:id="307" w:author="Johannes Becker" w:date="2020-02-20T13:55:00Z"/>
        </w:trPr>
        <w:tc>
          <w:tcPr>
            <w:tcW w:w="8425" w:type="dxa"/>
            <w:tcBorders>
              <w:top w:val="single" w:sz="4" w:space="0" w:color="000000"/>
              <w:left w:val="single" w:sz="4" w:space="0" w:color="000000"/>
              <w:bottom w:val="single" w:sz="4" w:space="0" w:color="000000"/>
              <w:right w:val="single" w:sz="4" w:space="0" w:color="000000"/>
            </w:tcBorders>
            <w:vAlign w:val="center"/>
          </w:tcPr>
          <w:p w14:paraId="0B58A199" w14:textId="77777777" w:rsidR="005C20E9" w:rsidRDefault="005C20E9" w:rsidP="005F04A8">
            <w:pPr>
              <w:rPr>
                <w:ins w:id="308" w:author="Johannes Becker" w:date="2020-02-20T13:55:00Z"/>
                <w:lang w:val="en-GB"/>
              </w:rPr>
            </w:pPr>
            <w:ins w:id="309" w:author="Johannes Becker" w:date="2020-02-20T13:55:00Z">
              <w:r>
                <w:rPr>
                  <w:lang w:val="en-GB"/>
                </w:rPr>
                <w:t>Path mistakenly inherited from ConfigurableElement</w:t>
              </w:r>
            </w:ins>
          </w:p>
        </w:tc>
        <w:tc>
          <w:tcPr>
            <w:tcW w:w="567" w:type="dxa"/>
            <w:tcBorders>
              <w:top w:val="single" w:sz="4" w:space="0" w:color="000000"/>
              <w:left w:val="single" w:sz="4" w:space="0" w:color="000000"/>
              <w:bottom w:val="single" w:sz="4" w:space="0" w:color="000000"/>
              <w:right w:val="single" w:sz="4" w:space="0" w:color="000000"/>
            </w:tcBorders>
          </w:tcPr>
          <w:p w14:paraId="623C3249" w14:textId="77777777" w:rsidR="005C20E9" w:rsidRDefault="005C20E9" w:rsidP="005F04A8">
            <w:pPr>
              <w:rPr>
                <w:ins w:id="310" w:author="Johannes Becker" w:date="2020-02-20T13:55:00Z"/>
                <w:lang w:val="en-GB"/>
              </w:rPr>
            </w:pPr>
            <w:ins w:id="311" w:author="Johannes Becker" w:date="2020-02-20T13:55:00Z">
              <w:r>
                <w:rPr>
                  <w:lang w:val="en-GB"/>
                </w:rPr>
                <w:t>X</w:t>
              </w:r>
            </w:ins>
          </w:p>
        </w:tc>
      </w:tr>
      <w:tr w:rsidR="005C20E9" w14:paraId="7F6B3A91" w14:textId="77777777" w:rsidTr="005F04A8">
        <w:trPr>
          <w:ins w:id="312" w:author="Johannes Becker" w:date="2020-02-20T13:56:00Z"/>
        </w:trPr>
        <w:tc>
          <w:tcPr>
            <w:tcW w:w="8425" w:type="dxa"/>
            <w:tcBorders>
              <w:top w:val="single" w:sz="4" w:space="0" w:color="000000"/>
              <w:left w:val="single" w:sz="4" w:space="0" w:color="000000"/>
              <w:bottom w:val="single" w:sz="4" w:space="0" w:color="000000"/>
              <w:right w:val="single" w:sz="4" w:space="0" w:color="000000"/>
            </w:tcBorders>
            <w:vAlign w:val="center"/>
          </w:tcPr>
          <w:p w14:paraId="644EC164" w14:textId="01FDADAF" w:rsidR="005C20E9" w:rsidRDefault="005C20E9" w:rsidP="005F04A8">
            <w:pPr>
              <w:rPr>
                <w:ins w:id="313" w:author="Johannes Becker" w:date="2020-02-20T13:56:00Z"/>
                <w:lang w:val="en-GB"/>
              </w:rPr>
            </w:pPr>
            <w:ins w:id="314" w:author="Johannes Becker" w:date="2020-02-20T13:56:00Z">
              <w:r>
                <w:rPr>
                  <w:lang w:val="en-GB"/>
                </w:rPr>
                <w:t>Moved “referenceElement” Association</w:t>
              </w:r>
            </w:ins>
            <w:ins w:id="315" w:author="Johannes Becker" w:date="2020-02-20T13:57:00Z">
              <w:r>
                <w:rPr>
                  <w:lang w:val="en-GB"/>
                </w:rPr>
                <w:t xml:space="preserve"> from PartOccurrence to OccurrenceOrUsage</w:t>
              </w:r>
            </w:ins>
          </w:p>
        </w:tc>
        <w:tc>
          <w:tcPr>
            <w:tcW w:w="567" w:type="dxa"/>
            <w:tcBorders>
              <w:top w:val="single" w:sz="4" w:space="0" w:color="000000"/>
              <w:left w:val="single" w:sz="4" w:space="0" w:color="000000"/>
              <w:bottom w:val="single" w:sz="4" w:space="0" w:color="000000"/>
              <w:right w:val="single" w:sz="4" w:space="0" w:color="000000"/>
            </w:tcBorders>
          </w:tcPr>
          <w:p w14:paraId="3C5E0ED1" w14:textId="7BFCBA5C" w:rsidR="005C20E9" w:rsidRDefault="005C20E9" w:rsidP="005F04A8">
            <w:pPr>
              <w:rPr>
                <w:ins w:id="316" w:author="Johannes Becker" w:date="2020-02-20T13:56:00Z"/>
                <w:lang w:val="en-GB"/>
              </w:rPr>
            </w:pPr>
            <w:ins w:id="317" w:author="Johannes Becker" w:date="2020-02-20T13:57:00Z">
              <w:r>
                <w:rPr>
                  <w:lang w:val="en-GB"/>
                </w:rPr>
                <w:t>X</w:t>
              </w:r>
            </w:ins>
          </w:p>
        </w:tc>
      </w:tr>
      <w:tr w:rsidR="005C20E9" w14:paraId="0B269417" w14:textId="77777777" w:rsidTr="005F04A8">
        <w:trPr>
          <w:ins w:id="318" w:author="Johannes Becker" w:date="2020-02-20T13:57:00Z"/>
        </w:trPr>
        <w:tc>
          <w:tcPr>
            <w:tcW w:w="8425" w:type="dxa"/>
            <w:tcBorders>
              <w:top w:val="single" w:sz="4" w:space="0" w:color="000000"/>
              <w:left w:val="single" w:sz="4" w:space="0" w:color="000000"/>
              <w:bottom w:val="single" w:sz="4" w:space="0" w:color="000000"/>
              <w:right w:val="single" w:sz="4" w:space="0" w:color="000000"/>
            </w:tcBorders>
            <w:vAlign w:val="center"/>
          </w:tcPr>
          <w:p w14:paraId="1682BA65" w14:textId="483E8BDE" w:rsidR="005C20E9" w:rsidRDefault="005C20E9" w:rsidP="005F04A8">
            <w:pPr>
              <w:rPr>
                <w:ins w:id="319" w:author="Johannes Becker" w:date="2020-02-20T13:57:00Z"/>
                <w:lang w:val="en-GB"/>
              </w:rPr>
            </w:pPr>
            <w:ins w:id="320" w:author="Johannes Becker" w:date="2020-02-20T13:57:00Z">
              <w:r>
                <w:rPr>
                  <w:lang w:val="en-GB"/>
                </w:rPr>
                <w:t>Refactoring of WireProtectionRole, introduction of TapeRole</w:t>
              </w:r>
            </w:ins>
          </w:p>
        </w:tc>
        <w:tc>
          <w:tcPr>
            <w:tcW w:w="567" w:type="dxa"/>
            <w:tcBorders>
              <w:top w:val="single" w:sz="4" w:space="0" w:color="000000"/>
              <w:left w:val="single" w:sz="4" w:space="0" w:color="000000"/>
              <w:bottom w:val="single" w:sz="4" w:space="0" w:color="000000"/>
              <w:right w:val="single" w:sz="4" w:space="0" w:color="000000"/>
            </w:tcBorders>
          </w:tcPr>
          <w:p w14:paraId="30356313" w14:textId="22889A58" w:rsidR="005C20E9" w:rsidRDefault="005C20E9" w:rsidP="005F04A8">
            <w:pPr>
              <w:rPr>
                <w:ins w:id="321" w:author="Johannes Becker" w:date="2020-02-20T13:57:00Z"/>
                <w:lang w:val="en-GB"/>
              </w:rPr>
            </w:pPr>
            <w:ins w:id="322" w:author="Johannes Becker" w:date="2020-02-20T13:57:00Z">
              <w:r>
                <w:rPr>
                  <w:lang w:val="en-GB"/>
                </w:rPr>
                <w:t>X</w:t>
              </w:r>
            </w:ins>
          </w:p>
        </w:tc>
      </w:tr>
      <w:tr w:rsidR="005C20E9" w14:paraId="7EF2FD8B" w14:textId="77777777" w:rsidTr="005F04A8">
        <w:trPr>
          <w:ins w:id="323" w:author="Johannes Becker" w:date="2020-02-20T13:57:00Z"/>
        </w:trPr>
        <w:tc>
          <w:tcPr>
            <w:tcW w:w="8425" w:type="dxa"/>
            <w:tcBorders>
              <w:top w:val="single" w:sz="4" w:space="0" w:color="000000"/>
              <w:left w:val="single" w:sz="4" w:space="0" w:color="000000"/>
              <w:bottom w:val="single" w:sz="4" w:space="0" w:color="000000"/>
              <w:right w:val="single" w:sz="4" w:space="0" w:color="000000"/>
            </w:tcBorders>
            <w:vAlign w:val="center"/>
          </w:tcPr>
          <w:p w14:paraId="5D63CE99" w14:textId="1725AD31" w:rsidR="005C20E9" w:rsidRDefault="005C20E9" w:rsidP="005F04A8">
            <w:pPr>
              <w:rPr>
                <w:ins w:id="324" w:author="Johannes Becker" w:date="2020-02-20T13:57:00Z"/>
                <w:lang w:val="en-GB"/>
              </w:rPr>
            </w:pPr>
            <w:ins w:id="325" w:author="Johannes Becker" w:date="2020-02-20T13:57:00Z">
              <w:r>
                <w:rPr>
                  <w:lang w:val="en-GB"/>
                </w:rPr>
                <w:t>Redefined sema</w:t>
              </w:r>
            </w:ins>
            <w:ins w:id="326" w:author="Johannes Becker" w:date="2020-02-20T13:58:00Z">
              <w:r>
                <w:rPr>
                  <w:lang w:val="en-GB"/>
                </w:rPr>
                <w:t>ntics for ConnectionGroup and NetGroup</w:t>
              </w:r>
            </w:ins>
          </w:p>
        </w:tc>
        <w:tc>
          <w:tcPr>
            <w:tcW w:w="567" w:type="dxa"/>
            <w:tcBorders>
              <w:top w:val="single" w:sz="4" w:space="0" w:color="000000"/>
              <w:left w:val="single" w:sz="4" w:space="0" w:color="000000"/>
              <w:bottom w:val="single" w:sz="4" w:space="0" w:color="000000"/>
              <w:right w:val="single" w:sz="4" w:space="0" w:color="000000"/>
            </w:tcBorders>
          </w:tcPr>
          <w:p w14:paraId="58F9B71F" w14:textId="1B71E986" w:rsidR="005C20E9" w:rsidRDefault="005C20E9" w:rsidP="005F04A8">
            <w:pPr>
              <w:rPr>
                <w:ins w:id="327" w:author="Johannes Becker" w:date="2020-02-20T13:57:00Z"/>
                <w:lang w:val="en-GB"/>
              </w:rPr>
            </w:pPr>
            <w:ins w:id="328" w:author="Johannes Becker" w:date="2020-02-20T13:58:00Z">
              <w:r>
                <w:rPr>
                  <w:lang w:val="en-GB"/>
                </w:rPr>
                <w:t>X</w:t>
              </w:r>
            </w:ins>
          </w:p>
        </w:tc>
      </w:tr>
      <w:tr w:rsidR="005B43DA" w14:paraId="6CD181ED" w14:textId="77777777" w:rsidTr="005F04A8">
        <w:trPr>
          <w:ins w:id="329" w:author="Johannes Becker" w:date="2020-02-20T13:58:00Z"/>
        </w:trPr>
        <w:tc>
          <w:tcPr>
            <w:tcW w:w="8425" w:type="dxa"/>
            <w:tcBorders>
              <w:top w:val="single" w:sz="4" w:space="0" w:color="000000"/>
              <w:left w:val="single" w:sz="4" w:space="0" w:color="000000"/>
              <w:bottom w:val="single" w:sz="4" w:space="0" w:color="000000"/>
              <w:right w:val="single" w:sz="4" w:space="0" w:color="000000"/>
            </w:tcBorders>
            <w:vAlign w:val="center"/>
          </w:tcPr>
          <w:p w14:paraId="49481255" w14:textId="7094DF39" w:rsidR="005B43DA" w:rsidRDefault="005B43DA" w:rsidP="005F04A8">
            <w:pPr>
              <w:rPr>
                <w:ins w:id="330" w:author="Johannes Becker" w:date="2020-02-20T13:58:00Z"/>
                <w:lang w:val="en-GB"/>
              </w:rPr>
            </w:pPr>
            <w:ins w:id="331" w:author="Johannes Becker" w:date="2020-02-20T13:58:00Z">
              <w:r>
                <w:rPr>
                  <w:lang w:val="en-GB"/>
                </w:rPr>
                <w:t xml:space="preserve">Removed </w:t>
              </w:r>
              <w:proofErr w:type="spellStart"/>
              <w:r>
                <w:rPr>
                  <w:lang w:val="en-GB"/>
                </w:rPr>
                <w:t>SealingClass</w:t>
              </w:r>
              <w:proofErr w:type="spellEnd"/>
              <w:r>
                <w:rPr>
                  <w:lang w:val="en-GB"/>
                </w:rPr>
                <w:t xml:space="preserve"> and </w:t>
              </w:r>
              <w:proofErr w:type="spellStart"/>
              <w:r>
                <w:rPr>
                  <w:lang w:val="en-GB"/>
                </w:rPr>
                <w:t>AbrasionResistanceClass</w:t>
              </w:r>
              <w:proofErr w:type="spellEnd"/>
              <w:r>
                <w:rPr>
                  <w:lang w:val="en-GB"/>
                </w:rPr>
                <w:t xml:space="preserve"> (replaced by general concept RobustnessProperties</w:t>
              </w:r>
            </w:ins>
            <w:ins w:id="332" w:author="Johannes Becker" w:date="2020-02-20T13:59:00Z">
              <w:r>
                <w:rPr>
                  <w:lang w:val="en-GB"/>
                </w:rPr>
                <w:t>).</w:t>
              </w:r>
            </w:ins>
          </w:p>
        </w:tc>
        <w:tc>
          <w:tcPr>
            <w:tcW w:w="567" w:type="dxa"/>
            <w:tcBorders>
              <w:top w:val="single" w:sz="4" w:space="0" w:color="000000"/>
              <w:left w:val="single" w:sz="4" w:space="0" w:color="000000"/>
              <w:bottom w:val="single" w:sz="4" w:space="0" w:color="000000"/>
              <w:right w:val="single" w:sz="4" w:space="0" w:color="000000"/>
            </w:tcBorders>
          </w:tcPr>
          <w:p w14:paraId="6CF42237" w14:textId="1A448166" w:rsidR="005B43DA" w:rsidRDefault="005B43DA" w:rsidP="005F04A8">
            <w:pPr>
              <w:rPr>
                <w:ins w:id="333" w:author="Johannes Becker" w:date="2020-02-20T13:58:00Z"/>
                <w:lang w:val="en-GB"/>
              </w:rPr>
            </w:pPr>
            <w:ins w:id="334" w:author="Johannes Becker" w:date="2020-02-20T13:59:00Z">
              <w:r>
                <w:rPr>
                  <w:lang w:val="en-GB"/>
                </w:rPr>
                <w:t>X</w:t>
              </w:r>
            </w:ins>
          </w:p>
        </w:tc>
      </w:tr>
      <w:tr w:rsidR="005B43DA" w14:paraId="69B2CC55" w14:textId="77777777" w:rsidTr="005F04A8">
        <w:trPr>
          <w:ins w:id="335" w:author="Johannes Becker" w:date="2020-02-20T13:59:00Z"/>
        </w:trPr>
        <w:tc>
          <w:tcPr>
            <w:tcW w:w="8425" w:type="dxa"/>
            <w:tcBorders>
              <w:top w:val="single" w:sz="4" w:space="0" w:color="000000"/>
              <w:left w:val="single" w:sz="4" w:space="0" w:color="000000"/>
              <w:bottom w:val="single" w:sz="4" w:space="0" w:color="000000"/>
              <w:right w:val="single" w:sz="4" w:space="0" w:color="000000"/>
            </w:tcBorders>
            <w:vAlign w:val="center"/>
          </w:tcPr>
          <w:p w14:paraId="24A4B74A" w14:textId="3CFE2B6C" w:rsidR="005B43DA" w:rsidRDefault="005B43DA" w:rsidP="005F04A8">
            <w:pPr>
              <w:rPr>
                <w:ins w:id="336" w:author="Johannes Becker" w:date="2020-02-20T13:59:00Z"/>
                <w:lang w:val="en-GB"/>
              </w:rPr>
            </w:pPr>
            <w:ins w:id="337" w:author="Johannes Becker" w:date="2020-02-20T13:59:00Z">
              <w:r>
                <w:rPr>
                  <w:lang w:val="en-GB"/>
                </w:rPr>
                <w:t xml:space="preserve">Removed </w:t>
              </w:r>
              <w:proofErr w:type="spellStart"/>
              <w:r>
                <w:rPr>
                  <w:lang w:val="en-GB"/>
                </w:rPr>
                <w:t>CompatibilityStatement</w:t>
              </w:r>
              <w:proofErr w:type="spellEnd"/>
              <w:r>
                <w:rPr>
                  <w:lang w:val="en-GB"/>
                </w:rPr>
                <w:t xml:space="preserve"> &amp; </w:t>
              </w:r>
              <w:proofErr w:type="spellStart"/>
              <w:r>
                <w:rPr>
                  <w:lang w:val="en-GB"/>
                </w:rPr>
                <w:t>CompatibilitySpecification</w:t>
              </w:r>
              <w:proofErr w:type="spellEnd"/>
            </w:ins>
          </w:p>
        </w:tc>
        <w:tc>
          <w:tcPr>
            <w:tcW w:w="567" w:type="dxa"/>
            <w:tcBorders>
              <w:top w:val="single" w:sz="4" w:space="0" w:color="000000"/>
              <w:left w:val="single" w:sz="4" w:space="0" w:color="000000"/>
              <w:bottom w:val="single" w:sz="4" w:space="0" w:color="000000"/>
              <w:right w:val="single" w:sz="4" w:space="0" w:color="000000"/>
            </w:tcBorders>
          </w:tcPr>
          <w:p w14:paraId="5E186A4C" w14:textId="7DD49C75" w:rsidR="005B43DA" w:rsidRDefault="005B43DA" w:rsidP="005F04A8">
            <w:pPr>
              <w:rPr>
                <w:ins w:id="338" w:author="Johannes Becker" w:date="2020-02-20T13:59:00Z"/>
                <w:lang w:val="en-GB"/>
              </w:rPr>
            </w:pPr>
            <w:ins w:id="339" w:author="Johannes Becker" w:date="2020-02-20T13:59:00Z">
              <w:r>
                <w:rPr>
                  <w:lang w:val="en-GB"/>
                </w:rPr>
                <w:t>X</w:t>
              </w:r>
            </w:ins>
          </w:p>
        </w:tc>
      </w:tr>
      <w:tr w:rsidR="005B43DA" w14:paraId="36C9B78E" w14:textId="77777777" w:rsidTr="005F04A8">
        <w:trPr>
          <w:ins w:id="340" w:author="Johannes Becker" w:date="2020-02-20T13:59:00Z"/>
        </w:trPr>
        <w:tc>
          <w:tcPr>
            <w:tcW w:w="8425" w:type="dxa"/>
            <w:tcBorders>
              <w:top w:val="single" w:sz="4" w:space="0" w:color="000000"/>
              <w:left w:val="single" w:sz="4" w:space="0" w:color="000000"/>
              <w:bottom w:val="single" w:sz="4" w:space="0" w:color="000000"/>
              <w:right w:val="single" w:sz="4" w:space="0" w:color="000000"/>
            </w:tcBorders>
            <w:vAlign w:val="center"/>
          </w:tcPr>
          <w:p w14:paraId="432D15D0" w14:textId="551C3858" w:rsidR="005B43DA" w:rsidRDefault="005B43DA" w:rsidP="005F04A8">
            <w:pPr>
              <w:rPr>
                <w:ins w:id="341" w:author="Johannes Becker" w:date="2020-02-20T13:59:00Z"/>
                <w:lang w:val="en-GB"/>
              </w:rPr>
            </w:pPr>
            <w:ins w:id="342" w:author="Johannes Becker" w:date="2020-02-20T13:59:00Z">
              <w:r>
                <w:rPr>
                  <w:lang w:val="en-GB"/>
                </w:rPr>
                <w:t>Refactored mo</w:t>
              </w:r>
            </w:ins>
            <w:ins w:id="343" w:author="Johannes Becker" w:date="2020-02-20T14:00:00Z">
              <w:r>
                <w:rPr>
                  <w:lang w:val="en-GB"/>
                </w:rPr>
                <w:t>dular slot definition (now using indirect references with PartVersion)</w:t>
              </w:r>
            </w:ins>
          </w:p>
        </w:tc>
        <w:tc>
          <w:tcPr>
            <w:tcW w:w="567" w:type="dxa"/>
            <w:tcBorders>
              <w:top w:val="single" w:sz="4" w:space="0" w:color="000000"/>
              <w:left w:val="single" w:sz="4" w:space="0" w:color="000000"/>
              <w:bottom w:val="single" w:sz="4" w:space="0" w:color="000000"/>
              <w:right w:val="single" w:sz="4" w:space="0" w:color="000000"/>
            </w:tcBorders>
          </w:tcPr>
          <w:p w14:paraId="33AAB40A" w14:textId="36AA7883" w:rsidR="005B43DA" w:rsidRDefault="005B43DA" w:rsidP="005F04A8">
            <w:pPr>
              <w:rPr>
                <w:ins w:id="344" w:author="Johannes Becker" w:date="2020-02-20T13:59:00Z"/>
                <w:lang w:val="en-GB"/>
              </w:rPr>
            </w:pPr>
            <w:ins w:id="345" w:author="Johannes Becker" w:date="2020-02-20T14:00:00Z">
              <w:r>
                <w:rPr>
                  <w:lang w:val="en-GB"/>
                </w:rPr>
                <w:t>X</w:t>
              </w:r>
            </w:ins>
          </w:p>
        </w:tc>
      </w:tr>
      <w:tr w:rsidR="005B43DA" w14:paraId="53A7B64B" w14:textId="77777777" w:rsidTr="005F04A8">
        <w:trPr>
          <w:ins w:id="346" w:author="Johannes Becker" w:date="2020-02-20T14:00:00Z"/>
        </w:trPr>
        <w:tc>
          <w:tcPr>
            <w:tcW w:w="8425" w:type="dxa"/>
            <w:tcBorders>
              <w:top w:val="single" w:sz="4" w:space="0" w:color="000000"/>
              <w:left w:val="single" w:sz="4" w:space="0" w:color="000000"/>
              <w:bottom w:val="single" w:sz="4" w:space="0" w:color="000000"/>
              <w:right w:val="single" w:sz="4" w:space="0" w:color="000000"/>
            </w:tcBorders>
            <w:vAlign w:val="center"/>
          </w:tcPr>
          <w:p w14:paraId="3CDACA15" w14:textId="4FAAE7FA" w:rsidR="005B43DA" w:rsidRDefault="005B43DA" w:rsidP="005F04A8">
            <w:pPr>
              <w:rPr>
                <w:ins w:id="347" w:author="Johannes Becker" w:date="2020-02-20T14:00:00Z"/>
                <w:lang w:val="en-GB"/>
              </w:rPr>
            </w:pPr>
            <w:ins w:id="348" w:author="Johannes Becker" w:date="2020-02-20T14:00:00Z">
              <w:r>
                <w:rPr>
                  <w:lang w:val="en-GB"/>
                </w:rPr>
                <w:t>Re</w:t>
              </w:r>
            </w:ins>
            <w:ins w:id="349" w:author="Johannes Becker" w:date="2020-02-20T14:01:00Z">
              <w:r>
                <w:rPr>
                  <w:lang w:val="en-GB"/>
                </w:rPr>
                <w:t>factored CopyrightInformation</w:t>
              </w:r>
            </w:ins>
          </w:p>
        </w:tc>
        <w:tc>
          <w:tcPr>
            <w:tcW w:w="567" w:type="dxa"/>
            <w:tcBorders>
              <w:top w:val="single" w:sz="4" w:space="0" w:color="000000"/>
              <w:left w:val="single" w:sz="4" w:space="0" w:color="000000"/>
              <w:bottom w:val="single" w:sz="4" w:space="0" w:color="000000"/>
              <w:right w:val="single" w:sz="4" w:space="0" w:color="000000"/>
            </w:tcBorders>
          </w:tcPr>
          <w:p w14:paraId="30875A80" w14:textId="6A924FAA" w:rsidR="005B43DA" w:rsidRDefault="005B43DA" w:rsidP="005F04A8">
            <w:pPr>
              <w:rPr>
                <w:ins w:id="350" w:author="Johannes Becker" w:date="2020-02-20T14:00:00Z"/>
                <w:lang w:val="en-GB"/>
              </w:rPr>
            </w:pPr>
            <w:ins w:id="351" w:author="Johannes Becker" w:date="2020-02-20T14:01:00Z">
              <w:r>
                <w:rPr>
                  <w:lang w:val="en-GB"/>
                </w:rPr>
                <w:t>X</w:t>
              </w:r>
            </w:ins>
          </w:p>
        </w:tc>
      </w:tr>
      <w:tr w:rsidR="005B43DA" w14:paraId="6313147B" w14:textId="77777777" w:rsidTr="005F04A8">
        <w:trPr>
          <w:ins w:id="352" w:author="Johannes Becker" w:date="2020-02-20T14:01:00Z"/>
        </w:trPr>
        <w:tc>
          <w:tcPr>
            <w:tcW w:w="8425" w:type="dxa"/>
            <w:tcBorders>
              <w:top w:val="single" w:sz="4" w:space="0" w:color="000000"/>
              <w:left w:val="single" w:sz="4" w:space="0" w:color="000000"/>
              <w:bottom w:val="single" w:sz="4" w:space="0" w:color="000000"/>
              <w:right w:val="single" w:sz="4" w:space="0" w:color="000000"/>
            </w:tcBorders>
            <w:vAlign w:val="center"/>
          </w:tcPr>
          <w:p w14:paraId="3287140A" w14:textId="08DD39D3" w:rsidR="005B43DA" w:rsidRDefault="005B43DA" w:rsidP="005F04A8">
            <w:pPr>
              <w:rPr>
                <w:ins w:id="353" w:author="Johannes Becker" w:date="2020-02-20T14:01:00Z"/>
                <w:lang w:val="en-GB"/>
              </w:rPr>
            </w:pPr>
            <w:ins w:id="354" w:author="Johannes Becker" w:date="2020-02-20T14:01:00Z">
              <w:r>
                <w:rPr>
                  <w:lang w:val="en-GB"/>
                </w:rPr>
                <w:t xml:space="preserve">Moved attribute </w:t>
              </w:r>
              <w:proofErr w:type="spellStart"/>
              <w:r>
                <w:rPr>
                  <w:lang w:val="en-GB"/>
                </w:rPr>
                <w:t>TerminalSpecification.angle</w:t>
              </w:r>
              <w:proofErr w:type="spellEnd"/>
              <w:r>
                <w:rPr>
                  <w:lang w:val="en-GB"/>
                </w:rPr>
                <w:t xml:space="preserve"> to WireReception</w:t>
              </w:r>
            </w:ins>
          </w:p>
        </w:tc>
        <w:tc>
          <w:tcPr>
            <w:tcW w:w="567" w:type="dxa"/>
            <w:tcBorders>
              <w:top w:val="single" w:sz="4" w:space="0" w:color="000000"/>
              <w:left w:val="single" w:sz="4" w:space="0" w:color="000000"/>
              <w:bottom w:val="single" w:sz="4" w:space="0" w:color="000000"/>
              <w:right w:val="single" w:sz="4" w:space="0" w:color="000000"/>
            </w:tcBorders>
          </w:tcPr>
          <w:p w14:paraId="0318A232" w14:textId="6027F4D9" w:rsidR="005B43DA" w:rsidRDefault="005B43DA" w:rsidP="005F04A8">
            <w:pPr>
              <w:rPr>
                <w:ins w:id="355" w:author="Johannes Becker" w:date="2020-02-20T14:01:00Z"/>
                <w:lang w:val="en-GB"/>
              </w:rPr>
            </w:pPr>
            <w:ins w:id="356" w:author="Johannes Becker" w:date="2020-02-20T14:01:00Z">
              <w:r>
                <w:rPr>
                  <w:lang w:val="en-GB"/>
                </w:rPr>
                <w:t>X</w:t>
              </w:r>
            </w:ins>
          </w:p>
        </w:tc>
      </w:tr>
      <w:tr w:rsidR="005B43DA" w14:paraId="7A96096B" w14:textId="77777777" w:rsidTr="005F04A8">
        <w:trPr>
          <w:ins w:id="357" w:author="Johannes Becker" w:date="2020-02-20T14:02:00Z"/>
        </w:trPr>
        <w:tc>
          <w:tcPr>
            <w:tcW w:w="8425" w:type="dxa"/>
            <w:tcBorders>
              <w:top w:val="single" w:sz="4" w:space="0" w:color="000000"/>
              <w:left w:val="single" w:sz="4" w:space="0" w:color="000000"/>
              <w:bottom w:val="single" w:sz="4" w:space="0" w:color="000000"/>
              <w:right w:val="single" w:sz="4" w:space="0" w:color="000000"/>
            </w:tcBorders>
            <w:vAlign w:val="center"/>
          </w:tcPr>
          <w:p w14:paraId="28A6ADE3" w14:textId="68E33064" w:rsidR="005B43DA" w:rsidRDefault="005B43DA" w:rsidP="005F04A8">
            <w:pPr>
              <w:rPr>
                <w:ins w:id="358" w:author="Johannes Becker" w:date="2020-02-20T14:02:00Z"/>
                <w:lang w:val="en-GB"/>
              </w:rPr>
            </w:pPr>
            <w:ins w:id="359" w:author="Johannes Becker" w:date="2020-02-20T14:02:00Z">
              <w:r>
                <w:rPr>
                  <w:lang w:val="en-GB"/>
                </w:rPr>
                <w:t>Removed Signal from Net-Layer</w:t>
              </w:r>
            </w:ins>
          </w:p>
        </w:tc>
        <w:tc>
          <w:tcPr>
            <w:tcW w:w="567" w:type="dxa"/>
            <w:tcBorders>
              <w:top w:val="single" w:sz="4" w:space="0" w:color="000000"/>
              <w:left w:val="single" w:sz="4" w:space="0" w:color="000000"/>
              <w:bottom w:val="single" w:sz="4" w:space="0" w:color="000000"/>
              <w:right w:val="single" w:sz="4" w:space="0" w:color="000000"/>
            </w:tcBorders>
          </w:tcPr>
          <w:p w14:paraId="1D69B01D" w14:textId="6EC455F9" w:rsidR="005B43DA" w:rsidRDefault="005B43DA" w:rsidP="005F04A8">
            <w:pPr>
              <w:rPr>
                <w:ins w:id="360" w:author="Johannes Becker" w:date="2020-02-20T14:02:00Z"/>
                <w:lang w:val="en-GB"/>
              </w:rPr>
            </w:pPr>
            <w:ins w:id="361" w:author="Johannes Becker" w:date="2020-02-20T14:02:00Z">
              <w:r>
                <w:rPr>
                  <w:lang w:val="en-GB"/>
                </w:rPr>
                <w:t>X</w:t>
              </w:r>
            </w:ins>
          </w:p>
        </w:tc>
      </w:tr>
      <w:tr w:rsidR="005B43DA" w14:paraId="46AE5E2A" w14:textId="77777777" w:rsidTr="005F04A8">
        <w:trPr>
          <w:ins w:id="362" w:author="Johannes Becker" w:date="2020-02-20T14:02:00Z"/>
        </w:trPr>
        <w:tc>
          <w:tcPr>
            <w:tcW w:w="8425" w:type="dxa"/>
            <w:tcBorders>
              <w:top w:val="single" w:sz="4" w:space="0" w:color="000000"/>
              <w:left w:val="single" w:sz="4" w:space="0" w:color="000000"/>
              <w:bottom w:val="single" w:sz="4" w:space="0" w:color="000000"/>
              <w:right w:val="single" w:sz="4" w:space="0" w:color="000000"/>
            </w:tcBorders>
            <w:vAlign w:val="center"/>
          </w:tcPr>
          <w:p w14:paraId="682E2D2B" w14:textId="3BB4164E" w:rsidR="005B43DA" w:rsidRDefault="005B43DA" w:rsidP="005F04A8">
            <w:pPr>
              <w:rPr>
                <w:ins w:id="363" w:author="Johannes Becker" w:date="2020-02-20T14:02:00Z"/>
                <w:lang w:val="en-GB"/>
              </w:rPr>
            </w:pPr>
            <w:ins w:id="364" w:author="Johannes Becker" w:date="2020-02-20T14:02:00Z">
              <w:r>
                <w:rPr>
                  <w:lang w:val="en-GB"/>
                </w:rPr>
                <w:lastRenderedPageBreak/>
                <w:t>Refactoring of SheetOrChapter</w:t>
              </w:r>
            </w:ins>
          </w:p>
        </w:tc>
        <w:tc>
          <w:tcPr>
            <w:tcW w:w="567" w:type="dxa"/>
            <w:tcBorders>
              <w:top w:val="single" w:sz="4" w:space="0" w:color="000000"/>
              <w:left w:val="single" w:sz="4" w:space="0" w:color="000000"/>
              <w:bottom w:val="single" w:sz="4" w:space="0" w:color="000000"/>
              <w:right w:val="single" w:sz="4" w:space="0" w:color="000000"/>
            </w:tcBorders>
          </w:tcPr>
          <w:p w14:paraId="4E87B16C" w14:textId="06C88EFF" w:rsidR="005B43DA" w:rsidRDefault="005B43DA" w:rsidP="005F04A8">
            <w:pPr>
              <w:rPr>
                <w:ins w:id="365" w:author="Johannes Becker" w:date="2020-02-20T14:02:00Z"/>
                <w:lang w:val="en-GB"/>
              </w:rPr>
            </w:pPr>
            <w:ins w:id="366" w:author="Johannes Becker" w:date="2020-02-20T14:02:00Z">
              <w:r>
                <w:rPr>
                  <w:lang w:val="en-GB"/>
                </w:rPr>
                <w:t>X</w:t>
              </w:r>
            </w:ins>
          </w:p>
        </w:tc>
      </w:tr>
      <w:tr w:rsidR="005B43DA" w14:paraId="20F2DB27" w14:textId="77777777" w:rsidTr="005F04A8">
        <w:trPr>
          <w:ins w:id="367" w:author="Johannes Becker" w:date="2020-02-20T14:02:00Z"/>
        </w:trPr>
        <w:tc>
          <w:tcPr>
            <w:tcW w:w="8425" w:type="dxa"/>
            <w:tcBorders>
              <w:top w:val="single" w:sz="4" w:space="0" w:color="000000"/>
              <w:left w:val="single" w:sz="4" w:space="0" w:color="000000"/>
              <w:bottom w:val="single" w:sz="4" w:space="0" w:color="000000"/>
              <w:right w:val="single" w:sz="4" w:space="0" w:color="000000"/>
            </w:tcBorders>
            <w:vAlign w:val="center"/>
          </w:tcPr>
          <w:p w14:paraId="27B28EEF" w14:textId="0DA8542D" w:rsidR="005B43DA" w:rsidRDefault="005B43DA" w:rsidP="005F04A8">
            <w:pPr>
              <w:rPr>
                <w:ins w:id="368" w:author="Johannes Becker" w:date="2020-02-20T14:02:00Z"/>
                <w:lang w:val="en-GB"/>
              </w:rPr>
            </w:pPr>
            <w:ins w:id="369" w:author="Johannes Becker" w:date="2020-02-20T14:02:00Z">
              <w:r>
                <w:rPr>
                  <w:lang w:val="en-GB"/>
                </w:rPr>
                <w:t>Deprecation of CavityDesi</w:t>
              </w:r>
            </w:ins>
            <w:ins w:id="370" w:author="Johannes Becker" w:date="2020-02-20T14:03:00Z">
              <w:r>
                <w:rPr>
                  <w:lang w:val="en-GB"/>
                </w:rPr>
                <w:t>gn in TerminalReceptionSpecification and CavitySpecification</w:t>
              </w:r>
            </w:ins>
          </w:p>
        </w:tc>
        <w:tc>
          <w:tcPr>
            <w:tcW w:w="567" w:type="dxa"/>
            <w:tcBorders>
              <w:top w:val="single" w:sz="4" w:space="0" w:color="000000"/>
              <w:left w:val="single" w:sz="4" w:space="0" w:color="000000"/>
              <w:bottom w:val="single" w:sz="4" w:space="0" w:color="000000"/>
              <w:right w:val="single" w:sz="4" w:space="0" w:color="000000"/>
            </w:tcBorders>
          </w:tcPr>
          <w:p w14:paraId="08222505" w14:textId="0DB20663" w:rsidR="005B43DA" w:rsidRDefault="005B43DA" w:rsidP="005F04A8">
            <w:pPr>
              <w:rPr>
                <w:ins w:id="371" w:author="Johannes Becker" w:date="2020-02-20T14:02:00Z"/>
                <w:lang w:val="en-GB"/>
              </w:rPr>
            </w:pPr>
            <w:ins w:id="372" w:author="Johannes Becker" w:date="2020-02-20T14:03:00Z">
              <w:r>
                <w:rPr>
                  <w:lang w:val="en-GB"/>
                </w:rPr>
                <w:t>X</w:t>
              </w:r>
            </w:ins>
          </w:p>
        </w:tc>
      </w:tr>
    </w:tbl>
    <w:p w14:paraId="1023C57D" w14:textId="77777777" w:rsidR="005C20E9" w:rsidRDefault="005C20E9" w:rsidP="002C65AC">
      <w:pPr>
        <w:pStyle w:val="VDABlocktext"/>
      </w:pPr>
    </w:p>
    <w:p w14:paraId="3ACCE9CE" w14:textId="77777777" w:rsidR="002C65AC" w:rsidRPr="000A1EAD" w:rsidRDefault="002C65AC" w:rsidP="002C65AC">
      <w:pPr>
        <w:pStyle w:val="berschrift2"/>
        <w:keepLines w:val="0"/>
        <w:numPr>
          <w:ilvl w:val="1"/>
          <w:numId w:val="2"/>
        </w:numPr>
        <w:autoSpaceDE/>
        <w:autoSpaceDN/>
        <w:adjustRightInd/>
        <w:spacing w:before="240" w:after="60" w:line="240" w:lineRule="auto"/>
        <w:rPr>
          <w:lang w:val="en-GB"/>
        </w:rPr>
      </w:pPr>
      <w:bookmarkStart w:id="373" w:name="_Toc373509017"/>
      <w:bookmarkStart w:id="374" w:name="_Toc27668577"/>
      <w:bookmarkStart w:id="375" w:name="_Toc27730645"/>
      <w:bookmarkStart w:id="376" w:name="_Ref33008547"/>
      <w:bookmarkStart w:id="377" w:name="_Hlk27730720"/>
      <w:r w:rsidRPr="000A1EAD">
        <w:rPr>
          <w:lang w:val="en-GB"/>
        </w:rPr>
        <w:t>Compatibility to preceding versions</w:t>
      </w:r>
      <w:bookmarkEnd w:id="298"/>
      <w:bookmarkEnd w:id="373"/>
      <w:bookmarkEnd w:id="374"/>
      <w:bookmarkEnd w:id="375"/>
      <w:bookmarkEnd w:id="376"/>
    </w:p>
    <w:bookmarkEnd w:id="377"/>
    <w:p w14:paraId="337A2B48" w14:textId="77777777" w:rsidR="00E52E18" w:rsidRDefault="00EE16E5" w:rsidP="005E33F9">
      <w:pPr>
        <w:pStyle w:val="VDABlocktext"/>
        <w:rPr>
          <w:ins w:id="378" w:author="Johannes Becker" w:date="2020-02-20T14:10:00Z"/>
        </w:rPr>
      </w:pPr>
      <w:r>
        <w:t xml:space="preserve">Version 1.2 </w:t>
      </w:r>
      <w:r w:rsidR="008D508B">
        <w:t>is a</w:t>
      </w:r>
      <w:ins w:id="379" w:author="Johannes Becker" w:date="2020-02-20T14:09:00Z">
        <w:r w:rsidR="00E52E18">
          <w:t xml:space="preserve">n </w:t>
        </w:r>
      </w:ins>
      <w:del w:id="380" w:author="Johannes Becker" w:date="2020-02-20T14:09:00Z">
        <w:r w:rsidR="008D508B" w:rsidDel="00E52E18">
          <w:delText xml:space="preserve"> scope </w:delText>
        </w:r>
      </w:del>
      <w:r w:rsidR="008D508B">
        <w:t xml:space="preserve">extension of version 1.1. </w:t>
      </w:r>
      <w:r w:rsidR="008D508B" w:rsidRPr="008D508B">
        <w:t xml:space="preserve">Model changes and extensions are </w:t>
      </w:r>
      <w:r w:rsidR="00D11F6B">
        <w:t>guided by</w:t>
      </w:r>
      <w:r w:rsidR="008D508B" w:rsidRPr="008D508B">
        <w:t xml:space="preserve"> the fundamental principle of keeping already implemented concepts downward compatible as far as possible.</w:t>
      </w:r>
      <w:r w:rsidR="008D508B">
        <w:t xml:space="preserve"> However, this </w:t>
      </w:r>
      <w:r w:rsidR="00B144E9">
        <w:t>was</w:t>
      </w:r>
      <w:r w:rsidR="008D508B">
        <w:t xml:space="preserve"> not possible in all cases. </w:t>
      </w:r>
    </w:p>
    <w:p w14:paraId="2A93962D" w14:textId="3C61E217" w:rsidR="00B90FA9" w:rsidDel="005E33F9" w:rsidRDefault="00E52E18" w:rsidP="00E52E18">
      <w:pPr>
        <w:pStyle w:val="VDABlocktext"/>
        <w:rPr>
          <w:del w:id="381" w:author="Johannes Becker" w:date="2020-02-20T14:04:00Z"/>
        </w:rPr>
      </w:pPr>
      <w:ins w:id="382" w:author="Johannes Becker" w:date="2020-02-20T14:10:00Z">
        <w:r>
          <w:t>Compatibility</w:t>
        </w:r>
      </w:ins>
      <w:ins w:id="383" w:author="Johannes Becker" w:date="2020-02-20T14:11:00Z">
        <w:r>
          <w:t xml:space="preserve"> is defined in the context of this document as the possibility that </w:t>
        </w:r>
      </w:ins>
      <w:ins w:id="384" w:author="Johannes Becker" w:date="2020-02-20T14:12:00Z">
        <w:r>
          <w:t>XML documents that are created for version 1.1 are still (schema) valid version 1.2 documents.</w:t>
        </w:r>
      </w:ins>
      <w:ins w:id="385" w:author="Johannes Becker" w:date="2020-02-20T14:14:00Z">
        <w:r>
          <w:t xml:space="preserve"> In that sense, incompatible changes will result in </w:t>
        </w:r>
      </w:ins>
      <w:ins w:id="386" w:author="Johannes Becker" w:date="2020-02-20T14:15:00Z">
        <w:r>
          <w:t>schema validation errors if the version 1.1 file uses the affected model elements.</w:t>
        </w:r>
      </w:ins>
      <w:ins w:id="387" w:author="Johannes Becker" w:date="2020-02-20T14:16:00Z">
        <w:r>
          <w:t xml:space="preserve"> Such changes</w:t>
        </w:r>
      </w:ins>
      <w:del w:id="388" w:author="Johannes Becker" w:date="2020-02-20T14:16:00Z">
        <w:r w:rsidR="008D508B" w:rsidDel="00E52E18">
          <w:delText xml:space="preserve">The modelling and the XML representation </w:delText>
        </w:r>
        <w:r w:rsidR="00D11F6B" w:rsidDel="00E52E18">
          <w:delText>have</w:delText>
        </w:r>
        <w:r w:rsidR="008D508B" w:rsidDel="00E52E18">
          <w:delText xml:space="preserve"> changed </w:delText>
        </w:r>
        <w:r w:rsidR="00B144E9" w:rsidDel="00E52E18">
          <w:delText xml:space="preserve">for version 1.2 </w:delText>
        </w:r>
        <w:r w:rsidR="008D508B" w:rsidDel="00E52E18">
          <w:delText xml:space="preserve">in some areas </w:delText>
        </w:r>
        <w:r w:rsidR="00B144E9" w:rsidDel="00E52E18">
          <w:delText>in a not downward compatible</w:delText>
        </w:r>
      </w:del>
      <w:del w:id="389" w:author="Johannes Becker" w:date="2020-02-20T14:03:00Z">
        <w:r w:rsidR="00B144E9" w:rsidDel="005E33F9">
          <w:delText xml:space="preserve"> way</w:delText>
        </w:r>
        <w:r w:rsidR="00B90FA9" w:rsidDel="005E33F9">
          <w:delText>:</w:delText>
        </w:r>
      </w:del>
    </w:p>
    <w:p w14:paraId="11DA3182" w14:textId="122B721C" w:rsidR="005E33F9" w:rsidRDefault="005E33F9" w:rsidP="00E52E18">
      <w:pPr>
        <w:pStyle w:val="VDABlocktext"/>
        <w:rPr>
          <w:ins w:id="390" w:author="Johannes Becker" w:date="2020-02-20T14:16:00Z"/>
        </w:rPr>
      </w:pPr>
      <w:ins w:id="391" w:author="Johannes Becker" w:date="2020-02-20T14:04:00Z">
        <w:r>
          <w:t xml:space="preserve"> are listed in Chapter </w:t>
        </w:r>
      </w:ins>
      <w:ins w:id="392" w:author="Johannes Becker" w:date="2020-02-20T14:05:00Z">
        <w:r w:rsidR="00310D73">
          <w:fldChar w:fldCharType="begin"/>
        </w:r>
        <w:r w:rsidR="00310D73">
          <w:instrText xml:space="preserve"> REF _Ref33099937 \r \h </w:instrText>
        </w:r>
      </w:ins>
      <w:r w:rsidR="00310D73">
        <w:fldChar w:fldCharType="separate"/>
      </w:r>
      <w:ins w:id="393" w:author="Johannes Becker" w:date="2020-02-20T14:05:00Z">
        <w:r w:rsidR="00310D73">
          <w:t>1.3</w:t>
        </w:r>
        <w:r w:rsidR="00310D73">
          <w:fldChar w:fldCharType="end"/>
        </w:r>
        <w:r w:rsidR="00310D73">
          <w:t xml:space="preserve"> explicitly.</w:t>
        </w:r>
      </w:ins>
    </w:p>
    <w:p w14:paraId="242DC5F8" w14:textId="5AD233D3" w:rsidR="00B90FA9" w:rsidDel="00E52E18" w:rsidRDefault="00E52E18" w:rsidP="00B90FA9">
      <w:pPr>
        <w:pStyle w:val="VDABlocktext"/>
        <w:numPr>
          <w:ilvl w:val="0"/>
          <w:numId w:val="6"/>
        </w:numPr>
        <w:jc w:val="left"/>
        <w:rPr>
          <w:del w:id="394" w:author="Johannes Becker" w:date="2020-02-20T14:16:00Z"/>
        </w:rPr>
      </w:pPr>
      <w:ins w:id="395" w:author="Johannes Becker" w:date="2020-02-20T14:19:00Z">
        <w:r>
          <w:t>Additionally,</w:t>
        </w:r>
      </w:ins>
      <w:ins w:id="396" w:author="Johannes Becker" w:date="2020-02-20T14:16:00Z">
        <w:r>
          <w:t xml:space="preserve"> </w:t>
        </w:r>
      </w:ins>
      <w:ins w:id="397" w:author="Johannes Becker" w:date="2020-02-20T14:17:00Z">
        <w:r>
          <w:t>version 1.2</w:t>
        </w:r>
      </w:ins>
      <w:del w:id="398" w:author="Johannes Becker" w:date="2020-02-20T14:16:00Z">
        <w:r w:rsidR="00B90FA9" w:rsidDel="00E52E18">
          <w:delText>Restructuring of the multi-core representation</w:delText>
        </w:r>
      </w:del>
    </w:p>
    <w:p w14:paraId="281DDDE9" w14:textId="16F5FBB1" w:rsidR="00B90FA9" w:rsidDel="00E52E18" w:rsidRDefault="006C2F4E" w:rsidP="00B90FA9">
      <w:pPr>
        <w:pStyle w:val="VDABlocktext"/>
        <w:numPr>
          <w:ilvl w:val="0"/>
          <w:numId w:val="6"/>
        </w:numPr>
        <w:jc w:val="left"/>
        <w:rPr>
          <w:del w:id="399" w:author="Johannes Becker" w:date="2020-02-20T14:16:00Z"/>
        </w:rPr>
      </w:pPr>
      <w:del w:id="400" w:author="Johannes Becker" w:date="2020-02-20T14:16:00Z">
        <w:r w:rsidDel="00E52E18">
          <w:delText>Removal of CompatibilitySpecification</w:delText>
        </w:r>
      </w:del>
    </w:p>
    <w:p w14:paraId="46BFD498" w14:textId="4326EAD5" w:rsidR="006C2F4E" w:rsidDel="00E52E18" w:rsidRDefault="006C2F4E" w:rsidP="00B90FA9">
      <w:pPr>
        <w:pStyle w:val="VDABlocktext"/>
        <w:numPr>
          <w:ilvl w:val="0"/>
          <w:numId w:val="6"/>
        </w:numPr>
        <w:jc w:val="left"/>
        <w:rPr>
          <w:del w:id="401" w:author="Johannes Becker" w:date="2020-02-20T14:16:00Z"/>
        </w:rPr>
      </w:pPr>
      <w:del w:id="402" w:author="Johannes Becker" w:date="2020-02-20T14:16:00Z">
        <w:r w:rsidDel="00E52E18">
          <w:delText>New enumerations</w:delText>
        </w:r>
      </w:del>
    </w:p>
    <w:p w14:paraId="6EA5DC5D" w14:textId="4D1B1033" w:rsidR="00EE16E5" w:rsidRDefault="006C2F4E" w:rsidP="002C65AC">
      <w:pPr>
        <w:pStyle w:val="VDABlocktext"/>
        <w:rPr>
          <w:ins w:id="403" w:author="Johannes Becker" w:date="2020-02-20T14:19:00Z"/>
        </w:rPr>
      </w:pPr>
      <w:del w:id="404" w:author="Johannes Becker" w:date="2020-02-20T14:16:00Z">
        <w:r w:rsidDel="00E52E18">
          <w:delText xml:space="preserve">Issues resulting in not downward compatible </w:delText>
        </w:r>
        <w:r w:rsidR="0035304A" w:rsidDel="00E52E18">
          <w:delText>changes are labelled with “SCHEMA” in the issue tracking system.</w:delText>
        </w:r>
      </w:del>
      <w:ins w:id="405" w:author="Johannes Becker" w:date="2020-02-20T14:17:00Z">
        <w:r w:rsidR="00E52E18">
          <w:t xml:space="preserve"> introduces a large amount of open enumerations. As this reduce</w:t>
        </w:r>
      </w:ins>
      <w:ins w:id="406" w:author="Johannes Becker" w:date="2020-02-20T14:18:00Z">
        <w:r w:rsidR="00E52E18">
          <w:t>s the degree of freedom in the model it is very likely that version 1.1 VEC files will not validate against the 1.2 strict schema</w:t>
        </w:r>
      </w:ins>
      <w:ins w:id="407" w:author="Johannes Becker" w:date="2020-02-20T14:19:00Z">
        <w:r w:rsidR="00E52E18">
          <w:t>.</w:t>
        </w:r>
      </w:ins>
    </w:p>
    <w:p w14:paraId="2249599C" w14:textId="5A485F80" w:rsidR="00E52E18" w:rsidRDefault="009A5C99" w:rsidP="002C65AC">
      <w:pPr>
        <w:pStyle w:val="VDABlocktext"/>
        <w:rPr>
          <w:ins w:id="408" w:author="Johannes Becker" w:date="2020-02-20T14:21:00Z"/>
        </w:rPr>
      </w:pPr>
      <w:ins w:id="409" w:author="Johannes Becker" w:date="2020-02-20T14:19:00Z">
        <w:r>
          <w:t>Other changes that might be interpreted as incompatible</w:t>
        </w:r>
      </w:ins>
      <w:ins w:id="410" w:author="Johannes Becker" w:date="2020-02-20T14:20:00Z">
        <w:r>
          <w:t>, even without producing schema validation errors, are all improved or clarified documentations, as it might oc</w:t>
        </w:r>
      </w:ins>
      <w:ins w:id="411" w:author="Johannes Becker" w:date="2020-02-20T14:21:00Z">
        <w:r>
          <w:t>cur that earlier interpretations are now explicitly invalid model interpretations.</w:t>
        </w:r>
      </w:ins>
    </w:p>
    <w:p w14:paraId="258488A5" w14:textId="0474116A" w:rsidR="009A5C99" w:rsidRDefault="009A5C99" w:rsidP="002C65AC">
      <w:pPr>
        <w:pStyle w:val="VDABlocktext"/>
      </w:pPr>
      <w:ins w:id="412" w:author="Johannes Becker" w:date="2020-02-20T14:21:00Z">
        <w:r>
          <w:t xml:space="preserve">All </w:t>
        </w:r>
      </w:ins>
      <w:ins w:id="413" w:author="Johannes Becker" w:date="2020-02-20T14:22:00Z">
        <w:r>
          <w:t xml:space="preserve">VEC implementations that currently use custom properties for elements that have now (introduced with this version) explicit concepts </w:t>
        </w:r>
      </w:ins>
      <w:ins w:id="414" w:author="Johannes Becker" w:date="2020-02-20T14:32:00Z">
        <w:r w:rsidR="00482FF1">
          <w:t xml:space="preserve">should be changed accordingly. </w:t>
        </w:r>
      </w:ins>
    </w:p>
    <w:p w14:paraId="3EB6E4BF"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415" w:name="_Toc181766019"/>
      <w:bookmarkStart w:id="416" w:name="_Toc373509018"/>
      <w:bookmarkStart w:id="417" w:name="_Toc27668578"/>
      <w:bookmarkStart w:id="418" w:name="_Toc27730646"/>
      <w:r w:rsidRPr="00E93F3D">
        <w:rPr>
          <w:lang w:val="en-GB"/>
        </w:rPr>
        <w:t>Document structure</w:t>
      </w:r>
      <w:bookmarkEnd w:id="415"/>
      <w:bookmarkEnd w:id="416"/>
      <w:bookmarkEnd w:id="417"/>
      <w:bookmarkEnd w:id="418"/>
    </w:p>
    <w:p w14:paraId="0972576B" w14:textId="77777777" w:rsidR="002C65AC" w:rsidRDefault="002C65AC" w:rsidP="002C65AC">
      <w:pPr>
        <w:pStyle w:val="VDABlocktext"/>
      </w:pPr>
      <w:r>
        <w:t>Chapter </w:t>
      </w:r>
      <w:r w:rsidR="00534C2B">
        <w:fldChar w:fldCharType="begin"/>
      </w:r>
      <w:r w:rsidR="00534C2B">
        <w:instrText xml:space="preserve"> REF _Ref293413051 \n \h </w:instrText>
      </w:r>
      <w:r w:rsidR="00534C2B">
        <w:fldChar w:fldCharType="separate"/>
      </w:r>
      <w:r w:rsidR="00534C2B">
        <w:t>2</w:t>
      </w:r>
      <w:r w:rsidR="00534C2B">
        <w:fldChar w:fldCharType="end"/>
      </w:r>
      <w:r>
        <w:t xml:space="preserve"> describes some exemplary use cases for the application of the VEC data format.</w:t>
      </w:r>
    </w:p>
    <w:p w14:paraId="02906A28" w14:textId="77777777" w:rsidR="002C65AC" w:rsidRDefault="002C65AC" w:rsidP="002C65AC">
      <w:pPr>
        <w:pStyle w:val="VDABlocktext"/>
      </w:pPr>
      <w:r>
        <w:t>Chapter </w:t>
      </w:r>
      <w:r w:rsidR="00534C2B">
        <w:fldChar w:fldCharType="begin"/>
      </w:r>
      <w:r w:rsidR="00534C2B">
        <w:instrText xml:space="preserve"> REF _Ref27733211 \n \h </w:instrText>
      </w:r>
      <w:r w:rsidR="00534C2B">
        <w:fldChar w:fldCharType="separate"/>
      </w:r>
      <w:r w:rsidR="00534C2B">
        <w:t>3</w:t>
      </w:r>
      <w:r w:rsidR="00534C2B">
        <w:fldChar w:fldCharType="end"/>
      </w:r>
      <w:r>
        <w:t xml:space="preserve"> breaks down the requirements that the VEC data format specification </w:t>
      </w:r>
      <w:proofErr w:type="gramStart"/>
      <w:r>
        <w:t>has to</w:t>
      </w:r>
      <w:proofErr w:type="gramEnd"/>
      <w:r>
        <w:t xml:space="preserve"> meet.</w:t>
      </w:r>
    </w:p>
    <w:p w14:paraId="7945428A" w14:textId="089756DF" w:rsidR="00534C2B" w:rsidRDefault="00534C2B" w:rsidP="00534C2B">
      <w:pPr>
        <w:pStyle w:val="VDABlocktext"/>
      </w:pPr>
      <w:r>
        <w:t>Chapter </w:t>
      </w:r>
      <w:r>
        <w:fldChar w:fldCharType="begin"/>
      </w:r>
      <w:r>
        <w:instrText xml:space="preserve"> REF _Ref27733285 \n \h </w:instrText>
      </w:r>
      <w:r>
        <w:fldChar w:fldCharType="separate"/>
      </w:r>
      <w:r>
        <w:t>4</w:t>
      </w:r>
      <w:r>
        <w:fldChar w:fldCharType="end"/>
      </w:r>
      <w:r>
        <w:t xml:space="preserve"> explains general concepts and guidelines that apply in a more cross-sectional way and </w:t>
      </w:r>
      <w:r w:rsidR="006A5B4A">
        <w:t>cannot</w:t>
      </w:r>
      <w:r>
        <w:t xml:space="preserve"> be linked to a specific individual model element.</w:t>
      </w:r>
    </w:p>
    <w:p w14:paraId="7116A94F" w14:textId="77777777" w:rsidR="00534C2B" w:rsidRDefault="00534C2B" w:rsidP="00534C2B">
      <w:pPr>
        <w:pStyle w:val="VDABlocktext"/>
      </w:pPr>
      <w:r>
        <w:t>Chapter </w:t>
      </w:r>
      <w:r>
        <w:fldChar w:fldCharType="begin"/>
      </w:r>
      <w:r>
        <w:instrText xml:space="preserve"> REF _Ref27733321 \n \h </w:instrText>
      </w:r>
      <w:r>
        <w:fldChar w:fldCharType="separate"/>
      </w:r>
      <w:r>
        <w:t>5</w:t>
      </w:r>
      <w:r>
        <w:fldChar w:fldCharType="end"/>
      </w:r>
      <w:r>
        <w:t xml:space="preserve"> explains the meta model of the VEC data format and</w:t>
      </w:r>
      <w:r w:rsidDel="008A399B">
        <w:t xml:space="preserve"> </w:t>
      </w:r>
      <w:r>
        <w:t>explains the concrete XML-based syntax of the VEC data format.</w:t>
      </w:r>
    </w:p>
    <w:p w14:paraId="0D6A3250" w14:textId="77777777" w:rsidR="002C65AC" w:rsidRDefault="002C65AC" w:rsidP="002C65AC">
      <w:pPr>
        <w:pStyle w:val="VDABlocktext"/>
      </w:pPr>
      <w:bookmarkStart w:id="419" w:name="_Toc181766020"/>
      <w:r>
        <w:t>Appendix A contains a glossary for the most common abbreviations.</w:t>
      </w:r>
    </w:p>
    <w:p w14:paraId="3E18EF38" w14:textId="77777777" w:rsidR="002C65AC" w:rsidRDefault="002C65AC" w:rsidP="002C65AC">
      <w:pPr>
        <w:pStyle w:val="VDABlocktext"/>
      </w:pPr>
      <w:r>
        <w:t xml:space="preserve">Appendix B contains the detailed meta model specification with a definition of all classes, attributes and relationships in </w:t>
      </w:r>
      <w:r w:rsidRPr="000135A2">
        <w:t>alphabetical arrangement</w:t>
      </w:r>
      <w:r>
        <w:t>.</w:t>
      </w:r>
    </w:p>
    <w:p w14:paraId="5D9E0E1C" w14:textId="77777777" w:rsidR="002C65AC" w:rsidRPr="00E93F3D" w:rsidRDefault="002C65AC" w:rsidP="002C65AC">
      <w:pPr>
        <w:pStyle w:val="berschrift2"/>
        <w:keepLines w:val="0"/>
        <w:numPr>
          <w:ilvl w:val="1"/>
          <w:numId w:val="2"/>
        </w:numPr>
        <w:autoSpaceDE/>
        <w:autoSpaceDN/>
        <w:adjustRightInd/>
        <w:spacing w:before="240" w:after="60" w:line="240" w:lineRule="auto"/>
        <w:rPr>
          <w:lang w:val="en-GB"/>
        </w:rPr>
      </w:pPr>
      <w:bookmarkStart w:id="420" w:name="_Toc373509019"/>
      <w:bookmarkStart w:id="421" w:name="_Toc27668579"/>
      <w:bookmarkStart w:id="422" w:name="_Toc27730647"/>
      <w:r w:rsidRPr="00E93F3D">
        <w:rPr>
          <w:lang w:val="en-GB"/>
        </w:rPr>
        <w:lastRenderedPageBreak/>
        <w:t>Abbreviations, terms and definitions</w:t>
      </w:r>
      <w:bookmarkEnd w:id="419"/>
      <w:bookmarkEnd w:id="420"/>
      <w:bookmarkEnd w:id="421"/>
      <w:bookmarkEnd w:id="422"/>
    </w:p>
    <w:p w14:paraId="13902F0D" w14:textId="77777777" w:rsidR="002C65AC" w:rsidRDefault="002C65AC" w:rsidP="002C65AC">
      <w:pPr>
        <w:pStyle w:val="VDABlocktext"/>
      </w:pPr>
      <w:r w:rsidRPr="009E6111">
        <w:t>See Appendix A for a list of relevant abbreviations, terms and definitions.</w:t>
      </w:r>
    </w:p>
    <w:p w14:paraId="1D69C843"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423" w:name="_Toc181766021"/>
      <w:bookmarkStart w:id="424" w:name="_Ref293411335"/>
      <w:bookmarkStart w:id="425" w:name="_Ref293420651"/>
      <w:bookmarkStart w:id="426" w:name="_Toc373509020"/>
      <w:bookmarkStart w:id="427" w:name="_Toc27668580"/>
      <w:bookmarkStart w:id="428" w:name="_Toc27730648"/>
      <w:r w:rsidRPr="00E93F3D">
        <w:rPr>
          <w:lang w:val="en-GB"/>
        </w:rPr>
        <w:t>Reference</w:t>
      </w:r>
      <w:bookmarkEnd w:id="423"/>
      <w:bookmarkEnd w:id="424"/>
      <w:bookmarkEnd w:id="425"/>
      <w:bookmarkEnd w:id="426"/>
      <w:bookmarkEnd w:id="427"/>
      <w:bookmarkEnd w:id="428"/>
    </w:p>
    <w:p w14:paraId="7E347134" w14:textId="77777777" w:rsidR="002C65AC" w:rsidRPr="00B93B83" w:rsidRDefault="002C65AC" w:rsidP="002C65AC">
      <w:pPr>
        <w:pStyle w:val="VDABlocktext"/>
      </w:pPr>
      <w:r>
        <w:t>Further information about this recommendation and related documents and specifications (e.g. the VEC.xsd) are available from</w:t>
      </w:r>
    </w:p>
    <w:p w14:paraId="3CE7C0F1" w14:textId="77777777" w:rsidR="002C65AC" w:rsidRDefault="002C65AC" w:rsidP="002C65AC">
      <w:pPr>
        <w:pStyle w:val="VDABlocktext"/>
        <w:numPr>
          <w:ilvl w:val="0"/>
          <w:numId w:val="6"/>
        </w:numPr>
        <w:jc w:val="left"/>
      </w:pPr>
      <w:r>
        <w:t xml:space="preserve">The VDA and its working party PLM (see </w:t>
      </w:r>
      <w:r w:rsidRPr="00B344BE">
        <w:t>http://www.vda.de</w:t>
      </w:r>
      <w:r>
        <w:t>)</w:t>
      </w:r>
    </w:p>
    <w:p w14:paraId="21E1AA81" w14:textId="4E145236" w:rsidR="002C65AC" w:rsidRDefault="002C65AC" w:rsidP="002C65AC">
      <w:pPr>
        <w:pStyle w:val="VDABlocktext"/>
        <w:numPr>
          <w:ilvl w:val="0"/>
          <w:numId w:val="6"/>
        </w:numPr>
        <w:jc w:val="left"/>
      </w:pPr>
      <w:r>
        <w:t xml:space="preserve">The </w:t>
      </w:r>
      <w:proofErr w:type="spellStart"/>
      <w:r w:rsidR="00E30B51">
        <w:t>prostep</w:t>
      </w:r>
      <w:proofErr w:type="spellEnd"/>
      <w:r w:rsidR="00E30B51">
        <w:t xml:space="preserve"> </w:t>
      </w:r>
      <w:proofErr w:type="spellStart"/>
      <w:r w:rsidR="00E30B51">
        <w:t>ivip</w:t>
      </w:r>
      <w:proofErr w:type="spellEnd"/>
      <w:r>
        <w:t xml:space="preserve"> respectively the project group</w:t>
      </w:r>
      <w:r w:rsidR="00E30B51">
        <w:t>s</w:t>
      </w:r>
      <w:r>
        <w:t xml:space="preserve"> </w:t>
      </w:r>
      <w:r w:rsidR="00E30B51">
        <w:t xml:space="preserve">VES Workflow Forum and </w:t>
      </w:r>
      <w:r>
        <w:t xml:space="preserve">ECAD-implementer forum </w:t>
      </w:r>
      <w:r w:rsidR="00E30B51">
        <w:t>(</w:t>
      </w:r>
      <w:r>
        <w:t xml:space="preserve">see </w:t>
      </w:r>
      <w:hyperlink r:id="rId14" w:history="1">
        <w:r w:rsidR="005102BD">
          <w:rPr>
            <w:rStyle w:val="Hyperlink"/>
            <w:rFonts w:eastAsiaTheme="majorEastAsia"/>
          </w:rPr>
          <w:t>https://www.prostep.org/en/medialibrary/publications</w:t>
        </w:r>
      </w:hyperlink>
      <w:r w:rsidR="005102BD">
        <w:t xml:space="preserve">, </w:t>
      </w:r>
      <w:hyperlink r:id="rId15" w:history="1">
        <w:r w:rsidR="00E30B51">
          <w:rPr>
            <w:rStyle w:val="Hyperlink"/>
            <w:rFonts w:eastAsiaTheme="majorEastAsia"/>
          </w:rPr>
          <w:t>http://ecad-wiki.prostep.org/</w:t>
        </w:r>
      </w:hyperlink>
      <w:r>
        <w:t>)</w:t>
      </w:r>
    </w:p>
    <w:p w14:paraId="6956DF3E" w14:textId="33CCADF9" w:rsidR="00E30B51" w:rsidRDefault="002C65AC" w:rsidP="002C65AC">
      <w:pPr>
        <w:pStyle w:val="VDABlocktext"/>
      </w:pPr>
      <w:r>
        <w:t xml:space="preserve">In addition to that, special reference goes to the </w:t>
      </w:r>
      <w:r w:rsidR="00E30B51">
        <w:t xml:space="preserve">recommendation </w:t>
      </w:r>
      <w:r w:rsidR="00E30B51" w:rsidRPr="00E30B51">
        <w:t xml:space="preserve">PSI </w:t>
      </w:r>
      <w:r w:rsidR="00E30B51">
        <w:t>19</w:t>
      </w:r>
      <w:r w:rsidR="00E30B51" w:rsidRPr="00E30B51">
        <w:t xml:space="preserve"> / VDA 4964 Harness Description List (KBL)</w:t>
      </w:r>
      <w:r w:rsidR="00E30B51">
        <w:t xml:space="preserve"> </w:t>
      </w:r>
      <w:r>
        <w:t>as previous recommendation</w:t>
      </w:r>
      <w:r w:rsidR="00E30B51">
        <w:t>.</w:t>
      </w:r>
    </w:p>
    <w:p w14:paraId="44BF3932" w14:textId="77777777" w:rsidR="002C65AC" w:rsidRPr="004C1239" w:rsidRDefault="002C65AC" w:rsidP="002C65AC">
      <w:pPr>
        <w:pStyle w:val="berschrift1"/>
        <w:keepLines w:val="0"/>
        <w:numPr>
          <w:ilvl w:val="0"/>
          <w:numId w:val="2"/>
        </w:numPr>
        <w:autoSpaceDE/>
        <w:autoSpaceDN/>
        <w:adjustRightInd/>
        <w:spacing w:before="240" w:after="60" w:line="240" w:lineRule="auto"/>
        <w:contextualSpacing w:val="0"/>
        <w:rPr>
          <w:rFonts w:eastAsia="MS Mincho"/>
        </w:rPr>
      </w:pPr>
      <w:bookmarkStart w:id="429" w:name="_Ref179959861"/>
      <w:bookmarkStart w:id="430" w:name="_Toc181766022"/>
      <w:r>
        <w:rPr>
          <w:lang w:val="en-GB"/>
        </w:rPr>
        <w:br w:type="page"/>
      </w:r>
      <w:bookmarkStart w:id="431" w:name="_Ref293413051"/>
      <w:bookmarkStart w:id="432" w:name="_Toc373509021"/>
      <w:bookmarkStart w:id="433" w:name="_Toc27668581"/>
      <w:bookmarkStart w:id="434" w:name="_Toc27730649"/>
      <w:r>
        <w:rPr>
          <w:lang w:val="en-GB"/>
        </w:rPr>
        <w:lastRenderedPageBreak/>
        <w:t>Exemplary b</w:t>
      </w:r>
      <w:r w:rsidRPr="00E93F3D">
        <w:rPr>
          <w:lang w:val="en-GB"/>
        </w:rPr>
        <w:t>usiness use cases</w:t>
      </w:r>
      <w:bookmarkEnd w:id="429"/>
      <w:bookmarkEnd w:id="430"/>
      <w:bookmarkEnd w:id="431"/>
      <w:bookmarkEnd w:id="432"/>
      <w:bookmarkEnd w:id="433"/>
      <w:bookmarkEnd w:id="434"/>
    </w:p>
    <w:p w14:paraId="77020DAD" w14:textId="722BFACE" w:rsidR="002C65AC" w:rsidRDefault="002C65AC" w:rsidP="002C65AC">
      <w:pPr>
        <w:pStyle w:val="VDABlocktext"/>
      </w:pPr>
      <w:r w:rsidRPr="00EA62AF">
        <w:t xml:space="preserve">This chapter </w:t>
      </w:r>
      <w:r>
        <w:t xml:space="preserve">describes some exemplary </w:t>
      </w:r>
      <w:r w:rsidRPr="00EA62AF">
        <w:t xml:space="preserve">business use cases </w:t>
      </w:r>
      <w:r>
        <w:t>for the application of the VEC data format</w:t>
      </w:r>
      <w:r w:rsidRPr="00EA62AF">
        <w:t>.</w:t>
      </w:r>
      <w:ins w:id="435" w:author="Johannes Becker" w:date="2020-02-20T14:56:00Z">
        <w:r w:rsidR="008C7DFC">
          <w:t xml:space="preserve"> The VEC has been designed with these business cases in mind. </w:t>
        </w:r>
      </w:ins>
      <w:ins w:id="436" w:author="Johannes Becker" w:date="2020-02-20T14:57:00Z">
        <w:r w:rsidR="008C7DFC">
          <w:t xml:space="preserve">However, this list shall not be considered as complete </w:t>
        </w:r>
      </w:ins>
      <w:ins w:id="437" w:author="Johannes Becker" w:date="2020-02-20T14:58:00Z">
        <w:r w:rsidR="008C7DFC">
          <w:t>or as a restriction of the usage of the VEC.</w:t>
        </w:r>
      </w:ins>
    </w:p>
    <w:p w14:paraId="24D38FE0"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438" w:name="_Toc373509022"/>
      <w:bookmarkStart w:id="439" w:name="_Toc27668582"/>
      <w:bookmarkStart w:id="440" w:name="_Toc27730650"/>
      <w:r>
        <w:rPr>
          <w:lang w:val="en-GB"/>
        </w:rPr>
        <w:t xml:space="preserve">UC1: </w:t>
      </w:r>
      <w:r w:rsidRPr="00E667B8">
        <w:rPr>
          <w:lang w:val="en-GB"/>
        </w:rPr>
        <w:t xml:space="preserve">Exchange of </w:t>
      </w:r>
      <w:r>
        <w:rPr>
          <w:lang w:val="en-GB"/>
        </w:rPr>
        <w:t>components data (part master data)</w:t>
      </w:r>
      <w:bookmarkEnd w:id="438"/>
      <w:bookmarkEnd w:id="439"/>
      <w:bookmarkEnd w:id="440"/>
    </w:p>
    <w:p w14:paraId="634338C0" w14:textId="561418B3" w:rsidR="002C65AC" w:rsidRPr="000E264F" w:rsidRDefault="002C65AC" w:rsidP="002C65AC">
      <w:pPr>
        <w:pStyle w:val="VDABlocktext"/>
      </w:pPr>
      <w:r>
        <w:t xml:space="preserve">The VEC data format specification must have a scalable concept for the exchange of part master data. This includes at least the following sub use cases which can </w:t>
      </w:r>
      <w:del w:id="441" w:author="Johannes Becker" w:date="2020-02-20T14:59:00Z">
        <w:r w:rsidDel="008C7DFC">
          <w:delText xml:space="preserve">possibly </w:delText>
        </w:r>
      </w:del>
      <w:r>
        <w:t xml:space="preserve">appear </w:t>
      </w:r>
      <w:del w:id="442" w:author="Johannes Becker" w:date="2020-02-20T15:01:00Z">
        <w:r w:rsidDel="00F1227C">
          <w:delText xml:space="preserve">in separated </w:delText>
        </w:r>
      </w:del>
      <w:ins w:id="443" w:author="Johannes Becker" w:date="2020-02-20T15:01:00Z">
        <w:r w:rsidR="00F1227C">
          <w:t xml:space="preserve">separately </w:t>
        </w:r>
      </w:ins>
      <w:r>
        <w:t xml:space="preserve">or </w:t>
      </w:r>
      <w:del w:id="444" w:author="Johannes Becker" w:date="2020-02-20T15:01:00Z">
        <w:r w:rsidDel="00F1227C">
          <w:delText>in common</w:delText>
        </w:r>
      </w:del>
      <w:ins w:id="445" w:author="Johannes Becker" w:date="2020-02-20T15:01:00Z">
        <w:r w:rsidR="00F1227C">
          <w:t>together</w:t>
        </w:r>
      </w:ins>
      <w:r>
        <w:t>:</w:t>
      </w:r>
    </w:p>
    <w:p w14:paraId="24E4F651" w14:textId="77777777" w:rsidR="002C65AC" w:rsidRDefault="002C65AC" w:rsidP="002C65AC">
      <w:pPr>
        <w:pStyle w:val="VDABlocktext"/>
        <w:numPr>
          <w:ilvl w:val="0"/>
          <w:numId w:val="6"/>
        </w:numPr>
        <w:jc w:val="left"/>
      </w:pPr>
      <w:r w:rsidRPr="008110F1">
        <w:t>UC1.1</w:t>
      </w:r>
      <w:r>
        <w:t>:</w:t>
      </w:r>
      <w:r w:rsidRPr="008110F1">
        <w:t xml:space="preserve"> </w:t>
      </w:r>
      <w:r>
        <w:t>Exchange of components data (part master data) with focus on their technical features</w:t>
      </w:r>
    </w:p>
    <w:p w14:paraId="7ECA4FB9" w14:textId="77777777" w:rsidR="002C65AC" w:rsidRDefault="002C65AC" w:rsidP="002C65AC">
      <w:pPr>
        <w:pStyle w:val="VDABlocktext"/>
        <w:numPr>
          <w:ilvl w:val="1"/>
          <w:numId w:val="6"/>
        </w:numPr>
        <w:jc w:val="left"/>
      </w:pPr>
      <w:r>
        <w:t>Example: components data exchange between components supplier and OEM in order to support design engineers to find and choose applicable parts out of a technical perspective</w:t>
      </w:r>
    </w:p>
    <w:p w14:paraId="3261654B" w14:textId="77777777" w:rsidR="002C65AC" w:rsidRDefault="002C65AC" w:rsidP="002C65AC">
      <w:pPr>
        <w:pStyle w:val="VDABlocktext"/>
        <w:numPr>
          <w:ilvl w:val="0"/>
          <w:numId w:val="6"/>
        </w:numPr>
        <w:jc w:val="left"/>
      </w:pPr>
      <w:r>
        <w:t>UC1.2: Exchange of components data (part master data) with focus on meta data</w:t>
      </w:r>
    </w:p>
    <w:p w14:paraId="5D77B61A" w14:textId="77777777" w:rsidR="002C65AC" w:rsidRPr="008110F1" w:rsidRDefault="002C65AC" w:rsidP="002C65AC">
      <w:pPr>
        <w:pStyle w:val="VDABlocktext"/>
        <w:numPr>
          <w:ilvl w:val="1"/>
          <w:numId w:val="6"/>
        </w:numPr>
        <w:jc w:val="left"/>
      </w:pPr>
      <w:r>
        <w:t>Example: components data exchange between components supplier and OEM in order to support design engineers to find and choose applicable parts out of an organisational perspective (e.g. considering approval information, existence of certain usage constraints, …)</w:t>
      </w:r>
    </w:p>
    <w:p w14:paraId="5491E4B4" w14:textId="77777777" w:rsidR="002C65AC" w:rsidRDefault="002C65AC" w:rsidP="002C65AC">
      <w:pPr>
        <w:pStyle w:val="VDABlocktext"/>
        <w:numPr>
          <w:ilvl w:val="0"/>
          <w:numId w:val="6"/>
        </w:numPr>
        <w:jc w:val="left"/>
      </w:pPr>
      <w:r>
        <w:t>UC1.3: Exchange of components data (part master data) with focus on relational data</w:t>
      </w:r>
    </w:p>
    <w:p w14:paraId="7BFF9E63" w14:textId="7E63963E" w:rsidR="002C65AC" w:rsidRDefault="002C65AC" w:rsidP="002C65AC">
      <w:pPr>
        <w:pStyle w:val="VDABlocktext"/>
        <w:numPr>
          <w:ilvl w:val="1"/>
          <w:numId w:val="6"/>
        </w:numPr>
        <w:jc w:val="left"/>
      </w:pPr>
      <w:r>
        <w:t xml:space="preserve">Example: components data exchange between OEM and a development partner for the definition which cavities, terminals, cavity seals, cavity </w:t>
      </w:r>
      <w:r w:rsidR="006A5B4A">
        <w:t>plugs,</w:t>
      </w:r>
      <w:r>
        <w:t xml:space="preserve"> and wires are compatible respectively approved</w:t>
      </w:r>
    </w:p>
    <w:p w14:paraId="186C235E" w14:textId="77777777" w:rsidR="002C65AC" w:rsidRDefault="002C65AC" w:rsidP="002C65AC">
      <w:pPr>
        <w:pStyle w:val="VDABlocktext"/>
        <w:numPr>
          <w:ilvl w:val="1"/>
          <w:numId w:val="6"/>
        </w:numPr>
        <w:jc w:val="left"/>
      </w:pPr>
      <w:r>
        <w:t>Example: Supply tools with data that produce the final wiring harness definition (in combination with a geometry and a connectivity specification as well as inclusive steps like automatic terminal calculation)</w:t>
      </w:r>
    </w:p>
    <w:p w14:paraId="07959A1B" w14:textId="77777777" w:rsidR="002C65AC" w:rsidRDefault="002C65AC" w:rsidP="002C65AC">
      <w:pPr>
        <w:pStyle w:val="VDABlocktext"/>
        <w:numPr>
          <w:ilvl w:val="0"/>
          <w:numId w:val="6"/>
        </w:numPr>
        <w:jc w:val="left"/>
      </w:pPr>
      <w:r>
        <w:t>UC1.4: Exchange of components data (part master data) as far as needed for the understanding of a wiring harness description</w:t>
      </w:r>
    </w:p>
    <w:p w14:paraId="11459FD4" w14:textId="77777777" w:rsidR="002C65AC" w:rsidRDefault="002C65AC" w:rsidP="002C65AC">
      <w:pPr>
        <w:pStyle w:val="VDABlocktext"/>
        <w:numPr>
          <w:ilvl w:val="1"/>
          <w:numId w:val="6"/>
        </w:numPr>
        <w:jc w:val="left"/>
      </w:pPr>
      <w:r>
        <w:t>Example: The KBL case</w:t>
      </w:r>
    </w:p>
    <w:p w14:paraId="37114D53"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446" w:name="_Toc373509023"/>
      <w:bookmarkStart w:id="447" w:name="_Toc27668583"/>
      <w:bookmarkStart w:id="448" w:name="_Toc27730651"/>
      <w:r>
        <w:rPr>
          <w:lang w:val="en-GB"/>
        </w:rPr>
        <w:t>UC2: Exchange of connectivity data</w:t>
      </w:r>
      <w:bookmarkEnd w:id="446"/>
      <w:bookmarkEnd w:id="447"/>
      <w:bookmarkEnd w:id="448"/>
    </w:p>
    <w:p w14:paraId="2DD043AB" w14:textId="77777777" w:rsidR="002C65AC" w:rsidRPr="000E264F" w:rsidRDefault="002C65AC" w:rsidP="002C65AC">
      <w:pPr>
        <w:pStyle w:val="VDABlocktext"/>
      </w:pPr>
      <w:r>
        <w:t>The VEC data format specification must have a scalable concept for the exchange of (normally configuration based) connectivity data in the context of the car electric system. This includes at least the following sub use cases which can possibly appear in separated or in common:</w:t>
      </w:r>
    </w:p>
    <w:p w14:paraId="29C0BAC8" w14:textId="094AC23B" w:rsidR="002C65AC" w:rsidRDefault="002C65AC" w:rsidP="002C65AC">
      <w:pPr>
        <w:pStyle w:val="VDABlocktext"/>
        <w:numPr>
          <w:ilvl w:val="0"/>
          <w:numId w:val="6"/>
        </w:numPr>
        <w:jc w:val="left"/>
      </w:pPr>
      <w:r>
        <w:t>UC2</w:t>
      </w:r>
      <w:r w:rsidRPr="008110F1">
        <w:t>.1</w:t>
      </w:r>
      <w:r>
        <w:t>:</w:t>
      </w:r>
      <w:r w:rsidRPr="008110F1">
        <w:t xml:space="preserve"> </w:t>
      </w:r>
      <w:r>
        <w:t xml:space="preserve">Exchange of </w:t>
      </w:r>
      <w:del w:id="449" w:author="Johannes Becker" w:date="2020-02-20T15:09:00Z">
        <w:r w:rsidDel="00854937">
          <w:delText>net list</w:delText>
        </w:r>
      </w:del>
      <w:ins w:id="450" w:author="Johannes Becker" w:date="2020-02-20T15:09:00Z">
        <w:r w:rsidR="00854937">
          <w:t>architectural</w:t>
        </w:r>
      </w:ins>
      <w:r>
        <w:t xml:space="preserve"> data</w:t>
      </w:r>
    </w:p>
    <w:p w14:paraId="61CA6551" w14:textId="77777777" w:rsidR="002C65AC" w:rsidRDefault="002C65AC" w:rsidP="002C65AC">
      <w:pPr>
        <w:pStyle w:val="VDABlocktext"/>
        <w:numPr>
          <w:ilvl w:val="1"/>
          <w:numId w:val="6"/>
        </w:numPr>
        <w:jc w:val="left"/>
      </w:pPr>
      <w:r w:rsidRPr="009F3A5C">
        <w:t xml:space="preserve">Example: </w:t>
      </w:r>
      <w:r>
        <w:t>F</w:t>
      </w:r>
      <w:r w:rsidRPr="009F3A5C">
        <w:t xml:space="preserve">or seamless traceability </w:t>
      </w:r>
      <w:r>
        <w:t xml:space="preserve">up to an abstract function </w:t>
      </w:r>
      <w:r w:rsidRPr="009F3A5C">
        <w:t>level</w:t>
      </w:r>
    </w:p>
    <w:p w14:paraId="2C9DCC63" w14:textId="77777777" w:rsidR="002C65AC" w:rsidRPr="009F3A5C" w:rsidRDefault="002C65AC" w:rsidP="002C65AC">
      <w:pPr>
        <w:pStyle w:val="VDABlocktext"/>
        <w:numPr>
          <w:ilvl w:val="1"/>
          <w:numId w:val="6"/>
        </w:numPr>
        <w:jc w:val="left"/>
      </w:pPr>
      <w:r>
        <w:t>Example: Abstract description of necessary system connections</w:t>
      </w:r>
    </w:p>
    <w:p w14:paraId="3CB6C463" w14:textId="77777777" w:rsidR="002C65AC" w:rsidRDefault="002C65AC" w:rsidP="002C65AC">
      <w:pPr>
        <w:pStyle w:val="VDABlocktext"/>
        <w:numPr>
          <w:ilvl w:val="1"/>
          <w:numId w:val="6"/>
        </w:numPr>
        <w:jc w:val="left"/>
      </w:pPr>
      <w:r w:rsidRPr="00BF71B2">
        <w:t>Example: Supply schematics design tools with data</w:t>
      </w:r>
      <w:r>
        <w:t xml:space="preserve"> in order to facilitate the schematics design process</w:t>
      </w:r>
    </w:p>
    <w:p w14:paraId="4A98DC50" w14:textId="77777777" w:rsidR="002C65AC" w:rsidRDefault="002C65AC" w:rsidP="002C65AC">
      <w:pPr>
        <w:pStyle w:val="VDABlocktext"/>
        <w:numPr>
          <w:ilvl w:val="0"/>
          <w:numId w:val="6"/>
        </w:numPr>
        <w:jc w:val="left"/>
      </w:pPr>
      <w:r>
        <w:t>UC2.2:</w:t>
      </w:r>
      <w:r w:rsidRPr="008110F1">
        <w:t xml:space="preserve"> </w:t>
      </w:r>
      <w:r>
        <w:t>Exchange of schematics data</w:t>
      </w:r>
    </w:p>
    <w:p w14:paraId="6548B470" w14:textId="77777777" w:rsidR="002C65AC" w:rsidRPr="006B33A7" w:rsidRDefault="002C65AC" w:rsidP="002C65AC">
      <w:pPr>
        <w:pStyle w:val="VDABlocktext"/>
        <w:numPr>
          <w:ilvl w:val="1"/>
          <w:numId w:val="6"/>
        </w:numPr>
        <w:jc w:val="left"/>
      </w:pPr>
      <w:r>
        <w:lastRenderedPageBreak/>
        <w:t>Example: Exchange of schematics data between tools for concept tools (tools that allow the evaluation of different electric architectures) and conventional schematics design tools.</w:t>
      </w:r>
    </w:p>
    <w:p w14:paraId="313F228D" w14:textId="77777777" w:rsidR="002C65AC" w:rsidRPr="00BF71B2" w:rsidRDefault="002C65AC" w:rsidP="002C65AC">
      <w:pPr>
        <w:pStyle w:val="VDABlocktext"/>
        <w:numPr>
          <w:ilvl w:val="1"/>
          <w:numId w:val="6"/>
        </w:numPr>
        <w:jc w:val="left"/>
      </w:pPr>
      <w:r w:rsidRPr="00BF71B2">
        <w:t>Example: Supply schematics design tools with data</w:t>
      </w:r>
      <w:r>
        <w:t xml:space="preserve"> in order to facilitate the wiring design process</w:t>
      </w:r>
    </w:p>
    <w:p w14:paraId="5E1D4A58" w14:textId="77777777" w:rsidR="002C65AC" w:rsidRDefault="002C65AC" w:rsidP="002C65AC">
      <w:pPr>
        <w:pStyle w:val="VDABlocktext"/>
        <w:numPr>
          <w:ilvl w:val="1"/>
          <w:numId w:val="6"/>
        </w:numPr>
        <w:jc w:val="left"/>
      </w:pPr>
      <w:r>
        <w:t>Example: Supply routing tools with data (in combination with a geometry specification)</w:t>
      </w:r>
    </w:p>
    <w:p w14:paraId="24BA0AFB" w14:textId="77777777" w:rsidR="002C65AC" w:rsidRDefault="002C65AC" w:rsidP="002C65AC">
      <w:pPr>
        <w:pStyle w:val="VDABlocktext"/>
        <w:numPr>
          <w:ilvl w:val="0"/>
          <w:numId w:val="6"/>
        </w:numPr>
        <w:jc w:val="left"/>
      </w:pPr>
      <w:r w:rsidRPr="00331A27">
        <w:t>UC2.3 E</w:t>
      </w:r>
      <w:r>
        <w:t>x</w:t>
      </w:r>
      <w:r w:rsidRPr="00331A27">
        <w:t xml:space="preserve">change of </w:t>
      </w:r>
      <w:r>
        <w:t>w</w:t>
      </w:r>
      <w:r w:rsidRPr="00331A27">
        <w:t>iring data</w:t>
      </w:r>
    </w:p>
    <w:p w14:paraId="10440013" w14:textId="77777777" w:rsidR="002C65AC" w:rsidRDefault="002C65AC" w:rsidP="002C65AC">
      <w:pPr>
        <w:pStyle w:val="VDABlocktext"/>
        <w:numPr>
          <w:ilvl w:val="1"/>
          <w:numId w:val="6"/>
        </w:numPr>
        <w:jc w:val="left"/>
      </w:pPr>
      <w:r>
        <w:t>Example: Support data exchange between OEM and a development partner that can be either requested to complete a wiring definition or alternatively provide a final wiring harness definition</w:t>
      </w:r>
    </w:p>
    <w:p w14:paraId="1BC397EB" w14:textId="77777777" w:rsidR="002C65AC" w:rsidRDefault="002C65AC" w:rsidP="002C65AC">
      <w:pPr>
        <w:pStyle w:val="VDABlocktext"/>
        <w:numPr>
          <w:ilvl w:val="1"/>
          <w:numId w:val="6"/>
        </w:numPr>
        <w:jc w:val="left"/>
      </w:pPr>
      <w:r>
        <w:t>Example: Supply tools with data that produce the final wiring harness definition (in combination with the necessary components data and a geometry specification as well as inclusive steps like automatic terminal calculation)</w:t>
      </w:r>
    </w:p>
    <w:p w14:paraId="39A7E2FF" w14:textId="77777777" w:rsidR="002C65AC" w:rsidRDefault="002C65AC" w:rsidP="002C65AC">
      <w:pPr>
        <w:pStyle w:val="VDABlocktext"/>
        <w:numPr>
          <w:ilvl w:val="1"/>
          <w:numId w:val="6"/>
        </w:numPr>
        <w:jc w:val="left"/>
      </w:pPr>
      <w:r>
        <w:t>Example: Supply routing tools with data (in combination with a geometry specification)</w:t>
      </w:r>
    </w:p>
    <w:p w14:paraId="78BC1531" w14:textId="77777777" w:rsidR="002C65AC" w:rsidRPr="0048251B" w:rsidRDefault="002C65AC" w:rsidP="002C65AC">
      <w:pPr>
        <w:pStyle w:val="VDABlocktext"/>
        <w:numPr>
          <w:ilvl w:val="1"/>
          <w:numId w:val="6"/>
        </w:numPr>
        <w:jc w:val="left"/>
      </w:pPr>
      <w:r>
        <w:t>Example: Supply tools with data that support the tracing of energy paths</w:t>
      </w:r>
    </w:p>
    <w:p w14:paraId="628600B8" w14:textId="77777777" w:rsidR="002C65AC" w:rsidRDefault="002C65AC" w:rsidP="002C65AC">
      <w:pPr>
        <w:pStyle w:val="VDABlocktext"/>
        <w:numPr>
          <w:ilvl w:val="1"/>
          <w:numId w:val="6"/>
        </w:numPr>
        <w:jc w:val="left"/>
      </w:pPr>
      <w:r>
        <w:t>Example: Supply tools with data that support the service documentation process</w:t>
      </w:r>
    </w:p>
    <w:p w14:paraId="49D67FDD"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451" w:name="_Toc373509024"/>
      <w:bookmarkStart w:id="452" w:name="_Toc27668584"/>
      <w:bookmarkStart w:id="453" w:name="_Toc27730652"/>
      <w:bookmarkStart w:id="454" w:name="_Ref179960153"/>
      <w:bookmarkStart w:id="455" w:name="_Toc181766027"/>
      <w:r>
        <w:rPr>
          <w:lang w:val="en-GB"/>
        </w:rPr>
        <w:t>UC3: Exchange of geometry data</w:t>
      </w:r>
      <w:bookmarkEnd w:id="451"/>
      <w:bookmarkEnd w:id="452"/>
      <w:bookmarkEnd w:id="453"/>
    </w:p>
    <w:p w14:paraId="44F42623" w14:textId="77777777" w:rsidR="002C65AC" w:rsidRPr="000E264F" w:rsidRDefault="002C65AC" w:rsidP="002C65AC">
      <w:pPr>
        <w:pStyle w:val="VDABlocktext"/>
      </w:pPr>
      <w:r>
        <w:t>The VEC data format specification must have a scalable concept for the exchange of (normally configuration based) geometry data in the context of the car electric system. This includes at least the following sub use cases which can possibly appear in separated or in common:</w:t>
      </w:r>
    </w:p>
    <w:p w14:paraId="6567F949" w14:textId="77777777" w:rsidR="002C65AC" w:rsidRDefault="002C65AC" w:rsidP="002C65AC">
      <w:pPr>
        <w:pStyle w:val="VDABlocktext"/>
        <w:numPr>
          <w:ilvl w:val="0"/>
          <w:numId w:val="6"/>
        </w:numPr>
        <w:jc w:val="left"/>
      </w:pPr>
      <w:r>
        <w:t>UC3</w:t>
      </w:r>
      <w:r w:rsidRPr="008110F1">
        <w:t>.1</w:t>
      </w:r>
      <w:r>
        <w:t>:</w:t>
      </w:r>
      <w:r w:rsidRPr="008110F1">
        <w:t xml:space="preserve"> </w:t>
      </w:r>
      <w:r>
        <w:t>Exchange of topology and relating part placement information</w:t>
      </w:r>
    </w:p>
    <w:p w14:paraId="60D346ED" w14:textId="77777777" w:rsidR="002C65AC" w:rsidRDefault="002C65AC" w:rsidP="002C65AC">
      <w:pPr>
        <w:pStyle w:val="VDABlocktext"/>
        <w:numPr>
          <w:ilvl w:val="1"/>
          <w:numId w:val="6"/>
        </w:numPr>
        <w:jc w:val="left"/>
      </w:pPr>
      <w:r>
        <w:t>Example: Support data exchange between OEM and a development partner who can be either requested to a geometry description or alternatively provide a final wiring harness definition</w:t>
      </w:r>
    </w:p>
    <w:p w14:paraId="2454D109" w14:textId="77777777" w:rsidR="002C65AC" w:rsidRDefault="002C65AC" w:rsidP="002C65AC">
      <w:pPr>
        <w:pStyle w:val="VDABlocktext"/>
        <w:numPr>
          <w:ilvl w:val="1"/>
          <w:numId w:val="6"/>
        </w:numPr>
        <w:jc w:val="left"/>
      </w:pPr>
      <w:r>
        <w:t>Example: Supply tools with data that produce the final wiring harness definition (in combination with the necessary components data and a connectivity specification as well as inclusive steps like automatic terminal calculation)</w:t>
      </w:r>
    </w:p>
    <w:p w14:paraId="64E3FF10" w14:textId="77777777" w:rsidR="002C65AC" w:rsidRDefault="002C65AC" w:rsidP="002C65AC">
      <w:pPr>
        <w:pStyle w:val="VDABlocktext"/>
        <w:numPr>
          <w:ilvl w:val="1"/>
          <w:numId w:val="6"/>
        </w:numPr>
        <w:jc w:val="left"/>
      </w:pPr>
      <w:r>
        <w:t>Example: Supply routing tools with data (in combination with a connectivity specification)</w:t>
      </w:r>
    </w:p>
    <w:p w14:paraId="19BCFCE1" w14:textId="77777777" w:rsidR="002C65AC" w:rsidRDefault="002C65AC" w:rsidP="002C65AC">
      <w:pPr>
        <w:pStyle w:val="VDABlocktext"/>
        <w:numPr>
          <w:ilvl w:val="1"/>
          <w:numId w:val="6"/>
        </w:numPr>
        <w:jc w:val="left"/>
      </w:pPr>
      <w:r>
        <w:t>Example: Supply tools with data that support the service documentation process</w:t>
      </w:r>
    </w:p>
    <w:p w14:paraId="023E0514" w14:textId="77777777" w:rsidR="002C65AC" w:rsidRDefault="002C65AC" w:rsidP="002C65AC">
      <w:pPr>
        <w:pStyle w:val="VDABlocktext"/>
        <w:numPr>
          <w:ilvl w:val="1"/>
          <w:numId w:val="6"/>
        </w:numPr>
        <w:jc w:val="left"/>
      </w:pPr>
      <w:r>
        <w:t>Example: Supply concept tools with geometry data (tools that allow the evaluation of different electric architectures)</w:t>
      </w:r>
    </w:p>
    <w:p w14:paraId="205592BB" w14:textId="77777777" w:rsidR="002C65AC" w:rsidRDefault="002C65AC" w:rsidP="002C65AC">
      <w:pPr>
        <w:pStyle w:val="VDABlocktext"/>
        <w:numPr>
          <w:ilvl w:val="0"/>
          <w:numId w:val="6"/>
        </w:numPr>
        <w:jc w:val="left"/>
      </w:pPr>
      <w:r>
        <w:t>UC3</w:t>
      </w:r>
      <w:r w:rsidRPr="008110F1">
        <w:t>.</w:t>
      </w:r>
      <w:r>
        <w:t>2:</w:t>
      </w:r>
      <w:r w:rsidRPr="008110F1">
        <w:t xml:space="preserve"> </w:t>
      </w:r>
      <w:r>
        <w:t>Exchange of 2D harness drawing data</w:t>
      </w:r>
    </w:p>
    <w:p w14:paraId="0DEAC7D6" w14:textId="77777777" w:rsidR="002C65AC" w:rsidRDefault="002C65AC" w:rsidP="002C65AC">
      <w:pPr>
        <w:pStyle w:val="VDABlocktext"/>
        <w:numPr>
          <w:ilvl w:val="1"/>
          <w:numId w:val="6"/>
        </w:numPr>
        <w:jc w:val="left"/>
      </w:pPr>
      <w:r>
        <w:t>Example: Support layout-based discussions between OEM and a development partner</w:t>
      </w:r>
    </w:p>
    <w:p w14:paraId="03011431" w14:textId="77777777" w:rsidR="002C65AC" w:rsidRPr="00331A27" w:rsidRDefault="002C65AC" w:rsidP="002C65AC">
      <w:pPr>
        <w:pStyle w:val="VDABlocktext"/>
        <w:numPr>
          <w:ilvl w:val="1"/>
          <w:numId w:val="6"/>
        </w:numPr>
        <w:jc w:val="left"/>
      </w:pPr>
      <w:r>
        <w:lastRenderedPageBreak/>
        <w:t xml:space="preserve">Example: Supply tools with data that </w:t>
      </w:r>
      <w:proofErr w:type="gramStart"/>
      <w:r>
        <w:t>have to</w:t>
      </w:r>
      <w:proofErr w:type="gramEnd"/>
      <w:r>
        <w:t xml:space="preserve"> visualise topology data</w:t>
      </w:r>
    </w:p>
    <w:p w14:paraId="5B705F29" w14:textId="77777777" w:rsidR="002C65AC" w:rsidRDefault="002C65AC" w:rsidP="002C65AC">
      <w:pPr>
        <w:pStyle w:val="VDABlocktext"/>
        <w:numPr>
          <w:ilvl w:val="0"/>
          <w:numId w:val="6"/>
        </w:numPr>
        <w:jc w:val="left"/>
      </w:pPr>
      <w:r>
        <w:t>UC3.3:</w:t>
      </w:r>
      <w:r w:rsidRPr="008110F1">
        <w:t xml:space="preserve"> </w:t>
      </w:r>
      <w:r>
        <w:t>Exchange of 3D wiring harness geometry data</w:t>
      </w:r>
    </w:p>
    <w:p w14:paraId="00FF8D0E" w14:textId="77777777" w:rsidR="002C65AC" w:rsidRDefault="002C65AC" w:rsidP="002C65AC">
      <w:pPr>
        <w:pStyle w:val="VDABlocktext"/>
        <w:numPr>
          <w:ilvl w:val="1"/>
          <w:numId w:val="6"/>
        </w:numPr>
        <w:jc w:val="left"/>
      </w:pPr>
      <w:r>
        <w:t>Example: Support data exchange between OEM and a development partner respectively harness manufacturer</w:t>
      </w:r>
    </w:p>
    <w:p w14:paraId="66D2FE71" w14:textId="77777777" w:rsidR="002C65AC" w:rsidRPr="00331A27" w:rsidRDefault="002C65AC" w:rsidP="002C65AC">
      <w:pPr>
        <w:pStyle w:val="VDABlocktext"/>
        <w:numPr>
          <w:ilvl w:val="1"/>
          <w:numId w:val="6"/>
        </w:numPr>
        <w:jc w:val="left"/>
      </w:pPr>
      <w:r>
        <w:t>Example: Supply 2D harness drawing tools with data</w:t>
      </w:r>
    </w:p>
    <w:p w14:paraId="47782345" w14:textId="5CCD72C1" w:rsidR="002C65AC" w:rsidRDefault="002C65AC" w:rsidP="002C65AC">
      <w:pPr>
        <w:pStyle w:val="berschrift2"/>
        <w:keepLines w:val="0"/>
        <w:numPr>
          <w:ilvl w:val="1"/>
          <w:numId w:val="2"/>
        </w:numPr>
        <w:autoSpaceDE/>
        <w:autoSpaceDN/>
        <w:adjustRightInd/>
        <w:spacing w:before="240" w:after="60" w:line="240" w:lineRule="auto"/>
        <w:rPr>
          <w:ins w:id="456" w:author="Johannes Becker" w:date="2020-02-20T15:13:00Z"/>
          <w:lang w:val="en-GB"/>
        </w:rPr>
      </w:pPr>
      <w:bookmarkStart w:id="457" w:name="_Toc373509025"/>
      <w:bookmarkStart w:id="458" w:name="_Toc27668585"/>
      <w:bookmarkStart w:id="459" w:name="_Toc27730653"/>
      <w:r>
        <w:rPr>
          <w:lang w:val="en-GB"/>
        </w:rPr>
        <w:t>UC4: Exchange of wiring harness data</w:t>
      </w:r>
      <w:bookmarkEnd w:id="457"/>
      <w:bookmarkEnd w:id="458"/>
      <w:bookmarkEnd w:id="459"/>
    </w:p>
    <w:p w14:paraId="5E2E4394" w14:textId="6F001FC4" w:rsidR="00C93101" w:rsidDel="00C93101" w:rsidRDefault="00C93101" w:rsidP="00C93101">
      <w:pPr>
        <w:pStyle w:val="berschrift2"/>
        <w:keepLines w:val="0"/>
        <w:numPr>
          <w:ilvl w:val="0"/>
          <w:numId w:val="0"/>
        </w:numPr>
        <w:autoSpaceDE/>
        <w:autoSpaceDN/>
        <w:adjustRightInd/>
        <w:spacing w:before="240" w:after="60" w:line="240" w:lineRule="auto"/>
        <w:rPr>
          <w:del w:id="460" w:author="Johannes Becker" w:date="2020-02-20T15:13:00Z"/>
          <w:lang w:val="en-GB"/>
        </w:rPr>
      </w:pPr>
    </w:p>
    <w:p w14:paraId="66EDFAC9" w14:textId="77777777" w:rsidR="002C65AC" w:rsidRDefault="002C65AC" w:rsidP="002C65AC">
      <w:pPr>
        <w:pStyle w:val="VDABlocktext"/>
      </w:pPr>
      <w:r>
        <w:t xml:space="preserve">The VEC data format specification must have a scalable concept for the exchange of (normally configuration dependent) wiring harness data. This includes </w:t>
      </w:r>
    </w:p>
    <w:p w14:paraId="52BAE05D" w14:textId="77777777" w:rsidR="002C65AC" w:rsidRDefault="002C65AC" w:rsidP="00D50625">
      <w:pPr>
        <w:pStyle w:val="VDABlocktext"/>
        <w:numPr>
          <w:ilvl w:val="0"/>
          <w:numId w:val="43"/>
        </w:numPr>
      </w:pPr>
      <w:r>
        <w:t>The relevant part master data (compare UC1.4)</w:t>
      </w:r>
    </w:p>
    <w:p w14:paraId="663E267A" w14:textId="77777777" w:rsidR="002C65AC" w:rsidRDefault="002C65AC" w:rsidP="00D50625">
      <w:pPr>
        <w:pStyle w:val="VDABlocktext"/>
        <w:numPr>
          <w:ilvl w:val="0"/>
          <w:numId w:val="43"/>
        </w:numPr>
      </w:pPr>
      <w:r>
        <w:t>The relevant wiring data (compare UC2.3)</w:t>
      </w:r>
    </w:p>
    <w:p w14:paraId="7956F63A" w14:textId="77777777" w:rsidR="002C65AC" w:rsidRDefault="002C65AC" w:rsidP="00D50625">
      <w:pPr>
        <w:pStyle w:val="VDABlocktext"/>
        <w:numPr>
          <w:ilvl w:val="0"/>
          <w:numId w:val="43"/>
        </w:numPr>
      </w:pPr>
      <w:r>
        <w:t>The relevant geometry data (compare UC3.1 - UC3.3)</w:t>
      </w:r>
    </w:p>
    <w:p w14:paraId="1830FC18" w14:textId="77777777" w:rsidR="002C65AC" w:rsidRDefault="002C65AC" w:rsidP="002C65AC">
      <w:pPr>
        <w:pStyle w:val="VDABlocktext"/>
        <w:ind w:left="284"/>
      </w:pPr>
    </w:p>
    <w:p w14:paraId="2A43E349" w14:textId="77777777" w:rsidR="002C65AC" w:rsidRDefault="002C65AC" w:rsidP="00F4236D">
      <w:pPr>
        <w:pStyle w:val="VDABlocktext"/>
      </w:pPr>
      <w:r>
        <w:t xml:space="preserve">At least the following sub-use cases </w:t>
      </w:r>
      <w:proofErr w:type="gramStart"/>
      <w:r>
        <w:t>have to</w:t>
      </w:r>
      <w:proofErr w:type="gramEnd"/>
      <w:r>
        <w:t xml:space="preserve"> be supported:</w:t>
      </w:r>
    </w:p>
    <w:p w14:paraId="097334B3" w14:textId="77777777" w:rsidR="002C65AC" w:rsidRDefault="002C65AC" w:rsidP="002C65AC">
      <w:pPr>
        <w:pStyle w:val="VDABlocktext"/>
        <w:numPr>
          <w:ilvl w:val="0"/>
          <w:numId w:val="6"/>
        </w:numPr>
        <w:jc w:val="left"/>
      </w:pPr>
      <w:r>
        <w:t>UC4</w:t>
      </w:r>
      <w:r w:rsidRPr="008110F1">
        <w:t>.1</w:t>
      </w:r>
      <w:r>
        <w:t>:</w:t>
      </w:r>
      <w:r w:rsidRPr="008110F1">
        <w:t xml:space="preserve"> </w:t>
      </w:r>
      <w:r>
        <w:t>Exchange of bill of material data (e.g. module-based)</w:t>
      </w:r>
    </w:p>
    <w:p w14:paraId="23B96DF4" w14:textId="77777777" w:rsidR="002C65AC" w:rsidRDefault="002C65AC" w:rsidP="002C65AC">
      <w:pPr>
        <w:pStyle w:val="VDABlocktext"/>
        <w:numPr>
          <w:ilvl w:val="1"/>
          <w:numId w:val="6"/>
        </w:numPr>
        <w:jc w:val="left"/>
      </w:pPr>
      <w:r>
        <w:t>Example: Supply tool for cost and/or weight calculation with data</w:t>
      </w:r>
    </w:p>
    <w:p w14:paraId="1BBBE297" w14:textId="77777777" w:rsidR="002C65AC" w:rsidRDefault="002C65AC" w:rsidP="002C65AC">
      <w:pPr>
        <w:pStyle w:val="VDABlocktext"/>
        <w:numPr>
          <w:ilvl w:val="0"/>
          <w:numId w:val="6"/>
        </w:numPr>
        <w:jc w:val="left"/>
      </w:pPr>
      <w:r>
        <w:t>UC4</w:t>
      </w:r>
      <w:r w:rsidRPr="008110F1">
        <w:t>.</w:t>
      </w:r>
      <w:r>
        <w:t>2:</w:t>
      </w:r>
      <w:r w:rsidRPr="008110F1">
        <w:t xml:space="preserve"> </w:t>
      </w:r>
      <w:r>
        <w:t>Exchange of connection list data (e.g. module-based)</w:t>
      </w:r>
    </w:p>
    <w:p w14:paraId="11F07022" w14:textId="77777777" w:rsidR="002C65AC" w:rsidRDefault="002C65AC" w:rsidP="002C65AC">
      <w:pPr>
        <w:pStyle w:val="VDABlocktext"/>
        <w:numPr>
          <w:ilvl w:val="1"/>
          <w:numId w:val="6"/>
        </w:numPr>
        <w:jc w:val="left"/>
      </w:pPr>
      <w:r>
        <w:t>Example: Supply tools for test application development</w:t>
      </w:r>
    </w:p>
    <w:p w14:paraId="500A8172" w14:textId="77777777" w:rsidR="002C65AC" w:rsidRDefault="002C65AC" w:rsidP="002C65AC">
      <w:pPr>
        <w:pStyle w:val="VDABlocktext"/>
        <w:numPr>
          <w:ilvl w:val="0"/>
          <w:numId w:val="6"/>
        </w:numPr>
        <w:jc w:val="left"/>
      </w:pPr>
      <w:r>
        <w:t>UC4</w:t>
      </w:r>
      <w:r w:rsidRPr="008110F1">
        <w:t>.</w:t>
      </w:r>
      <w:r>
        <w:t>3:</w:t>
      </w:r>
      <w:r w:rsidRPr="008110F1">
        <w:t xml:space="preserve"> </w:t>
      </w:r>
      <w:r>
        <w:t>Exchange of complete 150% wiring harness data</w:t>
      </w:r>
    </w:p>
    <w:p w14:paraId="3E14DBFD" w14:textId="77777777" w:rsidR="002C65AC" w:rsidRDefault="002C65AC" w:rsidP="002C65AC">
      <w:pPr>
        <w:pStyle w:val="VDABlocktext"/>
        <w:numPr>
          <w:ilvl w:val="1"/>
          <w:numId w:val="6"/>
        </w:numPr>
        <w:jc w:val="left"/>
      </w:pPr>
      <w:r>
        <w:t>Example: Support data exchange between OEM and harness manufacturer in the context of the processes cost calculation, production planning and change management</w:t>
      </w:r>
    </w:p>
    <w:p w14:paraId="41485020" w14:textId="77777777" w:rsidR="002C65AC" w:rsidRDefault="002C65AC" w:rsidP="002C65AC">
      <w:pPr>
        <w:pStyle w:val="VDABlocktext"/>
        <w:numPr>
          <w:ilvl w:val="1"/>
          <w:numId w:val="6"/>
        </w:numPr>
        <w:jc w:val="left"/>
      </w:pPr>
      <w:r>
        <w:t>Example: Supply reporting tools with data</w:t>
      </w:r>
    </w:p>
    <w:p w14:paraId="0E36C5F4" w14:textId="793CBDB8" w:rsidR="002C65AC" w:rsidRDefault="002C65AC" w:rsidP="002C65AC">
      <w:pPr>
        <w:pStyle w:val="VDABlocktext"/>
        <w:numPr>
          <w:ilvl w:val="1"/>
          <w:numId w:val="6"/>
        </w:numPr>
        <w:jc w:val="left"/>
        <w:rPr>
          <w:ins w:id="461" w:author="Johannes Becker" w:date="2020-02-20T15:11:00Z"/>
        </w:rPr>
      </w:pPr>
      <w:r>
        <w:t>Example: Supply EMC-simulation tools with data</w:t>
      </w:r>
    </w:p>
    <w:p w14:paraId="232E9A9A" w14:textId="70CC91F1" w:rsidR="00C93101" w:rsidRDefault="005574A3" w:rsidP="00C93101">
      <w:pPr>
        <w:pStyle w:val="berschrift2"/>
        <w:keepLines w:val="0"/>
        <w:numPr>
          <w:ilvl w:val="1"/>
          <w:numId w:val="2"/>
        </w:numPr>
        <w:autoSpaceDE/>
        <w:autoSpaceDN/>
        <w:adjustRightInd/>
        <w:spacing w:before="240" w:after="60" w:line="240" w:lineRule="auto"/>
        <w:rPr>
          <w:ins w:id="462" w:author="Johannes Becker" w:date="2020-02-20T15:13:00Z"/>
          <w:lang w:val="en-GB"/>
        </w:rPr>
      </w:pPr>
      <w:ins w:id="463" w:author="Johannes Becker" w:date="2020-02-21T08:22:00Z">
        <w:r>
          <w:rPr>
            <w:lang w:val="en-GB"/>
          </w:rPr>
          <w:t>UC5: Exchange of an integrated model of a complete vehicle network</w:t>
        </w:r>
      </w:ins>
    </w:p>
    <w:p w14:paraId="4BFB6DA8" w14:textId="11FDAE5D" w:rsidR="00C93101" w:rsidRDefault="005574A3" w:rsidP="005574A3">
      <w:pPr>
        <w:rPr>
          <w:ins w:id="464" w:author="Johannes Becker" w:date="2020-02-21T08:34:00Z"/>
          <w:rFonts w:cs="Times New Roman"/>
          <w:color w:val="auto"/>
          <w:szCs w:val="24"/>
          <w:lang w:val="en-GB"/>
        </w:rPr>
      </w:pPr>
      <w:ins w:id="465" w:author="Johannes Becker" w:date="2020-02-21T08:25:00Z">
        <w:r w:rsidRPr="005574A3">
          <w:rPr>
            <w:rFonts w:cs="Times New Roman"/>
            <w:color w:val="auto"/>
            <w:szCs w:val="24"/>
            <w:lang w:val="en-GB"/>
          </w:rPr>
          <w:t xml:space="preserve">The VEC </w:t>
        </w:r>
      </w:ins>
      <w:ins w:id="466" w:author="Johannes Becker" w:date="2020-02-21T08:26:00Z">
        <w:r>
          <w:rPr>
            <w:rFonts w:cs="Times New Roman"/>
            <w:color w:val="auto"/>
            <w:szCs w:val="24"/>
            <w:lang w:val="en-GB"/>
          </w:rPr>
          <w:t xml:space="preserve">data format specification </w:t>
        </w:r>
      </w:ins>
      <w:ins w:id="467" w:author="Johannes Becker" w:date="2020-02-21T08:25:00Z">
        <w:r w:rsidRPr="005574A3">
          <w:rPr>
            <w:rFonts w:cs="Times New Roman"/>
            <w:color w:val="auto"/>
            <w:szCs w:val="24"/>
            <w:lang w:val="en-GB"/>
          </w:rPr>
          <w:t xml:space="preserve">must offer a concept for </w:t>
        </w:r>
      </w:ins>
      <w:ins w:id="468" w:author="Johannes Becker" w:date="2020-02-21T08:33:00Z">
        <w:r w:rsidR="006914A8">
          <w:rPr>
            <w:rFonts w:cs="Times New Roman"/>
            <w:color w:val="auto"/>
            <w:szCs w:val="24"/>
            <w:lang w:val="en-GB"/>
          </w:rPr>
          <w:t>the</w:t>
        </w:r>
      </w:ins>
      <w:ins w:id="469" w:author="Johannes Becker" w:date="2020-02-21T08:26:00Z">
        <w:r>
          <w:rPr>
            <w:rFonts w:cs="Times New Roman"/>
            <w:color w:val="auto"/>
            <w:szCs w:val="24"/>
            <w:lang w:val="en-GB"/>
          </w:rPr>
          <w:t xml:space="preserve"> data exchange </w:t>
        </w:r>
      </w:ins>
      <w:ins w:id="470" w:author="Johannes Becker" w:date="2020-02-21T08:27:00Z">
        <w:r>
          <w:rPr>
            <w:rFonts w:cs="Times New Roman"/>
            <w:color w:val="auto"/>
            <w:szCs w:val="24"/>
            <w:lang w:val="en-GB"/>
          </w:rPr>
          <w:t xml:space="preserve">of </w:t>
        </w:r>
      </w:ins>
      <w:ins w:id="471" w:author="Johannes Becker" w:date="2020-02-21T08:25:00Z">
        <w:r w:rsidRPr="005574A3">
          <w:rPr>
            <w:rFonts w:cs="Times New Roman"/>
            <w:color w:val="auto"/>
            <w:szCs w:val="24"/>
            <w:lang w:val="en-GB"/>
          </w:rPr>
          <w:t xml:space="preserve">the above-mentioned use cases in an integrated </w:t>
        </w:r>
      </w:ins>
      <w:ins w:id="472" w:author="Johannes Becker" w:date="2020-02-21T08:27:00Z">
        <w:r>
          <w:rPr>
            <w:rFonts w:cs="Times New Roman"/>
            <w:color w:val="auto"/>
            <w:szCs w:val="24"/>
            <w:lang w:val="en-GB"/>
          </w:rPr>
          <w:t>way</w:t>
        </w:r>
      </w:ins>
      <w:ins w:id="473" w:author="Johannes Becker" w:date="2020-02-21T08:25:00Z">
        <w:r w:rsidRPr="005574A3">
          <w:rPr>
            <w:rFonts w:cs="Times New Roman"/>
            <w:color w:val="auto"/>
            <w:szCs w:val="24"/>
            <w:lang w:val="en-GB"/>
          </w:rPr>
          <w:t>.</w:t>
        </w:r>
      </w:ins>
      <w:ins w:id="474" w:author="Johannes Becker" w:date="2020-02-21T08:33:00Z">
        <w:r w:rsidR="006914A8">
          <w:rPr>
            <w:rFonts w:cs="Times New Roman"/>
            <w:color w:val="auto"/>
            <w:szCs w:val="24"/>
            <w:lang w:val="en-GB"/>
          </w:rPr>
          <w:t xml:space="preserve"> </w:t>
        </w:r>
      </w:ins>
      <w:ins w:id="475" w:author="Johannes Becker" w:date="2020-02-21T08:34:00Z">
        <w:r w:rsidR="006914A8">
          <w:rPr>
            <w:rFonts w:cs="Times New Roman"/>
            <w:color w:val="auto"/>
            <w:szCs w:val="24"/>
            <w:lang w:val="en-GB"/>
          </w:rPr>
          <w:t>This includes traceability links between the different sections of the model.</w:t>
        </w:r>
      </w:ins>
    </w:p>
    <w:p w14:paraId="4C16F163" w14:textId="07D69C33" w:rsidR="006914A8" w:rsidRDefault="006914A8" w:rsidP="006914A8">
      <w:pPr>
        <w:pStyle w:val="Listenabsatz"/>
        <w:numPr>
          <w:ilvl w:val="0"/>
          <w:numId w:val="61"/>
        </w:numPr>
        <w:rPr>
          <w:ins w:id="476" w:author="Johannes Becker" w:date="2020-02-21T08:44:00Z"/>
          <w:rFonts w:cs="Times New Roman"/>
          <w:color w:val="auto"/>
          <w:szCs w:val="24"/>
          <w:lang w:val="en-GB"/>
        </w:rPr>
      </w:pPr>
      <w:ins w:id="477" w:author="Johannes Becker" w:date="2020-02-21T08:38:00Z">
        <w:r>
          <w:rPr>
            <w:rFonts w:cs="Times New Roman"/>
            <w:color w:val="auto"/>
            <w:szCs w:val="24"/>
            <w:lang w:val="en-GB"/>
          </w:rPr>
          <w:t xml:space="preserve">UC5.1: </w:t>
        </w:r>
      </w:ins>
      <w:ins w:id="478" w:author="Johannes Becker" w:date="2020-02-21T08:39:00Z">
        <w:r>
          <w:rPr>
            <w:rFonts w:cs="Times New Roman"/>
            <w:color w:val="auto"/>
            <w:szCs w:val="24"/>
            <w:lang w:val="en-GB"/>
          </w:rPr>
          <w:t xml:space="preserve">Exchange of </w:t>
        </w:r>
      </w:ins>
      <w:ins w:id="479" w:author="Johannes Becker" w:date="2020-02-21T08:40:00Z">
        <w:r>
          <w:rPr>
            <w:rFonts w:cs="Times New Roman"/>
            <w:color w:val="auto"/>
            <w:szCs w:val="24"/>
            <w:lang w:val="en-GB"/>
          </w:rPr>
          <w:t>all wiring harnesses of a vehicle together.</w:t>
        </w:r>
      </w:ins>
    </w:p>
    <w:p w14:paraId="4F32FA43" w14:textId="2D533234" w:rsidR="00A32938" w:rsidRDefault="00A32938" w:rsidP="00A32938">
      <w:pPr>
        <w:pStyle w:val="Listenabsatz"/>
        <w:numPr>
          <w:ilvl w:val="1"/>
          <w:numId w:val="61"/>
        </w:numPr>
        <w:rPr>
          <w:ins w:id="480" w:author="Johannes Becker" w:date="2020-02-21T08:45:00Z"/>
          <w:rFonts w:cs="Times New Roman"/>
          <w:color w:val="auto"/>
          <w:szCs w:val="24"/>
          <w:lang w:val="en-GB"/>
        </w:rPr>
      </w:pPr>
      <w:ins w:id="481" w:author="Johannes Becker" w:date="2020-02-21T08:44:00Z">
        <w:r>
          <w:rPr>
            <w:rFonts w:cs="Times New Roman"/>
            <w:color w:val="auto"/>
            <w:szCs w:val="24"/>
            <w:lang w:val="en-GB"/>
          </w:rPr>
          <w:t>Example: Supp</w:t>
        </w:r>
      </w:ins>
      <w:ins w:id="482" w:author="Johannes Becker" w:date="2020-02-21T08:45:00Z">
        <w:r>
          <w:rPr>
            <w:rFonts w:cs="Times New Roman"/>
            <w:color w:val="auto"/>
            <w:szCs w:val="24"/>
            <w:lang w:val="en-GB"/>
          </w:rPr>
          <w:t>ly customer service diagnosis with relevant information to localize failures.</w:t>
        </w:r>
      </w:ins>
    </w:p>
    <w:p w14:paraId="6BB9B9D3" w14:textId="3FBF8DFB" w:rsidR="00A32938" w:rsidRDefault="00A32938" w:rsidP="00A32938">
      <w:pPr>
        <w:pStyle w:val="Listenabsatz"/>
        <w:numPr>
          <w:ilvl w:val="1"/>
          <w:numId w:val="61"/>
        </w:numPr>
        <w:rPr>
          <w:ins w:id="483" w:author="Johannes Becker" w:date="2020-02-21T08:40:00Z"/>
          <w:rFonts w:cs="Times New Roman"/>
          <w:color w:val="auto"/>
          <w:szCs w:val="24"/>
          <w:lang w:val="en-GB"/>
        </w:rPr>
      </w:pPr>
      <w:ins w:id="484" w:author="Johannes Becker" w:date="2020-02-21T08:45:00Z">
        <w:r>
          <w:rPr>
            <w:rFonts w:cs="Times New Roman"/>
            <w:color w:val="auto"/>
            <w:szCs w:val="24"/>
            <w:lang w:val="en-GB"/>
          </w:rPr>
          <w:t>E</w:t>
        </w:r>
      </w:ins>
      <w:ins w:id="485" w:author="Johannes Becker" w:date="2020-02-21T08:46:00Z">
        <w:r>
          <w:rPr>
            <w:rFonts w:cs="Times New Roman"/>
            <w:color w:val="auto"/>
            <w:szCs w:val="24"/>
            <w:lang w:val="en-GB"/>
          </w:rPr>
          <w:t>xample: Perform simulations related to the complete vehicle network (e.g. voltage drops</w:t>
        </w:r>
      </w:ins>
      <w:ins w:id="486" w:author="Johannes Becker" w:date="2020-02-21T08:47:00Z">
        <w:r>
          <w:rPr>
            <w:rFonts w:cs="Times New Roman"/>
            <w:color w:val="auto"/>
            <w:szCs w:val="24"/>
            <w:lang w:val="en-GB"/>
          </w:rPr>
          <w:t>)</w:t>
        </w:r>
      </w:ins>
    </w:p>
    <w:p w14:paraId="0DC3E89C" w14:textId="32B6A77B" w:rsidR="006914A8" w:rsidRDefault="006914A8" w:rsidP="006914A8">
      <w:pPr>
        <w:pStyle w:val="Listenabsatz"/>
        <w:numPr>
          <w:ilvl w:val="0"/>
          <w:numId w:val="61"/>
        </w:numPr>
        <w:rPr>
          <w:ins w:id="487" w:author="Johannes Becker" w:date="2020-02-21T08:47:00Z"/>
          <w:rFonts w:cs="Times New Roman"/>
          <w:color w:val="auto"/>
          <w:szCs w:val="24"/>
          <w:lang w:val="en-GB"/>
        </w:rPr>
      </w:pPr>
      <w:ins w:id="488" w:author="Johannes Becker" w:date="2020-02-21T08:40:00Z">
        <w:r>
          <w:rPr>
            <w:rFonts w:cs="Times New Roman"/>
            <w:color w:val="auto"/>
            <w:szCs w:val="24"/>
            <w:lang w:val="en-GB"/>
          </w:rPr>
          <w:t xml:space="preserve">UC5.2: </w:t>
        </w:r>
      </w:ins>
      <w:ins w:id="489" w:author="Johannes Becker" w:date="2020-02-21T08:41:00Z">
        <w:r w:rsidR="00A32938">
          <w:rPr>
            <w:rFonts w:cs="Times New Roman"/>
            <w:color w:val="auto"/>
            <w:szCs w:val="24"/>
            <w:lang w:val="en-GB"/>
          </w:rPr>
          <w:t xml:space="preserve">Exchange of wiring harness data together with its different geometrical views (e.g. 3D </w:t>
        </w:r>
      </w:ins>
      <w:ins w:id="490" w:author="Johannes Becker" w:date="2020-02-21T08:42:00Z">
        <w:r w:rsidR="00A32938">
          <w:rPr>
            <w:rFonts w:cs="Times New Roman"/>
            <w:color w:val="auto"/>
            <w:szCs w:val="24"/>
            <w:lang w:val="en-GB"/>
          </w:rPr>
          <w:t>mounting position, form board)</w:t>
        </w:r>
      </w:ins>
    </w:p>
    <w:p w14:paraId="2443F699" w14:textId="3C90CCBA" w:rsidR="00A32938" w:rsidRDefault="00A32938" w:rsidP="00A32938">
      <w:pPr>
        <w:pStyle w:val="Listenabsatz"/>
        <w:numPr>
          <w:ilvl w:val="1"/>
          <w:numId w:val="61"/>
        </w:numPr>
        <w:rPr>
          <w:ins w:id="491" w:author="Johannes Becker" w:date="2020-02-21T08:48:00Z"/>
          <w:rFonts w:cs="Times New Roman"/>
          <w:color w:val="auto"/>
          <w:szCs w:val="24"/>
          <w:lang w:val="en-GB"/>
        </w:rPr>
      </w:pPr>
      <w:ins w:id="492" w:author="Johannes Becker" w:date="2020-02-21T08:47:00Z">
        <w:r>
          <w:rPr>
            <w:rFonts w:cs="Times New Roman"/>
            <w:color w:val="auto"/>
            <w:szCs w:val="24"/>
            <w:lang w:val="en-GB"/>
          </w:rPr>
          <w:t>Example: Generate 100% variants of the harness ge</w:t>
        </w:r>
      </w:ins>
      <w:ins w:id="493" w:author="Johannes Becker" w:date="2020-02-21T08:48:00Z">
        <w:r>
          <w:rPr>
            <w:rFonts w:cs="Times New Roman"/>
            <w:color w:val="auto"/>
            <w:szCs w:val="24"/>
            <w:lang w:val="en-GB"/>
          </w:rPr>
          <w:t>ometry to support collision detection in the DMU.</w:t>
        </w:r>
      </w:ins>
    </w:p>
    <w:p w14:paraId="1A0ADFFA" w14:textId="3626E369" w:rsidR="00A32938" w:rsidRDefault="00A32938" w:rsidP="00A32938">
      <w:pPr>
        <w:pStyle w:val="Listenabsatz"/>
        <w:numPr>
          <w:ilvl w:val="1"/>
          <w:numId w:val="61"/>
        </w:numPr>
        <w:rPr>
          <w:ins w:id="494" w:author="Johannes Becker" w:date="2020-02-21T08:51:00Z"/>
          <w:rFonts w:cs="Times New Roman"/>
          <w:color w:val="auto"/>
          <w:szCs w:val="24"/>
          <w:lang w:val="en-GB"/>
        </w:rPr>
      </w:pPr>
      <w:ins w:id="495" w:author="Johannes Becker" w:date="2020-02-21T08:48:00Z">
        <w:r>
          <w:rPr>
            <w:rFonts w:cs="Times New Roman"/>
            <w:color w:val="auto"/>
            <w:szCs w:val="24"/>
            <w:lang w:val="en-GB"/>
          </w:rPr>
          <w:lastRenderedPageBreak/>
          <w:t xml:space="preserve">Example: </w:t>
        </w:r>
      </w:ins>
      <w:ins w:id="496" w:author="Johannes Becker" w:date="2020-02-21T08:49:00Z">
        <w:r>
          <w:rPr>
            <w:rFonts w:cs="Times New Roman"/>
            <w:color w:val="auto"/>
            <w:szCs w:val="24"/>
            <w:lang w:val="en-GB"/>
          </w:rPr>
          <w:t xml:space="preserve">Support the </w:t>
        </w:r>
      </w:ins>
      <w:ins w:id="497" w:author="Johannes Becker" w:date="2020-02-21T08:50:00Z">
        <w:r>
          <w:rPr>
            <w:rFonts w:cs="Times New Roman"/>
            <w:color w:val="auto"/>
            <w:szCs w:val="24"/>
            <w:lang w:val="en-GB"/>
          </w:rPr>
          <w:t>inclusion of environment aspects (e.g. heat, crash) in automated validation al</w:t>
        </w:r>
      </w:ins>
      <w:ins w:id="498" w:author="Johannes Becker" w:date="2020-02-21T08:51:00Z">
        <w:r>
          <w:rPr>
            <w:rFonts w:cs="Times New Roman"/>
            <w:color w:val="auto"/>
            <w:szCs w:val="24"/>
            <w:lang w:val="en-GB"/>
          </w:rPr>
          <w:t>gorithms.</w:t>
        </w:r>
      </w:ins>
    </w:p>
    <w:p w14:paraId="52381161" w14:textId="2A5AE34C" w:rsidR="00A32938" w:rsidRDefault="00A32938" w:rsidP="006914A8">
      <w:pPr>
        <w:pStyle w:val="Listenabsatz"/>
        <w:numPr>
          <w:ilvl w:val="0"/>
          <w:numId w:val="61"/>
        </w:numPr>
        <w:rPr>
          <w:ins w:id="499" w:author="Johannes Becker" w:date="2020-02-21T08:52:00Z"/>
          <w:rFonts w:cs="Times New Roman"/>
          <w:color w:val="auto"/>
          <w:szCs w:val="24"/>
          <w:lang w:val="en-GB"/>
        </w:rPr>
      </w:pPr>
      <w:ins w:id="500" w:author="Johannes Becker" w:date="2020-02-21T08:42:00Z">
        <w:r>
          <w:rPr>
            <w:rFonts w:cs="Times New Roman"/>
            <w:color w:val="auto"/>
            <w:szCs w:val="24"/>
            <w:lang w:val="en-GB"/>
          </w:rPr>
          <w:t>UC5.3: Exchange of wiring harness data together with it</w:t>
        </w:r>
      </w:ins>
      <w:ins w:id="501" w:author="Johannes Becker" w:date="2020-02-21T08:43:00Z">
        <w:r>
          <w:rPr>
            <w:rFonts w:cs="Times New Roman"/>
            <w:color w:val="auto"/>
            <w:szCs w:val="24"/>
            <w:lang w:val="en-GB"/>
          </w:rPr>
          <w:t>s</w:t>
        </w:r>
      </w:ins>
      <w:ins w:id="502" w:author="Johannes Becker" w:date="2020-02-21T08:42:00Z">
        <w:r>
          <w:rPr>
            <w:rFonts w:cs="Times New Roman"/>
            <w:color w:val="auto"/>
            <w:szCs w:val="24"/>
            <w:lang w:val="en-GB"/>
          </w:rPr>
          <w:t xml:space="preserve"> c</w:t>
        </w:r>
      </w:ins>
      <w:ins w:id="503" w:author="Johannes Becker" w:date="2020-02-21T08:43:00Z">
        <w:r>
          <w:rPr>
            <w:rFonts w:cs="Times New Roman"/>
            <w:color w:val="auto"/>
            <w:szCs w:val="24"/>
            <w:lang w:val="en-GB"/>
          </w:rPr>
          <w:t xml:space="preserve">orresponding system schematic. </w:t>
        </w:r>
      </w:ins>
    </w:p>
    <w:p w14:paraId="7BCEA815" w14:textId="44ED12C9" w:rsidR="00BA3AC9" w:rsidRDefault="00BA3AC9" w:rsidP="00BA3AC9">
      <w:pPr>
        <w:pStyle w:val="Listenabsatz"/>
        <w:numPr>
          <w:ilvl w:val="1"/>
          <w:numId w:val="61"/>
        </w:numPr>
        <w:rPr>
          <w:ins w:id="504" w:author="Johannes Becker" w:date="2020-02-21T08:54:00Z"/>
          <w:rFonts w:cs="Times New Roman"/>
          <w:color w:val="auto"/>
          <w:szCs w:val="24"/>
          <w:lang w:val="en-GB"/>
        </w:rPr>
      </w:pPr>
      <w:ins w:id="505" w:author="Johannes Becker" w:date="2020-02-21T08:52:00Z">
        <w:r>
          <w:rPr>
            <w:rFonts w:cs="Times New Roman"/>
            <w:color w:val="auto"/>
            <w:szCs w:val="24"/>
            <w:lang w:val="en-GB"/>
          </w:rPr>
          <w:t>Example: Supply simulations tools (</w:t>
        </w:r>
      </w:ins>
      <w:ins w:id="506" w:author="Johannes Becker" w:date="2020-02-21T08:53:00Z">
        <w:r>
          <w:rPr>
            <w:rFonts w:cs="Times New Roman"/>
            <w:color w:val="auto"/>
            <w:szCs w:val="24"/>
            <w:lang w:val="en-GB"/>
          </w:rPr>
          <w:t xml:space="preserve">e.g. EMC) with information </w:t>
        </w:r>
      </w:ins>
      <w:ins w:id="507" w:author="Johannes Becker" w:date="2020-02-21T08:54:00Z">
        <w:r>
          <w:rPr>
            <w:rFonts w:cs="Times New Roman"/>
            <w:color w:val="auto"/>
            <w:szCs w:val="24"/>
            <w:lang w:val="en-GB"/>
          </w:rPr>
          <w:t>about signals and system relevance of concrete wires.</w:t>
        </w:r>
      </w:ins>
    </w:p>
    <w:p w14:paraId="55F67273" w14:textId="774E4337" w:rsidR="00BA3AC9" w:rsidRPr="006914A8" w:rsidRDefault="00BA3AC9" w:rsidP="00BA3AC9">
      <w:pPr>
        <w:pStyle w:val="Listenabsatz"/>
        <w:numPr>
          <w:ilvl w:val="1"/>
          <w:numId w:val="61"/>
        </w:numPr>
        <w:rPr>
          <w:rFonts w:cs="Times New Roman"/>
          <w:color w:val="auto"/>
          <w:szCs w:val="24"/>
          <w:lang w:val="en-GB"/>
        </w:rPr>
      </w:pPr>
      <w:ins w:id="508" w:author="Johannes Becker" w:date="2020-02-21T08:54:00Z">
        <w:r>
          <w:rPr>
            <w:rFonts w:cs="Times New Roman"/>
            <w:color w:val="auto"/>
            <w:szCs w:val="24"/>
            <w:lang w:val="en-GB"/>
          </w:rPr>
          <w:t>Example: Supply engineers a</w:t>
        </w:r>
      </w:ins>
      <w:ins w:id="509" w:author="Johannes Becker" w:date="2020-02-21T08:55:00Z">
        <w:r>
          <w:rPr>
            <w:rFonts w:cs="Times New Roman"/>
            <w:color w:val="auto"/>
            <w:szCs w:val="24"/>
            <w:lang w:val="en-GB"/>
          </w:rPr>
          <w:t xml:space="preserve">nd workshop personal with information to allow a better understanding of </w:t>
        </w:r>
      </w:ins>
      <w:ins w:id="510" w:author="Johannes Becker" w:date="2020-02-21T08:56:00Z">
        <w:r>
          <w:rPr>
            <w:rFonts w:cs="Times New Roman"/>
            <w:color w:val="auto"/>
            <w:szCs w:val="24"/>
            <w:lang w:val="en-GB"/>
          </w:rPr>
          <w:t xml:space="preserve">the </w:t>
        </w:r>
      </w:ins>
      <w:ins w:id="511" w:author="Johannes Becker" w:date="2020-02-21T08:57:00Z">
        <w:r>
          <w:rPr>
            <w:rFonts w:cs="Times New Roman"/>
            <w:color w:val="auto"/>
            <w:szCs w:val="24"/>
            <w:lang w:val="en-GB"/>
          </w:rPr>
          <w:t>role</w:t>
        </w:r>
      </w:ins>
      <w:ins w:id="512" w:author="Johannes Becker" w:date="2020-02-21T08:56:00Z">
        <w:r>
          <w:rPr>
            <w:rFonts w:cs="Times New Roman"/>
            <w:color w:val="auto"/>
            <w:szCs w:val="24"/>
            <w:lang w:val="en-GB"/>
          </w:rPr>
          <w:t xml:space="preserve"> of specific harness elements </w:t>
        </w:r>
      </w:ins>
      <w:ins w:id="513" w:author="Johannes Becker" w:date="2020-02-21T08:57:00Z">
        <w:r>
          <w:rPr>
            <w:rFonts w:cs="Times New Roman"/>
            <w:color w:val="auto"/>
            <w:szCs w:val="24"/>
            <w:lang w:val="en-GB"/>
          </w:rPr>
          <w:t>in the context of the overall system.</w:t>
        </w:r>
      </w:ins>
    </w:p>
    <w:p w14:paraId="6654CB73" w14:textId="77777777" w:rsidR="002C65AC" w:rsidRPr="00E93F3D" w:rsidRDefault="002C65AC" w:rsidP="002C65AC">
      <w:pPr>
        <w:pStyle w:val="berschrift1"/>
        <w:keepLines w:val="0"/>
        <w:numPr>
          <w:ilvl w:val="0"/>
          <w:numId w:val="2"/>
        </w:numPr>
        <w:autoSpaceDE/>
        <w:autoSpaceDN/>
        <w:adjustRightInd/>
        <w:spacing w:before="240" w:after="60" w:line="240" w:lineRule="auto"/>
        <w:contextualSpacing w:val="0"/>
        <w:rPr>
          <w:lang w:val="en-GB"/>
        </w:rPr>
      </w:pPr>
      <w:r>
        <w:rPr>
          <w:lang w:val="en-GB"/>
        </w:rPr>
        <w:br w:type="page"/>
      </w:r>
      <w:bookmarkStart w:id="514" w:name="_Toc373509026"/>
      <w:bookmarkStart w:id="515" w:name="_Toc27668586"/>
      <w:bookmarkStart w:id="516" w:name="_Toc27730654"/>
      <w:bookmarkStart w:id="517" w:name="_Ref27733211"/>
      <w:r w:rsidRPr="00E93F3D">
        <w:rPr>
          <w:lang w:val="en-GB"/>
        </w:rPr>
        <w:lastRenderedPageBreak/>
        <w:t xml:space="preserve">Requirements </w:t>
      </w:r>
      <w:r>
        <w:rPr>
          <w:lang w:val="en-GB"/>
        </w:rPr>
        <w:t>on the VEC</w:t>
      </w:r>
      <w:bookmarkEnd w:id="454"/>
      <w:bookmarkEnd w:id="455"/>
      <w:bookmarkEnd w:id="514"/>
      <w:bookmarkEnd w:id="515"/>
      <w:bookmarkEnd w:id="516"/>
      <w:bookmarkEnd w:id="517"/>
    </w:p>
    <w:p w14:paraId="5E0DE240" w14:textId="77777777" w:rsidR="002C65AC" w:rsidRDefault="002C65AC" w:rsidP="002C65AC">
      <w:pPr>
        <w:pStyle w:val="VDABlocktext"/>
      </w:pPr>
      <w:bookmarkStart w:id="518" w:name="_Ref179960306"/>
      <w:bookmarkStart w:id="519" w:name="_Toc181766060"/>
      <w:r w:rsidRPr="007B234A">
        <w:t>This chapter summari</w:t>
      </w:r>
      <w:r>
        <w:t>s</w:t>
      </w:r>
      <w:r w:rsidRPr="007B234A">
        <w:t xml:space="preserve">es the requirements for </w:t>
      </w:r>
      <w:r>
        <w:t>the VEC data format</w:t>
      </w:r>
      <w:r w:rsidRPr="007B234A">
        <w:t>.</w:t>
      </w:r>
    </w:p>
    <w:p w14:paraId="55ADAB88"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520" w:name="_Ref287526142"/>
      <w:bookmarkStart w:id="521" w:name="_Toc373509027"/>
      <w:bookmarkStart w:id="522" w:name="_Toc27668587"/>
      <w:bookmarkStart w:id="523" w:name="_Toc27730655"/>
      <w:r>
        <w:rPr>
          <w:lang w:val="en-GB"/>
        </w:rPr>
        <w:t>Requirements in the PDM context / addressing PDM data</w:t>
      </w:r>
      <w:bookmarkEnd w:id="520"/>
      <w:bookmarkEnd w:id="521"/>
      <w:bookmarkEnd w:id="522"/>
      <w:bookmarkEnd w:id="523"/>
    </w:p>
    <w:p w14:paraId="029A6B09"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524" w:name="_Toc373509028"/>
      <w:r>
        <w:rPr>
          <w:lang w:val="en-GB"/>
        </w:rPr>
        <w:t>Project reference</w:t>
      </w:r>
      <w:bookmarkEnd w:id="524"/>
    </w:p>
    <w:p w14:paraId="7908D796" w14:textId="2D408590" w:rsidR="002C65AC" w:rsidRDefault="002C65AC" w:rsidP="002C65AC">
      <w:pPr>
        <w:pStyle w:val="VDABlocktext"/>
      </w:pPr>
      <w:r>
        <w:t>Each part / part version description (not part instance description) must be able to express a project reference respectively a special model series reference</w:t>
      </w:r>
      <w:del w:id="525" w:author="Johannes Becker" w:date="2020-02-21T08:59:00Z">
        <w:r w:rsidDel="00AA6F61">
          <w:delText xml:space="preserve"> (compare KBL::Project_number / KBL::Car_classification_level2-4)</w:delText>
        </w:r>
      </w:del>
      <w:r>
        <w:t>. The reference is meant to specify the project respectively the model series for which the part has been / is going to be developed.</w:t>
      </w:r>
    </w:p>
    <w:p w14:paraId="634392D9"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526" w:name="_Toc373509029"/>
      <w:bookmarkStart w:id="527" w:name="_Ref33178310"/>
      <w:r>
        <w:rPr>
          <w:lang w:val="en-GB"/>
        </w:rPr>
        <w:t>Part Usage Constraints</w:t>
      </w:r>
      <w:bookmarkEnd w:id="526"/>
      <w:bookmarkEnd w:id="527"/>
    </w:p>
    <w:p w14:paraId="32657B41" w14:textId="77777777" w:rsidR="002C65AC" w:rsidRDefault="002C65AC" w:rsidP="002C65AC">
      <w:pPr>
        <w:pStyle w:val="VDABlocktext"/>
      </w:pPr>
      <w:r>
        <w:t>Each part / part version description must be able to optionally express one or more dedicated constraints about the permitted usage of that part. These constraints are meant to be independent of approval information and can address the following aspects</w:t>
      </w:r>
    </w:p>
    <w:p w14:paraId="7A364015" w14:textId="77777777" w:rsidR="002C65AC" w:rsidRDefault="002C65AC" w:rsidP="00D50625">
      <w:pPr>
        <w:pStyle w:val="VDABlocktext"/>
        <w:numPr>
          <w:ilvl w:val="0"/>
          <w:numId w:val="21"/>
        </w:numPr>
      </w:pPr>
      <w:r>
        <w:t>Vehicle</w:t>
      </w:r>
    </w:p>
    <w:p w14:paraId="0E454CCF" w14:textId="77777777" w:rsidR="002C65AC" w:rsidRDefault="002C65AC" w:rsidP="00D50625">
      <w:pPr>
        <w:pStyle w:val="VDABlocktext"/>
        <w:numPr>
          <w:ilvl w:val="1"/>
          <w:numId w:val="21"/>
        </w:numPr>
      </w:pPr>
      <w:r>
        <w:t>Vehicle project / model series (CarClassificationLevel2)</w:t>
      </w:r>
    </w:p>
    <w:p w14:paraId="13A05953" w14:textId="77777777" w:rsidR="002C65AC" w:rsidRDefault="002C65AC" w:rsidP="00D50625">
      <w:pPr>
        <w:pStyle w:val="VDABlocktext"/>
        <w:numPr>
          <w:ilvl w:val="1"/>
          <w:numId w:val="21"/>
        </w:numPr>
      </w:pPr>
      <w:r>
        <w:t xml:space="preserve">Vehicle </w:t>
      </w:r>
      <w:r w:rsidRPr="000B39C3">
        <w:t>derivative</w:t>
      </w:r>
      <w:r>
        <w:t xml:space="preserve"> (CarClassificationLevel3)</w:t>
      </w:r>
    </w:p>
    <w:p w14:paraId="098F7A81" w14:textId="77777777" w:rsidR="002C65AC" w:rsidRDefault="002C65AC" w:rsidP="00D50625">
      <w:pPr>
        <w:pStyle w:val="VDABlocktext"/>
        <w:numPr>
          <w:ilvl w:val="1"/>
          <w:numId w:val="21"/>
        </w:numPr>
      </w:pPr>
      <w:r>
        <w:t>Vehicle model (CarClassificationLevel4)</w:t>
      </w:r>
    </w:p>
    <w:p w14:paraId="605B66ED" w14:textId="77777777" w:rsidR="002C65AC" w:rsidRDefault="002C65AC" w:rsidP="00D50625">
      <w:pPr>
        <w:pStyle w:val="VDABlocktext"/>
        <w:numPr>
          <w:ilvl w:val="0"/>
          <w:numId w:val="21"/>
        </w:numPr>
      </w:pPr>
      <w:r w:rsidRPr="000B39C3">
        <w:t>Technical Equipment (by option code, e.g. countr</w:t>
      </w:r>
      <w:r>
        <w:t>y code, for special-purpose vehicles)</w:t>
      </w:r>
    </w:p>
    <w:p w14:paraId="2D88778D" w14:textId="77777777" w:rsidR="002C65AC" w:rsidRDefault="002C65AC" w:rsidP="00D50625">
      <w:pPr>
        <w:pStyle w:val="VDABlocktext"/>
        <w:numPr>
          <w:ilvl w:val="0"/>
          <w:numId w:val="21"/>
        </w:numPr>
      </w:pPr>
      <w:r>
        <w:t>Time constraints</w:t>
      </w:r>
    </w:p>
    <w:p w14:paraId="675F33D0" w14:textId="77777777" w:rsidR="002C65AC" w:rsidRDefault="002C65AC" w:rsidP="00D50625">
      <w:pPr>
        <w:pStyle w:val="VDABlocktext"/>
        <w:numPr>
          <w:ilvl w:val="1"/>
          <w:numId w:val="21"/>
        </w:numPr>
      </w:pPr>
      <w:r>
        <w:t>Absolute time constraints</w:t>
      </w:r>
    </w:p>
    <w:p w14:paraId="4A53995D" w14:textId="77777777" w:rsidR="002C65AC" w:rsidRDefault="002C65AC" w:rsidP="00D50625">
      <w:pPr>
        <w:pStyle w:val="VDABlocktext"/>
        <w:numPr>
          <w:ilvl w:val="1"/>
          <w:numId w:val="21"/>
        </w:numPr>
      </w:pPr>
      <w:r>
        <w:t>Constraints addressing the construction phase / model year</w:t>
      </w:r>
    </w:p>
    <w:p w14:paraId="042F66B8" w14:textId="77777777" w:rsidR="002C65AC" w:rsidRDefault="002C65AC" w:rsidP="00D50625">
      <w:pPr>
        <w:pStyle w:val="VDABlocktext"/>
        <w:numPr>
          <w:ilvl w:val="1"/>
          <w:numId w:val="21"/>
        </w:numPr>
      </w:pPr>
      <w:r>
        <w:t>Constraints addressing the serial number</w:t>
      </w:r>
    </w:p>
    <w:p w14:paraId="56F6A4B0" w14:textId="77777777" w:rsidR="002C65AC" w:rsidRDefault="002C65AC" w:rsidP="00D50625">
      <w:pPr>
        <w:pStyle w:val="VDABlocktext"/>
        <w:numPr>
          <w:ilvl w:val="0"/>
          <w:numId w:val="21"/>
        </w:numPr>
      </w:pPr>
      <w:r>
        <w:t>Point of use in the context of the electric system</w:t>
      </w:r>
    </w:p>
    <w:p w14:paraId="4F18EAA0"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528" w:name="_Toc373509030"/>
      <w:bookmarkStart w:id="529" w:name="_Toc235801640"/>
      <w:bookmarkStart w:id="530" w:name="_Toc276891720"/>
      <w:r>
        <w:rPr>
          <w:lang w:val="en-GB"/>
        </w:rPr>
        <w:t>Approval information (stating a general permission for use)</w:t>
      </w:r>
      <w:bookmarkEnd w:id="528"/>
    </w:p>
    <w:p w14:paraId="09EDCB2E" w14:textId="77777777" w:rsidR="002C65AC" w:rsidRDefault="002C65AC" w:rsidP="002C65AC">
      <w:pPr>
        <w:pStyle w:val="VDABlocktext"/>
      </w:pPr>
      <w:r>
        <w:t>For each item / item version (item: part or document), the VEC data format specification must have a concept to optionally express the status of approval. The following values are cross-company agreed:</w:t>
      </w:r>
    </w:p>
    <w:p w14:paraId="02984908" w14:textId="77777777" w:rsidR="002C65AC" w:rsidRDefault="002C65AC" w:rsidP="00D50625">
      <w:pPr>
        <w:pStyle w:val="VDABlocktext"/>
        <w:numPr>
          <w:ilvl w:val="0"/>
          <w:numId w:val="22"/>
        </w:numPr>
      </w:pPr>
      <w:r>
        <w:t>NotYetApproved</w:t>
      </w:r>
    </w:p>
    <w:p w14:paraId="2736568E" w14:textId="77777777" w:rsidR="002C65AC" w:rsidRDefault="002C65AC" w:rsidP="00D50625">
      <w:pPr>
        <w:pStyle w:val="VDABlocktext"/>
        <w:numPr>
          <w:ilvl w:val="0"/>
          <w:numId w:val="22"/>
        </w:numPr>
      </w:pPr>
      <w:r>
        <w:t>Approved</w:t>
      </w:r>
    </w:p>
    <w:p w14:paraId="6AA3443A" w14:textId="77777777" w:rsidR="002C65AC" w:rsidRDefault="002C65AC" w:rsidP="00D50625">
      <w:pPr>
        <w:pStyle w:val="VDABlocktext"/>
        <w:numPr>
          <w:ilvl w:val="0"/>
          <w:numId w:val="22"/>
        </w:numPr>
      </w:pPr>
      <w:r>
        <w:t>Withdrawn</w:t>
      </w:r>
    </w:p>
    <w:p w14:paraId="147D5039" w14:textId="77777777" w:rsidR="002C65AC" w:rsidRDefault="002C65AC" w:rsidP="002C65AC">
      <w:pPr>
        <w:pStyle w:val="VDABlocktext"/>
      </w:pPr>
      <w:r>
        <w:t>Beyond that, the VEC data format specification must have a concept to cope with company specific values concerning the approval level. Finally, the VEC data format specification must have a concept to express further details of a certain approval</w:t>
      </w:r>
    </w:p>
    <w:p w14:paraId="267B4472" w14:textId="77777777" w:rsidR="002C65AC" w:rsidRDefault="002C65AC" w:rsidP="00D50625">
      <w:pPr>
        <w:pStyle w:val="VDABlocktext"/>
        <w:numPr>
          <w:ilvl w:val="0"/>
          <w:numId w:val="23"/>
        </w:numPr>
      </w:pPr>
      <w:r>
        <w:t>A certain identification</w:t>
      </w:r>
    </w:p>
    <w:p w14:paraId="61FD838F" w14:textId="77777777" w:rsidR="002C65AC" w:rsidRDefault="002C65AC" w:rsidP="00D50625">
      <w:pPr>
        <w:pStyle w:val="VDABlocktext"/>
        <w:numPr>
          <w:ilvl w:val="0"/>
          <w:numId w:val="23"/>
        </w:numPr>
      </w:pPr>
      <w:r>
        <w:t>The person (name, company and department) who approved the part</w:t>
      </w:r>
    </w:p>
    <w:p w14:paraId="55ACDCFD" w14:textId="77777777" w:rsidR="002C65AC" w:rsidRDefault="002C65AC" w:rsidP="00D50625">
      <w:pPr>
        <w:pStyle w:val="VDABlocktext"/>
        <w:numPr>
          <w:ilvl w:val="0"/>
          <w:numId w:val="23"/>
        </w:numPr>
      </w:pPr>
      <w:r>
        <w:t>The date of approval</w:t>
      </w:r>
    </w:p>
    <w:p w14:paraId="63A6C028" w14:textId="77777777" w:rsidR="002C65AC" w:rsidRPr="00DC4AF6" w:rsidRDefault="002C65AC" w:rsidP="002C65AC">
      <w:pPr>
        <w:pStyle w:val="berschrift3"/>
        <w:keepLines w:val="0"/>
        <w:numPr>
          <w:ilvl w:val="2"/>
          <w:numId w:val="2"/>
        </w:numPr>
        <w:autoSpaceDE/>
        <w:autoSpaceDN/>
        <w:adjustRightInd/>
        <w:spacing w:before="240" w:after="60" w:line="240" w:lineRule="auto"/>
        <w:rPr>
          <w:lang w:val="en-GB"/>
        </w:rPr>
      </w:pPr>
      <w:bookmarkStart w:id="531" w:name="_Toc373509031"/>
      <w:r w:rsidRPr="00DC4AF6">
        <w:rPr>
          <w:lang w:val="en-GB"/>
        </w:rPr>
        <w:lastRenderedPageBreak/>
        <w:t>Change history</w:t>
      </w:r>
      <w:bookmarkEnd w:id="531"/>
    </w:p>
    <w:p w14:paraId="0F26AE1A" w14:textId="77777777" w:rsidR="002C65AC" w:rsidRDefault="002C65AC" w:rsidP="002C65AC">
      <w:pPr>
        <w:pStyle w:val="VDABlocktext"/>
      </w:pPr>
      <w:r>
        <w:t>For each item / item version (item: part or document), t</w:t>
      </w:r>
      <w:r w:rsidRPr="008152DD">
        <w:t xml:space="preserve">he VEC </w:t>
      </w:r>
      <w:r>
        <w:t xml:space="preserve">data format specification </w:t>
      </w:r>
      <w:r w:rsidRPr="008152DD">
        <w:t xml:space="preserve">must be able to express the </w:t>
      </w:r>
      <w:r>
        <w:t xml:space="preserve">complete </w:t>
      </w:r>
      <w:r w:rsidRPr="008152DD">
        <w:t xml:space="preserve">change history. </w:t>
      </w:r>
      <w:r>
        <w:t>This addresses the following aspects</w:t>
      </w:r>
    </w:p>
    <w:p w14:paraId="59F1E0AE" w14:textId="77777777" w:rsidR="002C65AC" w:rsidRDefault="002C65AC" w:rsidP="00D50625">
      <w:pPr>
        <w:pStyle w:val="VDABlocktext"/>
        <w:numPr>
          <w:ilvl w:val="0"/>
          <w:numId w:val="24"/>
        </w:numPr>
      </w:pPr>
      <w:r>
        <w:t>Creation information</w:t>
      </w:r>
    </w:p>
    <w:p w14:paraId="2F4546C2" w14:textId="77777777" w:rsidR="002C65AC" w:rsidRDefault="002C65AC" w:rsidP="00D50625">
      <w:pPr>
        <w:pStyle w:val="VDABlocktext"/>
        <w:numPr>
          <w:ilvl w:val="1"/>
          <w:numId w:val="24"/>
        </w:numPr>
      </w:pPr>
      <w:r>
        <w:t>The person (name, company and department) who created the item</w:t>
      </w:r>
    </w:p>
    <w:p w14:paraId="0FB84843" w14:textId="77777777" w:rsidR="002C65AC" w:rsidRDefault="002C65AC" w:rsidP="00D50625">
      <w:pPr>
        <w:pStyle w:val="VDABlocktext"/>
        <w:numPr>
          <w:ilvl w:val="1"/>
          <w:numId w:val="24"/>
        </w:numPr>
      </w:pPr>
      <w:r>
        <w:t xml:space="preserve">The creation </w:t>
      </w:r>
      <w:proofErr w:type="gramStart"/>
      <w:r>
        <w:t>date</w:t>
      </w:r>
      <w:proofErr w:type="gramEnd"/>
    </w:p>
    <w:p w14:paraId="2BB8E644" w14:textId="77777777" w:rsidR="002C65AC" w:rsidRDefault="002C65AC" w:rsidP="00D50625">
      <w:pPr>
        <w:pStyle w:val="VDABlocktext"/>
        <w:numPr>
          <w:ilvl w:val="0"/>
          <w:numId w:val="24"/>
        </w:numPr>
      </w:pPr>
      <w:r>
        <w:t>Version / Version history information</w:t>
      </w:r>
    </w:p>
    <w:p w14:paraId="6F6693D2" w14:textId="77777777" w:rsidR="002C65AC" w:rsidRDefault="002C65AC" w:rsidP="00D50625">
      <w:pPr>
        <w:pStyle w:val="VDABlocktext"/>
        <w:numPr>
          <w:ilvl w:val="1"/>
          <w:numId w:val="24"/>
        </w:numPr>
      </w:pPr>
      <w:r>
        <w:t>The version index of each item version</w:t>
      </w:r>
    </w:p>
    <w:p w14:paraId="4D41C651" w14:textId="77777777" w:rsidR="002C65AC" w:rsidRDefault="002C65AC" w:rsidP="00D50625">
      <w:pPr>
        <w:pStyle w:val="VDABlocktext"/>
        <w:numPr>
          <w:ilvl w:val="1"/>
          <w:numId w:val="24"/>
        </w:numPr>
      </w:pPr>
      <w:r>
        <w:t>The direct predecessor item versions (by item number and item version) regarding the two agreed item version types “Derivation” and “Sequence”</w:t>
      </w:r>
    </w:p>
    <w:p w14:paraId="6F61E1F9" w14:textId="77777777" w:rsidR="002C65AC" w:rsidRDefault="002C65AC" w:rsidP="00D50625">
      <w:pPr>
        <w:pStyle w:val="VDABlocktext"/>
        <w:numPr>
          <w:ilvl w:val="0"/>
          <w:numId w:val="24"/>
        </w:numPr>
      </w:pPr>
      <w:r>
        <w:t>Change information</w:t>
      </w:r>
    </w:p>
    <w:p w14:paraId="1926F16A" w14:textId="77777777" w:rsidR="002C65AC" w:rsidRDefault="002C65AC" w:rsidP="00D50625">
      <w:pPr>
        <w:pStyle w:val="VDABlocktext"/>
        <w:numPr>
          <w:ilvl w:val="1"/>
          <w:numId w:val="24"/>
        </w:numPr>
      </w:pPr>
      <w:r>
        <w:t>The one or more change descriptions each specifying one or more of the following aspects</w:t>
      </w:r>
    </w:p>
    <w:p w14:paraId="06082EFA" w14:textId="77777777" w:rsidR="002C65AC" w:rsidRDefault="002C65AC" w:rsidP="00D50625">
      <w:pPr>
        <w:pStyle w:val="VDABlocktext"/>
        <w:numPr>
          <w:ilvl w:val="2"/>
          <w:numId w:val="24"/>
        </w:numPr>
      </w:pPr>
      <w:r>
        <w:t>The change description in comparison to the direct predecessor-version(s) in an informal way</w:t>
      </w:r>
    </w:p>
    <w:p w14:paraId="02FEDA88" w14:textId="77777777" w:rsidR="002C65AC" w:rsidRDefault="002C65AC" w:rsidP="00D50625">
      <w:pPr>
        <w:pStyle w:val="VDABlocktext"/>
        <w:numPr>
          <w:ilvl w:val="2"/>
          <w:numId w:val="24"/>
        </w:numPr>
      </w:pPr>
      <w:r>
        <w:t>A certain label (relevant for drawings)</w:t>
      </w:r>
    </w:p>
    <w:p w14:paraId="06123F3E" w14:textId="77777777" w:rsidR="002C65AC" w:rsidRDefault="002C65AC" w:rsidP="00D50625">
      <w:pPr>
        <w:pStyle w:val="VDABlocktext"/>
        <w:numPr>
          <w:ilvl w:val="2"/>
          <w:numId w:val="24"/>
        </w:numPr>
      </w:pPr>
      <w:r>
        <w:t xml:space="preserve">The change </w:t>
      </w:r>
      <w:proofErr w:type="gramStart"/>
      <w:r>
        <w:t>date</w:t>
      </w:r>
      <w:proofErr w:type="gramEnd"/>
    </w:p>
    <w:p w14:paraId="0510EAF9" w14:textId="77777777" w:rsidR="002C65AC" w:rsidRDefault="002C65AC" w:rsidP="00D50625">
      <w:pPr>
        <w:pStyle w:val="VDABlocktext"/>
        <w:numPr>
          <w:ilvl w:val="2"/>
          <w:numId w:val="24"/>
        </w:numPr>
      </w:pPr>
      <w:r>
        <w:t>The responsible designer</w:t>
      </w:r>
    </w:p>
    <w:p w14:paraId="7512F476" w14:textId="77777777" w:rsidR="002C65AC" w:rsidRDefault="002C65AC" w:rsidP="00D50625">
      <w:pPr>
        <w:pStyle w:val="VDABlocktext"/>
        <w:numPr>
          <w:ilvl w:val="2"/>
          <w:numId w:val="24"/>
        </w:numPr>
      </w:pPr>
      <w:r>
        <w:t xml:space="preserve">The related change </w:t>
      </w:r>
      <w:proofErr w:type="gramStart"/>
      <w:r>
        <w:t>order</w:t>
      </w:r>
      <w:proofErr w:type="gramEnd"/>
    </w:p>
    <w:p w14:paraId="733955A4" w14:textId="77777777" w:rsidR="002C65AC" w:rsidRDefault="002C65AC" w:rsidP="00D50625">
      <w:pPr>
        <w:pStyle w:val="VDABlocktext"/>
        <w:numPr>
          <w:ilvl w:val="2"/>
          <w:numId w:val="24"/>
        </w:numPr>
      </w:pPr>
      <w:r>
        <w:t>The related change requests</w:t>
      </w:r>
    </w:p>
    <w:p w14:paraId="79977AC6" w14:textId="77777777" w:rsidR="002C65AC" w:rsidRPr="00EA0D83" w:rsidRDefault="002C65AC" w:rsidP="00D50625">
      <w:pPr>
        <w:pStyle w:val="VDABlocktext"/>
        <w:numPr>
          <w:ilvl w:val="2"/>
          <w:numId w:val="24"/>
        </w:numPr>
      </w:pPr>
      <w:r w:rsidRPr="00EA0D83">
        <w:t>The approver of the change</w:t>
      </w:r>
    </w:p>
    <w:p w14:paraId="434DE40F" w14:textId="77777777" w:rsidR="002C65AC" w:rsidRDefault="002C65AC" w:rsidP="002C65AC">
      <w:pPr>
        <w:pStyle w:val="VDABlocktext"/>
      </w:pPr>
      <w:r w:rsidRPr="00CC74A5">
        <w:t xml:space="preserve">Note: The VEC </w:t>
      </w:r>
      <w:r>
        <w:t xml:space="preserve">data format specification </w:t>
      </w:r>
      <w:r w:rsidRPr="00CC74A5">
        <w:t xml:space="preserve">must </w:t>
      </w:r>
      <w:r>
        <w:t>have a concept</w:t>
      </w:r>
      <w:r w:rsidRPr="00CC74A5">
        <w:t xml:space="preserve"> to </w:t>
      </w:r>
      <w:r>
        <w:t>express change history information as specified completely in separate which means without any further technical details.</w:t>
      </w:r>
    </w:p>
    <w:p w14:paraId="73B2ED74" w14:textId="6232FB25" w:rsidR="003F5371" w:rsidRDefault="003F5371" w:rsidP="002C65AC">
      <w:pPr>
        <w:pStyle w:val="berschrift3"/>
        <w:keepLines w:val="0"/>
        <w:numPr>
          <w:ilvl w:val="2"/>
          <w:numId w:val="2"/>
        </w:numPr>
        <w:autoSpaceDE/>
        <w:autoSpaceDN/>
        <w:adjustRightInd/>
        <w:spacing w:before="240" w:after="60" w:line="240" w:lineRule="auto"/>
        <w:rPr>
          <w:ins w:id="532" w:author="Johannes Becker" w:date="2020-02-21T11:33:00Z"/>
          <w:lang w:val="en-GB"/>
        </w:rPr>
      </w:pPr>
      <w:bookmarkStart w:id="533" w:name="_Toc373509032"/>
      <w:ins w:id="534" w:author="Johannes Becker" w:date="2020-02-21T11:33:00Z">
        <w:r>
          <w:rPr>
            <w:lang w:val="en-GB"/>
          </w:rPr>
          <w:t>Conformance with Requirements</w:t>
        </w:r>
      </w:ins>
    </w:p>
    <w:p w14:paraId="58D9964D" w14:textId="2BB12243" w:rsidR="003F5371" w:rsidRPr="003F5371" w:rsidRDefault="003F5371" w:rsidP="003F5371">
      <w:pPr>
        <w:rPr>
          <w:ins w:id="535" w:author="Johannes Becker" w:date="2020-02-21T11:33:00Z"/>
          <w:lang w:val="en-GB"/>
        </w:rPr>
      </w:pPr>
      <w:ins w:id="536" w:author="Johannes Becker" w:date="2020-02-21T11:33:00Z">
        <w:r>
          <w:t xml:space="preserve">The VEC data format specification must have a concept to </w:t>
        </w:r>
      </w:ins>
      <w:ins w:id="537" w:author="Johannes Becker" w:date="2020-02-21T11:34:00Z">
        <w:r>
          <w:t>express conformity (or non-conformity) of part</w:t>
        </w:r>
      </w:ins>
      <w:ins w:id="538" w:author="Johannes Becker" w:date="2020-02-21T11:36:00Z">
        <w:r>
          <w:t>s</w:t>
        </w:r>
      </w:ins>
      <w:ins w:id="539" w:author="Johannes Becker" w:date="2020-02-21T11:34:00Z">
        <w:r>
          <w:t xml:space="preserve"> with </w:t>
        </w:r>
      </w:ins>
      <w:ins w:id="540" w:author="Johannes Becker" w:date="2020-02-21T11:36:00Z">
        <w:r>
          <w:t xml:space="preserve">certain </w:t>
        </w:r>
      </w:ins>
      <w:ins w:id="541" w:author="Johannes Becker" w:date="2020-02-21T11:35:00Z">
        <w:r>
          <w:t xml:space="preserve">requirements or specifications. There are various use cases where </w:t>
        </w:r>
      </w:ins>
      <w:ins w:id="542" w:author="Johannes Becker" w:date="2020-02-21T11:36:00Z">
        <w:r>
          <w:t xml:space="preserve">parts / components are qualified against specific </w:t>
        </w:r>
      </w:ins>
      <w:ins w:id="543" w:author="Johannes Becker" w:date="2020-02-21T11:37:00Z">
        <w:r>
          <w:t>requirements or specifications</w:t>
        </w:r>
      </w:ins>
      <w:ins w:id="544" w:author="Johannes Becker" w:date="2020-02-21T11:40:00Z">
        <w:r>
          <w:t xml:space="preserve"> (e.g. type-examinations, suitability for certain areas of application</w:t>
        </w:r>
      </w:ins>
      <w:ins w:id="545" w:author="Johannes Becker" w:date="2020-02-21T11:45:00Z">
        <w:r w:rsidR="00F16DB4">
          <w:t xml:space="preserve"> or manufacturing methods</w:t>
        </w:r>
      </w:ins>
      <w:ins w:id="546" w:author="Johannes Becker" w:date="2020-02-21T11:40:00Z">
        <w:r>
          <w:t>)</w:t>
        </w:r>
      </w:ins>
      <w:ins w:id="547" w:author="Johannes Becker" w:date="2020-02-21T11:37:00Z">
        <w:r>
          <w:t xml:space="preserve">. </w:t>
        </w:r>
      </w:ins>
      <w:ins w:id="548" w:author="Johannes Becker" w:date="2020-02-21T11:39:00Z">
        <w:r w:rsidRPr="003F5371">
          <w:t>The result is a</w:t>
        </w:r>
      </w:ins>
      <w:ins w:id="549" w:author="Johannes Becker" w:date="2020-02-21T11:45:00Z">
        <w:r w:rsidR="004C2AF8">
          <w:t>n explicit</w:t>
        </w:r>
      </w:ins>
      <w:ins w:id="550" w:author="Johannes Becker" w:date="2020-02-21T11:39:00Z">
        <w:r w:rsidRPr="003F5371">
          <w:t xml:space="preserve"> statement about the </w:t>
        </w:r>
      </w:ins>
      <w:ins w:id="551" w:author="Johannes Becker" w:date="2020-02-21T11:46:00Z">
        <w:r w:rsidR="004C2AF8">
          <w:t xml:space="preserve">conformity (or non-conformity) </w:t>
        </w:r>
      </w:ins>
      <w:ins w:id="552" w:author="Johannes Becker" w:date="2020-02-21T11:39:00Z">
        <w:r w:rsidRPr="003F5371">
          <w:t>of the component</w:t>
        </w:r>
      </w:ins>
    </w:p>
    <w:p w14:paraId="1E32DD1B" w14:textId="4CBFC344" w:rsidR="002C65AC" w:rsidRPr="00DC4AF6" w:rsidRDefault="002C65AC" w:rsidP="002C65AC">
      <w:pPr>
        <w:pStyle w:val="berschrift3"/>
        <w:keepLines w:val="0"/>
        <w:numPr>
          <w:ilvl w:val="2"/>
          <w:numId w:val="2"/>
        </w:numPr>
        <w:autoSpaceDE/>
        <w:autoSpaceDN/>
        <w:adjustRightInd/>
        <w:spacing w:before="240" w:after="60" w:line="240" w:lineRule="auto"/>
        <w:rPr>
          <w:lang w:val="en-GB"/>
        </w:rPr>
      </w:pPr>
      <w:r>
        <w:rPr>
          <w:lang w:val="en-GB"/>
        </w:rPr>
        <w:t>External References</w:t>
      </w:r>
      <w:bookmarkEnd w:id="533"/>
    </w:p>
    <w:p w14:paraId="20591D7E" w14:textId="77777777" w:rsidR="002C65AC" w:rsidRDefault="002C65AC" w:rsidP="002C65AC">
      <w:pPr>
        <w:pStyle w:val="VDABlocktext"/>
      </w:pPr>
      <w:r>
        <w:t xml:space="preserve">For each part the VEC must be able to specify a </w:t>
      </w:r>
      <w:r w:rsidRPr="002B35B1">
        <w:t>document reference</w:t>
      </w:r>
      <w:r>
        <w:t xml:space="preserve"> (by referring document number and version). Normally, such references can be resolved over a period of several years (which is better than a combination of a file path and file name).</w:t>
      </w:r>
    </w:p>
    <w:p w14:paraId="15CD2598" w14:textId="45BB91A8" w:rsidR="002C65AC" w:rsidRDefault="002C65AC" w:rsidP="002C65AC">
      <w:pPr>
        <w:pStyle w:val="VDABlocktext"/>
      </w:pPr>
      <w:r>
        <w:t xml:space="preserve">In addition, for selective content/elements the VEC must be able to explicitly refer external files. This can be helpful e.g. for files containing graphically </w:t>
      </w:r>
      <w:r w:rsidR="00CA1874">
        <w:t>represented installation</w:t>
      </w:r>
      <w:r>
        <w:t xml:space="preserve"> instructions.</w:t>
      </w:r>
    </w:p>
    <w:p w14:paraId="7A28023F" w14:textId="77777777" w:rsidR="002C65AC" w:rsidRPr="00DC4AF6" w:rsidRDefault="002C65AC" w:rsidP="002C65AC">
      <w:pPr>
        <w:pStyle w:val="berschrift3"/>
        <w:keepLines w:val="0"/>
        <w:numPr>
          <w:ilvl w:val="2"/>
          <w:numId w:val="2"/>
        </w:numPr>
        <w:autoSpaceDE/>
        <w:autoSpaceDN/>
        <w:adjustRightInd/>
        <w:spacing w:before="240" w:after="60" w:line="240" w:lineRule="auto"/>
        <w:rPr>
          <w:lang w:val="en-GB"/>
        </w:rPr>
      </w:pPr>
      <w:bookmarkStart w:id="553" w:name="_Toc373509033"/>
      <w:r>
        <w:rPr>
          <w:lang w:val="en-GB"/>
        </w:rPr>
        <w:lastRenderedPageBreak/>
        <w:t>VEC file-spanning correlations</w:t>
      </w:r>
      <w:bookmarkEnd w:id="553"/>
    </w:p>
    <w:p w14:paraId="6BEB1668" w14:textId="77777777" w:rsidR="002C65AC" w:rsidRDefault="002C65AC" w:rsidP="002C65AC">
      <w:pPr>
        <w:pStyle w:val="VDABlocktext"/>
      </w:pPr>
      <w:r>
        <w:t>The VEC data format specification must have a transparent concept that makes it easy for analysing tools to unambiguously calculate correlations between one VEC file (received at a time A) and another VEC file (received at a different time B). Thereby, the following types of correlation are required to be recognisable</w:t>
      </w:r>
    </w:p>
    <w:p w14:paraId="34C786CC" w14:textId="77777777" w:rsidR="002C65AC" w:rsidRDefault="002C65AC" w:rsidP="00D50625">
      <w:pPr>
        <w:pStyle w:val="VDABlocktext"/>
        <w:numPr>
          <w:ilvl w:val="0"/>
          <w:numId w:val="25"/>
        </w:numPr>
      </w:pPr>
      <w:r>
        <w:t xml:space="preserve">No correlation </w:t>
      </w:r>
    </w:p>
    <w:p w14:paraId="658B130E" w14:textId="77777777" w:rsidR="002C65AC" w:rsidRDefault="002C65AC" w:rsidP="00D50625">
      <w:pPr>
        <w:pStyle w:val="VDABlocktext"/>
        <w:numPr>
          <w:ilvl w:val="0"/>
          <w:numId w:val="25"/>
        </w:numPr>
      </w:pPr>
      <w:r>
        <w:t>Extension of information</w:t>
      </w:r>
    </w:p>
    <w:p w14:paraId="2366DCD9" w14:textId="77777777" w:rsidR="002C65AC" w:rsidRDefault="002C65AC" w:rsidP="00D50625">
      <w:pPr>
        <w:pStyle w:val="VDABlocktext"/>
        <w:numPr>
          <w:ilvl w:val="0"/>
          <w:numId w:val="25"/>
        </w:numPr>
      </w:pPr>
      <w:r>
        <w:t>Changes</w:t>
      </w:r>
    </w:p>
    <w:p w14:paraId="0376D07F" w14:textId="156C6CE5" w:rsidR="00F61442" w:rsidRDefault="00F61442" w:rsidP="00F61442">
      <w:pPr>
        <w:pStyle w:val="berschrift2"/>
        <w:keepLines w:val="0"/>
        <w:numPr>
          <w:ilvl w:val="2"/>
          <w:numId w:val="2"/>
        </w:numPr>
        <w:autoSpaceDE/>
        <w:autoSpaceDN/>
        <w:adjustRightInd/>
        <w:spacing w:before="240" w:after="60" w:line="240" w:lineRule="auto"/>
        <w:rPr>
          <w:ins w:id="554" w:author="Johannes Becker" w:date="2020-02-21T12:09:00Z"/>
          <w:lang w:val="en-GB"/>
        </w:rPr>
      </w:pPr>
      <w:bookmarkStart w:id="555" w:name="_Toc373509034"/>
      <w:bookmarkStart w:id="556" w:name="_Toc27668588"/>
      <w:bookmarkStart w:id="557" w:name="_Toc27730656"/>
      <w:ins w:id="558" w:author="Johannes Becker" w:date="2020-02-21T12:09:00Z">
        <w:r>
          <w:rPr>
            <w:lang w:val="en-GB"/>
          </w:rPr>
          <w:t>Baselines</w:t>
        </w:r>
      </w:ins>
    </w:p>
    <w:p w14:paraId="7B9A435C" w14:textId="6E2A56C9" w:rsidR="00F61442" w:rsidRPr="00F61442" w:rsidRDefault="00F61442" w:rsidP="00F61442">
      <w:pPr>
        <w:rPr>
          <w:ins w:id="559" w:author="Johannes Becker" w:date="2020-02-21T12:07:00Z"/>
          <w:lang w:val="en-GB"/>
        </w:rPr>
      </w:pPr>
      <w:ins w:id="560" w:author="Johannes Becker" w:date="2020-02-21T12:09:00Z">
        <w:r>
          <w:rPr>
            <w:lang w:val="en-GB"/>
          </w:rPr>
          <w:t xml:space="preserve">The VEC data format specification must have a concept to group versioned elements (parts &amp; documents) to a valid baseline. </w:t>
        </w:r>
      </w:ins>
    </w:p>
    <w:p w14:paraId="3C3345BA" w14:textId="4B5B2A69" w:rsidR="002C65AC" w:rsidRDefault="002C65AC" w:rsidP="002C65AC">
      <w:pPr>
        <w:pStyle w:val="berschrift2"/>
        <w:keepLines w:val="0"/>
        <w:numPr>
          <w:ilvl w:val="1"/>
          <w:numId w:val="2"/>
        </w:numPr>
        <w:autoSpaceDE/>
        <w:autoSpaceDN/>
        <w:adjustRightInd/>
        <w:spacing w:before="240" w:after="60" w:line="240" w:lineRule="auto"/>
        <w:rPr>
          <w:lang w:val="en-GB"/>
        </w:rPr>
      </w:pPr>
      <w:r>
        <w:rPr>
          <w:lang w:val="en-GB"/>
        </w:rPr>
        <w:t>Requirements addressing variance information</w:t>
      </w:r>
      <w:bookmarkEnd w:id="555"/>
      <w:bookmarkEnd w:id="556"/>
      <w:bookmarkEnd w:id="557"/>
    </w:p>
    <w:p w14:paraId="1606C2B2" w14:textId="77777777" w:rsidR="002C65AC" w:rsidRDefault="002C65AC" w:rsidP="002C65AC">
      <w:pPr>
        <w:pStyle w:val="VDABlocktext"/>
      </w:pPr>
      <w:r>
        <w:t>The VEC data format specification must have a concept to express 150%-content for dedicated technical aspects. This requires the possibility to specify variant configuration terms (KBL::</w:t>
      </w:r>
      <w:proofErr w:type="spellStart"/>
      <w:r>
        <w:t>logistic_control_information</w:t>
      </w:r>
      <w:proofErr w:type="spellEnd"/>
      <w:r>
        <w:t>) on the relevant configurable elements which means dedicated construction elements such as part occurrences (which can be alternatively instances of atomic parts or instances of assemblies / modules) and part usages.</w:t>
      </w:r>
      <w:bookmarkStart w:id="561" w:name="_Toc235801645"/>
      <w:bookmarkStart w:id="562" w:name="_Toc276891724"/>
      <w:bookmarkEnd w:id="529"/>
      <w:bookmarkEnd w:id="530"/>
    </w:p>
    <w:p w14:paraId="1C67DD24" w14:textId="77777777" w:rsidR="002C65AC" w:rsidRDefault="002C65AC" w:rsidP="002C65AC">
      <w:pPr>
        <w:pStyle w:val="VDABlocktext"/>
      </w:pPr>
      <w:r>
        <w:t xml:space="preserve">Variant configuration terms normally are based on a certain set of properties/features that together with certain interrelationships determine the variety. The VEC does neither restrict the amount nor the naming of these properties/features. This is also true for the interrelationships. Examples for such properties/features </w:t>
      </w:r>
      <w:proofErr w:type="gramStart"/>
      <w:r>
        <w:t>are:</w:t>
      </w:r>
      <w:proofErr w:type="gramEnd"/>
      <w:r>
        <w:t xml:space="preserve"> the vehicle model, the right- or left-hand-driving, the motor fuel type, the car body type as well as different equipment features such as seat heating, air conditioning or ABS brake.</w:t>
      </w:r>
    </w:p>
    <w:p w14:paraId="579B6393" w14:textId="77777777" w:rsidR="002C65AC" w:rsidRDefault="002C65AC" w:rsidP="002C65AC">
      <w:pPr>
        <w:pStyle w:val="VDABlocktext"/>
      </w:pPr>
      <w:r>
        <w:t>In addition to that, the VEC data format specification must have a concept to express variance-free as well as variance-comprising contents. The identifying feature of a variance-free content</w:t>
      </w:r>
      <w:r w:rsidRPr="00CB7C6D">
        <w:t xml:space="preserve"> </w:t>
      </w:r>
      <w:r>
        <w:t xml:space="preserve">is, that if it is selected in a certain configuration, it </w:t>
      </w:r>
      <w:proofErr w:type="gramStart"/>
      <w:r>
        <w:t>appears as a whole</w:t>
      </w:r>
      <w:proofErr w:type="gramEnd"/>
      <w:r>
        <w:t>. An example is a harness module which is itself configuration dependent but if it is part of a certain configuration it appears together with all its subordinate elements. In contrast to that a 150% harness description is a variance-comprising content as concrete configurations (100%) normally imply only a certain fraction of the whole.</w:t>
      </w:r>
    </w:p>
    <w:p w14:paraId="7F47F2C3" w14:textId="1392984F" w:rsidR="002C65AC" w:rsidRDefault="002C65AC" w:rsidP="002C65AC">
      <w:pPr>
        <w:pStyle w:val="VDABlocktext"/>
      </w:pPr>
      <w:r>
        <w:t>The following chapters specify some further general requirements concerning the expression of variance information. In addition, the subchapters of the</w:t>
      </w:r>
      <w:r w:rsidR="005102BD">
        <w:t xml:space="preserve"> physical harness, component description, topology/geometry, and connecti</w:t>
      </w:r>
      <w:r w:rsidR="00D84877">
        <w:t>vity perspectives</w:t>
      </w:r>
      <w:r>
        <w:t xml:space="preserve"> specify</w:t>
      </w:r>
    </w:p>
    <w:p w14:paraId="0639266B" w14:textId="79E9D3DB" w:rsidR="002C65AC" w:rsidRDefault="002C65AC" w:rsidP="00D50625">
      <w:pPr>
        <w:pStyle w:val="VDABlocktext"/>
        <w:numPr>
          <w:ilvl w:val="0"/>
          <w:numId w:val="26"/>
        </w:numPr>
      </w:pPr>
      <w:r>
        <w:t>For which concrete elements the VEC needs to be able to specify variant configuration terms</w:t>
      </w:r>
      <w:r w:rsidR="00D84877">
        <w:t>.</w:t>
      </w:r>
    </w:p>
    <w:p w14:paraId="598388D9" w14:textId="1A716B80" w:rsidR="002C65AC" w:rsidRDefault="002C65AC" w:rsidP="00D50625">
      <w:pPr>
        <w:pStyle w:val="VDABlocktext"/>
        <w:numPr>
          <w:ilvl w:val="0"/>
          <w:numId w:val="26"/>
        </w:numPr>
      </w:pPr>
      <w:r>
        <w:t>How and for which elements the VEC needs to be able to express variance-free content respectively variance-comprising content</w:t>
      </w:r>
      <w:r w:rsidR="00D84877">
        <w:t>.</w:t>
      </w:r>
    </w:p>
    <w:p w14:paraId="2625CC98"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563" w:name="_Toc373509035"/>
      <w:r>
        <w:rPr>
          <w:lang w:val="en-GB"/>
        </w:rPr>
        <w:t>Variant configuration terms</w:t>
      </w:r>
      <w:bookmarkEnd w:id="563"/>
    </w:p>
    <w:p w14:paraId="13269BF1" w14:textId="77777777" w:rsidR="002C65AC" w:rsidRDefault="002C65AC" w:rsidP="002C65AC">
      <w:pPr>
        <w:pStyle w:val="VDABlocktext"/>
      </w:pPr>
      <w:r>
        <w:t>It is required that the VEC data format specification has a unified concept for the assignment of variant configuration terms. Elements for which the appearance in a configuration is dependent on the same motivation shall be able to refer the same variant configuration term instance.</w:t>
      </w:r>
    </w:p>
    <w:p w14:paraId="4B393348" w14:textId="77777777" w:rsidR="002C65AC" w:rsidRDefault="002C65AC" w:rsidP="002C65AC">
      <w:pPr>
        <w:pStyle w:val="VDABlocktext"/>
      </w:pPr>
      <w:r>
        <w:lastRenderedPageBreak/>
        <w:t>The VEC data format specification is required to offer two alternative ways for the expression of a variant configuration term which are equivalent out of the standardisation perspective.</w:t>
      </w:r>
    </w:p>
    <w:p w14:paraId="6C713CFA" w14:textId="77777777" w:rsidR="002C65AC" w:rsidRPr="009E78F9" w:rsidRDefault="002C65AC" w:rsidP="00D50625">
      <w:pPr>
        <w:pStyle w:val="VDABlocktext"/>
        <w:numPr>
          <w:ilvl w:val="0"/>
          <w:numId w:val="26"/>
        </w:numPr>
      </w:pPr>
      <w:r w:rsidRPr="009E78F9">
        <w:t>Expression as a character string that meets a standardised syntax that is either directly defined by the VEC data format specification or by related documents like conformance class definitions.</w:t>
      </w:r>
    </w:p>
    <w:p w14:paraId="4F3D2B45" w14:textId="77777777" w:rsidR="002C65AC" w:rsidRPr="009E78F9" w:rsidRDefault="002C65AC" w:rsidP="00D50625">
      <w:pPr>
        <w:pStyle w:val="VDABlocktext"/>
        <w:numPr>
          <w:ilvl w:val="0"/>
          <w:numId w:val="26"/>
        </w:numPr>
      </w:pPr>
      <w:r w:rsidRPr="009E78F9">
        <w:t>Expression as a character string without any limitations by the VEC data format specification</w:t>
      </w:r>
      <w:r>
        <w:t>.</w:t>
      </w:r>
    </w:p>
    <w:p w14:paraId="62F5CDC2" w14:textId="4EF076DE" w:rsidR="007A4ACE" w:rsidRDefault="007A4ACE" w:rsidP="002C65AC">
      <w:pPr>
        <w:pStyle w:val="berschrift3"/>
        <w:keepLines w:val="0"/>
        <w:numPr>
          <w:ilvl w:val="2"/>
          <w:numId w:val="2"/>
        </w:numPr>
        <w:autoSpaceDE/>
        <w:autoSpaceDN/>
        <w:adjustRightInd/>
        <w:spacing w:before="240" w:after="60" w:line="240" w:lineRule="auto"/>
        <w:rPr>
          <w:ins w:id="564" w:author="Johannes Becker" w:date="2020-02-21T12:00:00Z"/>
          <w:lang w:val="en-GB"/>
        </w:rPr>
      </w:pPr>
      <w:bookmarkStart w:id="565" w:name="_Toc373509036"/>
      <w:ins w:id="566" w:author="Johannes Becker" w:date="2020-02-21T12:00:00Z">
        <w:r>
          <w:rPr>
            <w:lang w:val="en-GB"/>
          </w:rPr>
          <w:t>Inheritance of variant configuration terms</w:t>
        </w:r>
      </w:ins>
    </w:p>
    <w:p w14:paraId="7A0CFE48" w14:textId="2D522823" w:rsidR="007A4ACE" w:rsidRPr="007A4ACE" w:rsidRDefault="007A4ACE" w:rsidP="007A4ACE">
      <w:pPr>
        <w:rPr>
          <w:ins w:id="567" w:author="Johannes Becker" w:date="2020-02-21T12:00:00Z"/>
          <w:lang w:val="en-GB"/>
        </w:rPr>
      </w:pPr>
      <w:ins w:id="568" w:author="Johannes Becker" w:date="2020-02-21T12:00:00Z">
        <w:r>
          <w:rPr>
            <w:lang w:val="en-GB"/>
          </w:rPr>
          <w:t xml:space="preserve">The VEC data format specification </w:t>
        </w:r>
      </w:ins>
      <w:ins w:id="569" w:author="Johannes Becker" w:date="2020-02-21T12:01:00Z">
        <w:r>
          <w:rPr>
            <w:lang w:val="en-GB"/>
          </w:rPr>
          <w:t>must have a concept to define variant configurations terms that</w:t>
        </w:r>
      </w:ins>
      <w:ins w:id="570" w:author="Johannes Becker" w:date="2020-02-21T12:04:00Z">
        <w:r w:rsidR="00A61C9C">
          <w:rPr>
            <w:lang w:val="en-GB"/>
          </w:rPr>
          <w:t xml:space="preserve"> are in</w:t>
        </w:r>
      </w:ins>
      <w:ins w:id="571" w:author="Johannes Becker" w:date="2020-02-21T12:01:00Z">
        <w:r>
          <w:rPr>
            <w:lang w:val="en-GB"/>
          </w:rPr>
          <w:t xml:space="preserve"> common for a set </w:t>
        </w:r>
      </w:ins>
      <w:ins w:id="572" w:author="Johannes Becker" w:date="2020-02-21T12:04:00Z">
        <w:r w:rsidR="00A61C9C">
          <w:rPr>
            <w:lang w:val="en-GB"/>
          </w:rPr>
          <w:t xml:space="preserve">of </w:t>
        </w:r>
      </w:ins>
      <w:ins w:id="573" w:author="Johannes Becker" w:date="2020-02-21T12:01:00Z">
        <w:r>
          <w:rPr>
            <w:lang w:val="en-GB"/>
          </w:rPr>
          <w:t xml:space="preserve">elements </w:t>
        </w:r>
      </w:ins>
      <w:ins w:id="574" w:author="Johannes Becker" w:date="2020-02-21T12:02:00Z">
        <w:r>
          <w:rPr>
            <w:lang w:val="en-GB"/>
          </w:rPr>
          <w:t xml:space="preserve">and </w:t>
        </w:r>
      </w:ins>
      <w:ins w:id="575" w:author="Johannes Becker" w:date="2020-02-21T12:04:00Z">
        <w:r w:rsidR="00A61C9C">
          <w:rPr>
            <w:lang w:val="en-GB"/>
          </w:rPr>
          <w:t xml:space="preserve">that are </w:t>
        </w:r>
      </w:ins>
      <w:ins w:id="576" w:author="Johannes Becker" w:date="2020-02-21T12:02:00Z">
        <w:r>
          <w:rPr>
            <w:lang w:val="en-GB"/>
          </w:rPr>
          <w:t>extend</w:t>
        </w:r>
      </w:ins>
      <w:ins w:id="577" w:author="Johannes Becker" w:date="2020-02-21T12:04:00Z">
        <w:r w:rsidR="00A61C9C">
          <w:rPr>
            <w:lang w:val="en-GB"/>
          </w:rPr>
          <w:t>able</w:t>
        </w:r>
      </w:ins>
      <w:ins w:id="578" w:author="Johannes Becker" w:date="2020-02-21T12:02:00Z">
        <w:r>
          <w:rPr>
            <w:lang w:val="en-GB"/>
          </w:rPr>
          <w:t xml:space="preserve"> for specific elements. E.g. all elements in a system schematic share a common base variant configuration term</w:t>
        </w:r>
      </w:ins>
      <w:ins w:id="579" w:author="Johannes Becker" w:date="2020-02-21T12:03:00Z">
        <w:r>
          <w:rPr>
            <w:lang w:val="en-GB"/>
          </w:rPr>
          <w:t>. However, some elements can have more restrictive variant configuration terms.</w:t>
        </w:r>
      </w:ins>
    </w:p>
    <w:p w14:paraId="78B1D7FF" w14:textId="17D1B412" w:rsidR="002C65AC" w:rsidRDefault="002C65AC" w:rsidP="002C65AC">
      <w:pPr>
        <w:pStyle w:val="berschrift3"/>
        <w:keepLines w:val="0"/>
        <w:numPr>
          <w:ilvl w:val="2"/>
          <w:numId w:val="2"/>
        </w:numPr>
        <w:autoSpaceDE/>
        <w:autoSpaceDN/>
        <w:adjustRightInd/>
        <w:spacing w:before="240" w:after="60" w:line="240" w:lineRule="auto"/>
        <w:rPr>
          <w:lang w:val="en-GB"/>
        </w:rPr>
      </w:pPr>
      <w:r>
        <w:rPr>
          <w:lang w:val="en-GB"/>
        </w:rPr>
        <w:t>Vocabulary of variant configuration terms</w:t>
      </w:r>
      <w:bookmarkEnd w:id="565"/>
    </w:p>
    <w:p w14:paraId="59B83AFC" w14:textId="77777777" w:rsidR="002C65AC" w:rsidRDefault="002C65AC" w:rsidP="002C65AC">
      <w:pPr>
        <w:pStyle w:val="VDABlocktext"/>
      </w:pPr>
      <w:r>
        <w:t xml:space="preserve">The VEC data format specification must have a concept that allows the separate (which means independent) expression of the vocabulary (which means the </w:t>
      </w:r>
      <w:proofErr w:type="gramStart"/>
      <w:r>
        <w:t>amount</w:t>
      </w:r>
      <w:proofErr w:type="gramEnd"/>
      <w:r>
        <w:t xml:space="preserve"> of identifiers) on which the specification of variant configuration terms is based. This concept must be free of constraints concerning the number of identifiers as well as the naming of the identifiers. Furthermore, the concept is required to allow the specification of the complete vocabulary or alternatively a selected fraction.</w:t>
      </w:r>
    </w:p>
    <w:p w14:paraId="0BBBBE60" w14:textId="77777777" w:rsidR="002C65AC" w:rsidRDefault="002C65AC" w:rsidP="002C65AC">
      <w:pPr>
        <w:pStyle w:val="VDABlocktext"/>
      </w:pPr>
      <w:r>
        <w:t>Note: The VEC data format specification is not wanted to standardise the vocabulary itself respectively any identifiers.</w:t>
      </w:r>
    </w:p>
    <w:p w14:paraId="3C8320C6" w14:textId="77777777" w:rsidR="002C65AC" w:rsidRDefault="002C65AC" w:rsidP="002C65AC">
      <w:pPr>
        <w:pStyle w:val="VDABlocktext"/>
      </w:pPr>
      <w:r>
        <w:t>The concept for the specification of the vocabulary must allow the definition of identifiers for elementary elements as well as identifiers for grouping elements. Some examples for elementary elements are: “LL” (left-hand drive vehicle), “CAB” (cabriolet) and “ESC” (electronic stability control). Grouping elements must be able to refer various elementary elements. Thereby, the grouping type must be able to be defined. Some examples for an aggregating grouping are: “series” (definition of the properties/features that are included in the standard configuration) and “winter” (a certain equipment package). An example for an exclusive grouping is the vehicle driving type which can be either right-hand driving or left-hand driving.</w:t>
      </w:r>
    </w:p>
    <w:p w14:paraId="0D8D12BE" w14:textId="4056D0EB"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580" w:name="_Toc373509037"/>
      <w:bookmarkStart w:id="581" w:name="_Toc27668589"/>
      <w:bookmarkStart w:id="582" w:name="_Toc27730657"/>
      <w:r>
        <w:rPr>
          <w:lang w:val="en-GB"/>
        </w:rPr>
        <w:t xml:space="preserve">Requirements out of the </w:t>
      </w:r>
      <w:r w:rsidR="00DD1D20">
        <w:rPr>
          <w:lang w:val="en-GB"/>
        </w:rPr>
        <w:t xml:space="preserve">physical harness </w:t>
      </w:r>
      <w:r>
        <w:rPr>
          <w:lang w:val="en-GB"/>
        </w:rPr>
        <w:t>perspective</w:t>
      </w:r>
      <w:bookmarkEnd w:id="580"/>
      <w:bookmarkEnd w:id="581"/>
      <w:bookmarkEnd w:id="582"/>
    </w:p>
    <w:p w14:paraId="7814A915" w14:textId="77777777" w:rsidR="002C65AC" w:rsidRDefault="002C65AC" w:rsidP="002C65AC">
      <w:pPr>
        <w:pStyle w:val="VDABlocktext"/>
      </w:pPr>
      <w:r>
        <w:t>Out of the KBL-perspective, the VEC data format specification must enable the description of all data that a manufacturer needs to plan the wiring harness production. This includes the description of single wiring harnesses as well as so called 150%-harness descriptions that may be furthermore structured in several potentially overlapping modules.</w:t>
      </w:r>
    </w:p>
    <w:p w14:paraId="4BA79552"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583" w:name="_Ref287525632"/>
      <w:bookmarkStart w:id="584" w:name="_Toc373509038"/>
      <w:r>
        <w:rPr>
          <w:lang w:val="en-GB"/>
        </w:rPr>
        <w:t>Part descriptions</w:t>
      </w:r>
      <w:bookmarkEnd w:id="583"/>
      <w:bookmarkEnd w:id="584"/>
    </w:p>
    <w:p w14:paraId="77184D04" w14:textId="1CECC380" w:rsidR="002C65AC" w:rsidRDefault="002C65AC" w:rsidP="002C65AC">
      <w:pPr>
        <w:pStyle w:val="VDABlocktext"/>
      </w:pPr>
      <w:r>
        <w:t>The VEC data format description must have a concept which allows the specification of the relevant part master data. This includes</w:t>
      </w:r>
      <w:ins w:id="585" w:author="Johannes Becker" w:date="2020-02-21T11:31:00Z">
        <w:r w:rsidR="004E519D">
          <w:t>, b</w:t>
        </w:r>
      </w:ins>
      <w:ins w:id="586" w:author="Johannes Becker" w:date="2020-02-21T11:32:00Z">
        <w:r w:rsidR="004E519D">
          <w:t>ut is not restricted to:</w:t>
        </w:r>
      </w:ins>
    </w:p>
    <w:p w14:paraId="7A4F97AC" w14:textId="77777777" w:rsidR="002C65AC" w:rsidRDefault="002C65AC" w:rsidP="00D50625">
      <w:pPr>
        <w:pStyle w:val="VDABlocktext"/>
        <w:numPr>
          <w:ilvl w:val="0"/>
          <w:numId w:val="27"/>
        </w:numPr>
      </w:pPr>
      <w:r>
        <w:t>Identification</w:t>
      </w:r>
    </w:p>
    <w:p w14:paraId="5A7AA030" w14:textId="77777777" w:rsidR="002C65AC" w:rsidRDefault="002C65AC" w:rsidP="00D50625">
      <w:pPr>
        <w:pStyle w:val="VDABlocktext"/>
        <w:numPr>
          <w:ilvl w:val="1"/>
          <w:numId w:val="27"/>
        </w:numPr>
      </w:pPr>
      <w:r>
        <w:lastRenderedPageBreak/>
        <w:t>Part number</w:t>
      </w:r>
    </w:p>
    <w:p w14:paraId="2D603146" w14:textId="77777777" w:rsidR="002C65AC" w:rsidRDefault="002C65AC" w:rsidP="00D50625">
      <w:pPr>
        <w:pStyle w:val="VDABlocktext"/>
        <w:numPr>
          <w:ilvl w:val="1"/>
          <w:numId w:val="27"/>
        </w:numPr>
      </w:pPr>
      <w:r>
        <w:t>Version identification</w:t>
      </w:r>
    </w:p>
    <w:p w14:paraId="5E4F0A1E" w14:textId="77777777" w:rsidR="002C65AC" w:rsidRDefault="002C65AC" w:rsidP="00D50625">
      <w:pPr>
        <w:pStyle w:val="VDABlocktext"/>
        <w:numPr>
          <w:ilvl w:val="1"/>
          <w:numId w:val="27"/>
        </w:numPr>
      </w:pPr>
      <w:r>
        <w:t>Company reference</w:t>
      </w:r>
    </w:p>
    <w:p w14:paraId="194409E0" w14:textId="77777777" w:rsidR="002C65AC" w:rsidRPr="005D298D" w:rsidRDefault="002C65AC" w:rsidP="00D50625">
      <w:pPr>
        <w:pStyle w:val="VDABlocktext"/>
        <w:numPr>
          <w:ilvl w:val="0"/>
          <w:numId w:val="27"/>
        </w:numPr>
      </w:pPr>
      <w:r w:rsidRPr="005D298D">
        <w:t xml:space="preserve">Reference to relevant </w:t>
      </w:r>
      <w:r w:rsidR="00E30B51" w:rsidRPr="005D298D">
        <w:t>documents (</w:t>
      </w:r>
      <w:r w:rsidRPr="005D298D">
        <w:t>e.g. drawings, requirements specifications, …)</w:t>
      </w:r>
    </w:p>
    <w:p w14:paraId="623B9C35" w14:textId="77777777" w:rsidR="002C65AC" w:rsidRDefault="002C65AC" w:rsidP="00D50625">
      <w:pPr>
        <w:pStyle w:val="VDABlocktext"/>
        <w:numPr>
          <w:ilvl w:val="0"/>
          <w:numId w:val="27"/>
        </w:numPr>
      </w:pPr>
      <w:r>
        <w:t>Abbreviation (e.g. a certain string that is generated out of certain attributes)</w:t>
      </w:r>
    </w:p>
    <w:p w14:paraId="23E4822F" w14:textId="77777777" w:rsidR="002C65AC" w:rsidRDefault="002C65AC" w:rsidP="00D50625">
      <w:pPr>
        <w:pStyle w:val="VDABlocktext"/>
        <w:numPr>
          <w:ilvl w:val="0"/>
          <w:numId w:val="27"/>
        </w:numPr>
      </w:pPr>
      <w:r>
        <w:t>Description (e.g. “Connector Housing 5-pin”)</w:t>
      </w:r>
    </w:p>
    <w:p w14:paraId="10631241" w14:textId="77777777" w:rsidR="002C65AC" w:rsidRDefault="002C65AC" w:rsidP="00D50625">
      <w:pPr>
        <w:pStyle w:val="VDABlocktext"/>
        <w:numPr>
          <w:ilvl w:val="0"/>
          <w:numId w:val="27"/>
        </w:numPr>
      </w:pPr>
      <w:r>
        <w:t>Material together with a reference to the relevant material reference system (e.g. DIN, VDE, …)</w:t>
      </w:r>
    </w:p>
    <w:p w14:paraId="43BFFE89" w14:textId="77777777" w:rsidR="002C65AC" w:rsidRDefault="002C65AC" w:rsidP="00D50625">
      <w:pPr>
        <w:pStyle w:val="VDABlocktext"/>
        <w:numPr>
          <w:ilvl w:val="0"/>
          <w:numId w:val="27"/>
        </w:numPr>
      </w:pPr>
      <w:r>
        <w:t>Colour information together with a reference to the relevant colour reference system</w:t>
      </w:r>
    </w:p>
    <w:p w14:paraId="3794AD14" w14:textId="77777777" w:rsidR="002C65AC" w:rsidRDefault="002C65AC" w:rsidP="00D50625">
      <w:pPr>
        <w:pStyle w:val="VDABlocktext"/>
        <w:numPr>
          <w:ilvl w:val="0"/>
          <w:numId w:val="27"/>
        </w:numPr>
      </w:pPr>
      <w:r>
        <w:t>Mass information (together with the corresponding unit)</w:t>
      </w:r>
    </w:p>
    <w:p w14:paraId="77FC47FB" w14:textId="2232C500" w:rsidR="004E519D" w:rsidRDefault="004E519D" w:rsidP="00D50625">
      <w:pPr>
        <w:pStyle w:val="VDABlocktext"/>
        <w:numPr>
          <w:ilvl w:val="0"/>
          <w:numId w:val="27"/>
        </w:numPr>
        <w:rPr>
          <w:ins w:id="587" w:author="Johannes Becker" w:date="2020-02-21T11:31:00Z"/>
        </w:rPr>
      </w:pPr>
      <w:ins w:id="588" w:author="Johannes Becker" w:date="2020-02-21T11:31:00Z">
        <w:r>
          <w:t>FIT rates</w:t>
        </w:r>
      </w:ins>
    </w:p>
    <w:p w14:paraId="5DC0B3E7" w14:textId="304C3E3C" w:rsidR="002C65AC" w:rsidRDefault="002C65AC" w:rsidP="00D50625">
      <w:pPr>
        <w:pStyle w:val="VDABlocktext"/>
        <w:numPr>
          <w:ilvl w:val="0"/>
          <w:numId w:val="27"/>
        </w:numPr>
      </w:pPr>
      <w:r>
        <w:t>In case of wires</w:t>
      </w:r>
    </w:p>
    <w:p w14:paraId="44C28460" w14:textId="77777777" w:rsidR="002C65AC" w:rsidRDefault="002C65AC" w:rsidP="00D50625">
      <w:pPr>
        <w:pStyle w:val="VDABlocktext"/>
        <w:numPr>
          <w:ilvl w:val="1"/>
          <w:numId w:val="27"/>
        </w:numPr>
      </w:pPr>
      <w:r>
        <w:t>Cross section area</w:t>
      </w:r>
    </w:p>
    <w:p w14:paraId="755D4072" w14:textId="77777777" w:rsidR="002C65AC" w:rsidRDefault="002C65AC" w:rsidP="00D50625">
      <w:pPr>
        <w:pStyle w:val="VDABlocktext"/>
        <w:numPr>
          <w:ilvl w:val="1"/>
          <w:numId w:val="27"/>
        </w:numPr>
      </w:pPr>
      <w:r>
        <w:t>Wire type</w:t>
      </w:r>
    </w:p>
    <w:p w14:paraId="157E52FF" w14:textId="77777777" w:rsidR="002C65AC" w:rsidRDefault="002C65AC" w:rsidP="00D50625">
      <w:pPr>
        <w:pStyle w:val="VDABlocktext"/>
        <w:numPr>
          <w:ilvl w:val="1"/>
          <w:numId w:val="27"/>
        </w:numPr>
      </w:pPr>
      <w:r>
        <w:t>In case of multi core wires an identification for each of the single cores</w:t>
      </w:r>
    </w:p>
    <w:p w14:paraId="2A42C499" w14:textId="77777777" w:rsidR="002C65AC" w:rsidRDefault="002C65AC" w:rsidP="00D50625">
      <w:pPr>
        <w:pStyle w:val="VDABlocktext"/>
        <w:numPr>
          <w:ilvl w:val="1"/>
          <w:numId w:val="27"/>
        </w:numPr>
      </w:pPr>
      <w:r>
        <w:t>Wire groupings (together with the relevant twisting specification)</w:t>
      </w:r>
    </w:p>
    <w:p w14:paraId="5E7CF1C1" w14:textId="77777777" w:rsidR="002C65AC" w:rsidRDefault="002C65AC" w:rsidP="00D50625">
      <w:pPr>
        <w:pStyle w:val="VDABlocktext"/>
        <w:numPr>
          <w:ilvl w:val="0"/>
          <w:numId w:val="27"/>
        </w:numPr>
      </w:pPr>
      <w:r>
        <w:t>In case of connector housings</w:t>
      </w:r>
    </w:p>
    <w:p w14:paraId="7A536096" w14:textId="77777777" w:rsidR="002C65AC" w:rsidRDefault="002C65AC" w:rsidP="00D50625">
      <w:pPr>
        <w:pStyle w:val="VDABlocktext"/>
        <w:numPr>
          <w:ilvl w:val="1"/>
          <w:numId w:val="27"/>
        </w:numPr>
      </w:pPr>
      <w:r>
        <w:t>Coding</w:t>
      </w:r>
    </w:p>
    <w:p w14:paraId="6BAD54C6" w14:textId="77777777" w:rsidR="002C65AC" w:rsidRDefault="002C65AC" w:rsidP="00D50625">
      <w:pPr>
        <w:pStyle w:val="VDABlocktext"/>
        <w:numPr>
          <w:ilvl w:val="1"/>
          <w:numId w:val="27"/>
        </w:numPr>
      </w:pPr>
      <w:r>
        <w:t>Structure</w:t>
      </w:r>
    </w:p>
    <w:p w14:paraId="739A1A8D" w14:textId="77777777" w:rsidR="002C65AC" w:rsidRDefault="002C65AC" w:rsidP="00D50625">
      <w:pPr>
        <w:pStyle w:val="VDABlocktext"/>
        <w:numPr>
          <w:ilvl w:val="2"/>
          <w:numId w:val="27"/>
        </w:numPr>
      </w:pPr>
      <w:r>
        <w:t>Slots together with an identification for each slot</w:t>
      </w:r>
    </w:p>
    <w:p w14:paraId="79F97F57" w14:textId="77777777" w:rsidR="002C65AC" w:rsidRDefault="002C65AC" w:rsidP="00D50625">
      <w:pPr>
        <w:pStyle w:val="VDABlocktext"/>
        <w:numPr>
          <w:ilvl w:val="2"/>
          <w:numId w:val="27"/>
        </w:numPr>
      </w:pPr>
      <w:r>
        <w:t>Cavities together with an identification for each cavity</w:t>
      </w:r>
    </w:p>
    <w:p w14:paraId="043673AA" w14:textId="4911EB2F" w:rsidR="00682B7F" w:rsidRDefault="002C65AC" w:rsidP="00D50625">
      <w:pPr>
        <w:pStyle w:val="VDABlocktext"/>
        <w:numPr>
          <w:ilvl w:val="1"/>
          <w:numId w:val="27"/>
        </w:numPr>
        <w:rPr>
          <w:ins w:id="589" w:author="Johannes Becker" w:date="2020-02-21T12:11:00Z"/>
        </w:rPr>
      </w:pPr>
      <w:r>
        <w:t xml:space="preserve">Modular </w:t>
      </w:r>
      <w:ins w:id="590" w:author="Johannes Becker" w:date="2020-02-21T12:12:00Z">
        <w:r w:rsidR="00682B7F">
          <w:t>c</w:t>
        </w:r>
      </w:ins>
      <w:del w:id="591" w:author="Johannes Becker" w:date="2020-02-21T12:12:00Z">
        <w:r w:rsidDel="00682B7F">
          <w:delText>C</w:delText>
        </w:r>
      </w:del>
      <w:r>
        <w:t>onnectors</w:t>
      </w:r>
    </w:p>
    <w:p w14:paraId="73973100" w14:textId="097ADA35" w:rsidR="002C65AC" w:rsidRDefault="00682B7F" w:rsidP="00D50625">
      <w:pPr>
        <w:pStyle w:val="VDABlocktext"/>
        <w:numPr>
          <w:ilvl w:val="1"/>
          <w:numId w:val="27"/>
        </w:numPr>
      </w:pPr>
      <w:ins w:id="592" w:author="Johannes Becker" w:date="2020-02-21T12:11:00Z">
        <w:r>
          <w:t>Required addons for wires</w:t>
        </w:r>
      </w:ins>
      <w:r w:rsidR="002C65AC">
        <w:t xml:space="preserve"> </w:t>
      </w:r>
    </w:p>
    <w:p w14:paraId="0A3FCBB5" w14:textId="77777777" w:rsidR="002C65AC" w:rsidRDefault="002C65AC" w:rsidP="00D50625">
      <w:pPr>
        <w:pStyle w:val="VDABlocktext"/>
        <w:numPr>
          <w:ilvl w:val="0"/>
          <w:numId w:val="27"/>
        </w:numPr>
      </w:pPr>
      <w:r>
        <w:t>In case of terminals</w:t>
      </w:r>
    </w:p>
    <w:p w14:paraId="4C769839" w14:textId="77777777" w:rsidR="002C65AC" w:rsidRDefault="002C65AC" w:rsidP="00D50625">
      <w:pPr>
        <w:pStyle w:val="VDABlocktext"/>
        <w:numPr>
          <w:ilvl w:val="1"/>
          <w:numId w:val="27"/>
        </w:numPr>
      </w:pPr>
      <w:r>
        <w:t>Terminal type</w:t>
      </w:r>
    </w:p>
    <w:p w14:paraId="7CBAA8C2" w14:textId="77777777" w:rsidR="002C65AC" w:rsidRDefault="002C65AC" w:rsidP="00D50625">
      <w:pPr>
        <w:pStyle w:val="VDABlocktext"/>
        <w:numPr>
          <w:ilvl w:val="1"/>
          <w:numId w:val="27"/>
        </w:numPr>
      </w:pPr>
      <w:r>
        <w:t>Nominal size</w:t>
      </w:r>
    </w:p>
    <w:p w14:paraId="28FDAD79" w14:textId="779ACD8F" w:rsidR="00F07DB7" w:rsidRDefault="00F07DB7" w:rsidP="002C65AC">
      <w:pPr>
        <w:pStyle w:val="berschrift3"/>
        <w:keepLines w:val="0"/>
        <w:numPr>
          <w:ilvl w:val="2"/>
          <w:numId w:val="2"/>
        </w:numPr>
        <w:autoSpaceDE/>
        <w:autoSpaceDN/>
        <w:adjustRightInd/>
        <w:spacing w:before="240" w:after="60" w:line="240" w:lineRule="auto"/>
        <w:rPr>
          <w:ins w:id="593" w:author="Johannes Becker" w:date="2020-02-21T12:13:00Z"/>
          <w:lang w:val="en-GB"/>
        </w:rPr>
      </w:pPr>
      <w:bookmarkStart w:id="594" w:name="_Toc373509039"/>
      <w:ins w:id="595" w:author="Johannes Becker" w:date="2020-02-21T12:13:00Z">
        <w:r>
          <w:rPr>
            <w:lang w:val="en-GB"/>
          </w:rPr>
          <w:t>E/E component interfaces</w:t>
        </w:r>
      </w:ins>
    </w:p>
    <w:p w14:paraId="08CCE55B" w14:textId="0FE467C6" w:rsidR="00F07DB7" w:rsidRDefault="00F07DB7" w:rsidP="00F07DB7">
      <w:pPr>
        <w:rPr>
          <w:ins w:id="596" w:author="Johannes Becker" w:date="2020-02-21T12:16:00Z"/>
          <w:lang w:val="en-GB"/>
        </w:rPr>
      </w:pPr>
      <w:ins w:id="597" w:author="Johannes Becker" w:date="2020-02-21T12:13:00Z">
        <w:r>
          <w:rPr>
            <w:lang w:val="en-GB"/>
          </w:rPr>
          <w:t>The VEC format specification must have concept to descr</w:t>
        </w:r>
      </w:ins>
      <w:ins w:id="598" w:author="Johannes Becker" w:date="2020-02-21T12:14:00Z">
        <w:r>
          <w:rPr>
            <w:lang w:val="en-GB"/>
          </w:rPr>
          <w:t xml:space="preserve">ibe the interfaces of E/E </w:t>
        </w:r>
      </w:ins>
      <w:ins w:id="599" w:author="Johannes Becker" w:date="2020-02-21T12:15:00Z">
        <w:r>
          <w:rPr>
            <w:lang w:val="en-GB"/>
          </w:rPr>
          <w:t>with information that is req</w:t>
        </w:r>
      </w:ins>
      <w:ins w:id="600" w:author="Johannes Becker" w:date="2020-02-21T12:16:00Z">
        <w:r>
          <w:rPr>
            <w:lang w:val="en-GB"/>
          </w:rPr>
          <w:t>uired within the scope. This includes, but is not restricted to:</w:t>
        </w:r>
      </w:ins>
    </w:p>
    <w:p w14:paraId="44FF88FA" w14:textId="77777777" w:rsidR="00F07DB7" w:rsidRDefault="00F07DB7" w:rsidP="00F07DB7">
      <w:pPr>
        <w:pStyle w:val="Listenabsatz"/>
        <w:numPr>
          <w:ilvl w:val="0"/>
          <w:numId w:val="63"/>
        </w:numPr>
        <w:rPr>
          <w:ins w:id="601" w:author="Johannes Becker" w:date="2020-02-21T12:19:00Z"/>
          <w:lang w:val="en-GB"/>
        </w:rPr>
      </w:pPr>
      <w:ins w:id="602" w:author="Johannes Becker" w:date="2020-02-21T12:18:00Z">
        <w:r>
          <w:rPr>
            <w:lang w:val="en-GB"/>
          </w:rPr>
          <w:t>Mechanical</w:t>
        </w:r>
      </w:ins>
      <w:ins w:id="603" w:author="Johannes Becker" w:date="2020-02-21T12:19:00Z">
        <w:r>
          <w:rPr>
            <w:lang w:val="en-GB"/>
          </w:rPr>
          <w:t xml:space="preserve"> / physical</w:t>
        </w:r>
      </w:ins>
      <w:ins w:id="604" w:author="Johannes Becker" w:date="2020-02-21T12:18:00Z">
        <w:r>
          <w:rPr>
            <w:lang w:val="en-GB"/>
          </w:rPr>
          <w:t xml:space="preserve"> interface</w:t>
        </w:r>
      </w:ins>
    </w:p>
    <w:p w14:paraId="486DD8B7" w14:textId="44BEAFE5" w:rsidR="00F07DB7" w:rsidRDefault="00F07DB7" w:rsidP="00F07DB7">
      <w:pPr>
        <w:pStyle w:val="Listenabsatz"/>
        <w:numPr>
          <w:ilvl w:val="1"/>
          <w:numId w:val="63"/>
        </w:numPr>
        <w:rPr>
          <w:ins w:id="605" w:author="Johannes Becker" w:date="2020-02-21T12:19:00Z"/>
          <w:lang w:val="en-GB"/>
        </w:rPr>
      </w:pPr>
      <w:ins w:id="606" w:author="Johannes Becker" w:date="2020-02-21T12:19:00Z">
        <w:r>
          <w:rPr>
            <w:lang w:val="en-GB"/>
          </w:rPr>
          <w:t>C</w:t>
        </w:r>
      </w:ins>
      <w:ins w:id="607" w:author="Johannes Becker" w:date="2020-02-21T12:18:00Z">
        <w:r>
          <w:rPr>
            <w:lang w:val="en-GB"/>
          </w:rPr>
          <w:t>onnector geometry</w:t>
        </w:r>
      </w:ins>
    </w:p>
    <w:p w14:paraId="626ECE5D" w14:textId="3FC14FD9" w:rsidR="00F07DB7" w:rsidRDefault="00F07DB7" w:rsidP="00F07DB7">
      <w:pPr>
        <w:pStyle w:val="Listenabsatz"/>
        <w:numPr>
          <w:ilvl w:val="1"/>
          <w:numId w:val="63"/>
        </w:numPr>
        <w:rPr>
          <w:ins w:id="608" w:author="Johannes Becker" w:date="2020-02-21T12:18:00Z"/>
          <w:lang w:val="en-GB"/>
        </w:rPr>
      </w:pPr>
      <w:ins w:id="609" w:author="Johannes Becker" w:date="2020-02-21T12:20:00Z">
        <w:r>
          <w:rPr>
            <w:lang w:val="en-GB"/>
          </w:rPr>
          <w:t>Pin properties (e.g. plating material)</w:t>
        </w:r>
      </w:ins>
    </w:p>
    <w:p w14:paraId="4343FB7F" w14:textId="2E716881" w:rsidR="00F07DB7" w:rsidRDefault="00F07DB7" w:rsidP="00F07DB7">
      <w:pPr>
        <w:pStyle w:val="Listenabsatz"/>
        <w:numPr>
          <w:ilvl w:val="0"/>
          <w:numId w:val="63"/>
        </w:numPr>
        <w:rPr>
          <w:ins w:id="610" w:author="Johannes Becker" w:date="2020-02-21T12:20:00Z"/>
          <w:lang w:val="en-GB"/>
        </w:rPr>
      </w:pPr>
      <w:ins w:id="611" w:author="Johannes Becker" w:date="2020-02-21T12:20:00Z">
        <w:r>
          <w:rPr>
            <w:lang w:val="en-GB"/>
          </w:rPr>
          <w:t>Electrical Interface</w:t>
        </w:r>
      </w:ins>
    </w:p>
    <w:p w14:paraId="4FC2DB94" w14:textId="3FB9A4F5" w:rsidR="00F07DB7" w:rsidRDefault="00F07DB7" w:rsidP="00F07DB7">
      <w:pPr>
        <w:pStyle w:val="Listenabsatz"/>
        <w:numPr>
          <w:ilvl w:val="1"/>
          <w:numId w:val="63"/>
        </w:numPr>
        <w:rPr>
          <w:ins w:id="612" w:author="Johannes Becker" w:date="2020-02-21T12:20:00Z"/>
          <w:lang w:val="en-GB"/>
        </w:rPr>
      </w:pPr>
      <w:ins w:id="613" w:author="Johannes Becker" w:date="2020-02-21T12:20:00Z">
        <w:r>
          <w:rPr>
            <w:lang w:val="en-GB"/>
          </w:rPr>
          <w:t>Voltage Level (variant dependant)</w:t>
        </w:r>
      </w:ins>
    </w:p>
    <w:p w14:paraId="4FFA2F1C" w14:textId="04004E7B" w:rsidR="00F07DB7" w:rsidRDefault="00F07DB7" w:rsidP="00F07DB7">
      <w:pPr>
        <w:pStyle w:val="Listenabsatz"/>
        <w:numPr>
          <w:ilvl w:val="1"/>
          <w:numId w:val="63"/>
        </w:numPr>
        <w:rPr>
          <w:ins w:id="614" w:author="Johannes Becker" w:date="2020-02-21T12:21:00Z"/>
          <w:lang w:val="en-GB"/>
        </w:rPr>
      </w:pPr>
      <w:ins w:id="615" w:author="Johannes Becker" w:date="2020-02-21T12:20:00Z">
        <w:r>
          <w:rPr>
            <w:lang w:val="en-GB"/>
          </w:rPr>
          <w:t>Current Profiles (variant dependan</w:t>
        </w:r>
      </w:ins>
      <w:ins w:id="616" w:author="Johannes Becker" w:date="2020-02-21T12:21:00Z">
        <w:r>
          <w:rPr>
            <w:lang w:val="en-GB"/>
          </w:rPr>
          <w:t>t)</w:t>
        </w:r>
      </w:ins>
    </w:p>
    <w:p w14:paraId="1ACF83EE" w14:textId="55A3DDC5" w:rsidR="00F07DB7" w:rsidRDefault="004C7513" w:rsidP="00F07DB7">
      <w:pPr>
        <w:pStyle w:val="Listenabsatz"/>
        <w:numPr>
          <w:ilvl w:val="1"/>
          <w:numId w:val="63"/>
        </w:numPr>
        <w:rPr>
          <w:ins w:id="617" w:author="Johannes Becker" w:date="2020-02-21T12:22:00Z"/>
          <w:lang w:val="en-GB"/>
        </w:rPr>
      </w:pPr>
      <w:ins w:id="618" w:author="Johannes Becker" w:date="2020-02-21T12:21:00Z">
        <w:r>
          <w:rPr>
            <w:lang w:val="en-GB"/>
          </w:rPr>
          <w:t xml:space="preserve">Internal Connectivity (variant dependant, but </w:t>
        </w:r>
      </w:ins>
      <w:ins w:id="619" w:author="Johannes Becker" w:date="2020-02-21T12:22:00Z">
        <w:r>
          <w:rPr>
            <w:lang w:val="en-GB"/>
          </w:rPr>
          <w:t>not software controlled)</w:t>
        </w:r>
      </w:ins>
    </w:p>
    <w:p w14:paraId="0A7FC2A2" w14:textId="647B1862" w:rsidR="004C7513" w:rsidRDefault="004C7513" w:rsidP="004C7513">
      <w:pPr>
        <w:pStyle w:val="Listenabsatz"/>
        <w:numPr>
          <w:ilvl w:val="0"/>
          <w:numId w:val="63"/>
        </w:numPr>
        <w:rPr>
          <w:ins w:id="620" w:author="Johannes Becker" w:date="2020-02-21T12:23:00Z"/>
          <w:lang w:val="en-GB"/>
        </w:rPr>
      </w:pPr>
      <w:ins w:id="621" w:author="Johannes Becker" w:date="2020-02-21T12:22:00Z">
        <w:r>
          <w:rPr>
            <w:lang w:val="en-GB"/>
          </w:rPr>
          <w:lastRenderedPageBreak/>
          <w:t>Pluggab</w:t>
        </w:r>
      </w:ins>
      <w:ins w:id="622" w:author="Johannes Becker" w:date="2020-02-21T12:23:00Z">
        <w:r>
          <w:rPr>
            <w:lang w:val="en-GB"/>
          </w:rPr>
          <w:t>ility</w:t>
        </w:r>
      </w:ins>
    </w:p>
    <w:p w14:paraId="61635F56" w14:textId="112336B4" w:rsidR="004C7513" w:rsidRDefault="004C7513" w:rsidP="004C7513">
      <w:pPr>
        <w:pStyle w:val="Listenabsatz"/>
        <w:numPr>
          <w:ilvl w:val="1"/>
          <w:numId w:val="63"/>
        </w:numPr>
        <w:rPr>
          <w:ins w:id="623" w:author="Johannes Becker" w:date="2020-02-21T12:23:00Z"/>
          <w:lang w:val="en-GB"/>
        </w:rPr>
      </w:pPr>
      <w:ins w:id="624" w:author="Johannes Becker" w:date="2020-02-21T12:23:00Z">
        <w:r>
          <w:rPr>
            <w:lang w:val="en-GB"/>
          </w:rPr>
          <w:t xml:space="preserve">with the </w:t>
        </w:r>
      </w:ins>
      <w:ins w:id="625" w:author="Johannes Becker" w:date="2020-02-21T12:24:00Z">
        <w:r>
          <w:rPr>
            <w:lang w:val="en-GB"/>
          </w:rPr>
          <w:t>w</w:t>
        </w:r>
      </w:ins>
      <w:ins w:id="626" w:author="Johannes Becker" w:date="2020-02-21T12:23:00Z">
        <w:r>
          <w:rPr>
            <w:lang w:val="en-GB"/>
          </w:rPr>
          <w:t xml:space="preserve">iring </w:t>
        </w:r>
      </w:ins>
      <w:ins w:id="627" w:author="Johannes Becker" w:date="2020-02-21T12:24:00Z">
        <w:r>
          <w:rPr>
            <w:lang w:val="en-GB"/>
          </w:rPr>
          <w:t>h</w:t>
        </w:r>
      </w:ins>
      <w:ins w:id="628" w:author="Johannes Becker" w:date="2020-02-21T12:23:00Z">
        <w:r>
          <w:rPr>
            <w:lang w:val="en-GB"/>
          </w:rPr>
          <w:t>arness</w:t>
        </w:r>
      </w:ins>
    </w:p>
    <w:p w14:paraId="656B4B79" w14:textId="337C1227" w:rsidR="004C7513" w:rsidRPr="004C7513" w:rsidRDefault="004C7513" w:rsidP="004C7513">
      <w:pPr>
        <w:pStyle w:val="Listenabsatz"/>
        <w:numPr>
          <w:ilvl w:val="1"/>
          <w:numId w:val="63"/>
        </w:numPr>
        <w:rPr>
          <w:ins w:id="629" w:author="Johannes Becker" w:date="2020-02-21T12:13:00Z"/>
          <w:lang w:val="en-GB"/>
        </w:rPr>
      </w:pPr>
      <w:ins w:id="630" w:author="Johannes Becker" w:date="2020-02-21T12:23:00Z">
        <w:r w:rsidRPr="004C7513">
          <w:rPr>
            <w:lang w:val="en-GB"/>
          </w:rPr>
          <w:t xml:space="preserve">between E/E components </w:t>
        </w:r>
      </w:ins>
      <w:ins w:id="631" w:author="Johannes Becker" w:date="2020-02-21T12:24:00Z">
        <w:r w:rsidRPr="004C7513">
          <w:rPr>
            <w:lang w:val="en-GB"/>
          </w:rPr>
          <w:t xml:space="preserve">(e.g. </w:t>
        </w:r>
        <w:r>
          <w:rPr>
            <w:lang w:val="en-GB"/>
          </w:rPr>
          <w:t>fuse box &amp; fuse)</w:t>
        </w:r>
      </w:ins>
    </w:p>
    <w:p w14:paraId="1FE90374" w14:textId="6D5C8A40" w:rsidR="002C65AC" w:rsidRDefault="002C65AC" w:rsidP="002C65AC">
      <w:pPr>
        <w:pStyle w:val="berschrift3"/>
        <w:keepLines w:val="0"/>
        <w:numPr>
          <w:ilvl w:val="2"/>
          <w:numId w:val="2"/>
        </w:numPr>
        <w:autoSpaceDE/>
        <w:autoSpaceDN/>
        <w:adjustRightInd/>
        <w:spacing w:before="240" w:after="60" w:line="240" w:lineRule="auto"/>
        <w:rPr>
          <w:lang w:val="en-GB"/>
        </w:rPr>
      </w:pPr>
      <w:r>
        <w:rPr>
          <w:lang w:val="en-GB"/>
        </w:rPr>
        <w:t>Assembly / harness module / harness configuration set parts list</w:t>
      </w:r>
      <w:bookmarkEnd w:id="594"/>
    </w:p>
    <w:p w14:paraId="49363F0C" w14:textId="77777777" w:rsidR="002C65AC" w:rsidRDefault="002C65AC" w:rsidP="002C65AC">
      <w:pPr>
        <w:pStyle w:val="VDABlocktext"/>
      </w:pPr>
      <w:r>
        <w:t xml:space="preserve">The VEC format specification must have a uniform concept for the unambiguous specification of parts lists (addressing all associated subparts like connector housings, terminals, wires optionally together with the length information for each core, wire protections, fixings, grommets, and their quantity). This is equally relevant for simple assemblies as well as harness modules and complete harness configuration sets. The parts lists </w:t>
      </w:r>
      <w:proofErr w:type="gramStart"/>
      <w:r>
        <w:t>have to</w:t>
      </w:r>
      <w:proofErr w:type="gramEnd"/>
      <w:r>
        <w:t xml:space="preserve"> be version precise.</w:t>
      </w:r>
    </w:p>
    <w:p w14:paraId="411D9B42" w14:textId="10F2F25E" w:rsidR="002C65AC" w:rsidRPr="00926DB6" w:rsidRDefault="002C65AC" w:rsidP="002C65AC">
      <w:pPr>
        <w:pStyle w:val="berschrift3"/>
        <w:keepLines w:val="0"/>
        <w:numPr>
          <w:ilvl w:val="2"/>
          <w:numId w:val="2"/>
        </w:numPr>
        <w:autoSpaceDE/>
        <w:autoSpaceDN/>
        <w:adjustRightInd/>
        <w:spacing w:before="240" w:after="60" w:line="240" w:lineRule="auto"/>
        <w:rPr>
          <w:lang w:val="en-GB"/>
        </w:rPr>
      </w:pPr>
      <w:bookmarkStart w:id="632" w:name="_Toc373509040"/>
      <w:r>
        <w:rPr>
          <w:lang w:val="en-GB"/>
        </w:rPr>
        <w:t>Wire list and c</w:t>
      </w:r>
      <w:r w:rsidRPr="00926DB6">
        <w:rPr>
          <w:lang w:val="en-GB"/>
        </w:rPr>
        <w:t>onnection list</w:t>
      </w:r>
      <w:bookmarkEnd w:id="632"/>
    </w:p>
    <w:p w14:paraId="27D9FC09" w14:textId="77777777" w:rsidR="002C65AC" w:rsidRDefault="002C65AC" w:rsidP="002C65AC">
      <w:pPr>
        <w:pStyle w:val="VDABlocktext"/>
      </w:pPr>
      <w:r>
        <w:t>For each wire instance (KBL::</w:t>
      </w:r>
      <w:proofErr w:type="spellStart"/>
      <w:r>
        <w:t>Wire_occurrence</w:t>
      </w:r>
      <w:proofErr w:type="spellEnd"/>
      <w:r>
        <w:t>, KBL::</w:t>
      </w:r>
      <w:proofErr w:type="spellStart"/>
      <w:r>
        <w:t>Core_occurrence</w:t>
      </w:r>
      <w:proofErr w:type="spellEnd"/>
      <w:r>
        <w:t xml:space="preserve">), the VEC data </w:t>
      </w:r>
      <w:r w:rsidRPr="00B76822">
        <w:t>format</w:t>
      </w:r>
      <w:r>
        <w:t xml:space="preserve"> specification must allow the definition of</w:t>
      </w:r>
    </w:p>
    <w:p w14:paraId="70A69C90" w14:textId="77777777" w:rsidR="002C65AC" w:rsidRDefault="002C65AC" w:rsidP="00D50625">
      <w:pPr>
        <w:pStyle w:val="VDABlocktext"/>
        <w:numPr>
          <w:ilvl w:val="0"/>
          <w:numId w:val="27"/>
        </w:numPr>
      </w:pPr>
      <w:r>
        <w:t>The relevant part master data both for the whole wire and for each core</w:t>
      </w:r>
    </w:p>
    <w:p w14:paraId="42D14277" w14:textId="77777777" w:rsidR="002C65AC" w:rsidRDefault="002C65AC" w:rsidP="00D50625">
      <w:pPr>
        <w:pStyle w:val="VDABlocktext"/>
        <w:numPr>
          <w:ilvl w:val="0"/>
          <w:numId w:val="27"/>
        </w:numPr>
      </w:pPr>
      <w:r>
        <w:t>The wire instance number</w:t>
      </w:r>
    </w:p>
    <w:p w14:paraId="70EF9656" w14:textId="77777777" w:rsidR="002C65AC" w:rsidRPr="00AD3077" w:rsidRDefault="002C65AC" w:rsidP="00D50625">
      <w:pPr>
        <w:pStyle w:val="VDABlocktext"/>
        <w:numPr>
          <w:ilvl w:val="0"/>
          <w:numId w:val="27"/>
        </w:numPr>
      </w:pPr>
      <w:r w:rsidRPr="00AD3077">
        <w:t xml:space="preserve">The contact points </w:t>
      </w:r>
      <w:r>
        <w:t>the cores</w:t>
      </w:r>
      <w:r w:rsidRPr="00AD3077">
        <w:t xml:space="preserve"> inter</w:t>
      </w:r>
      <w:r>
        <w:t xml:space="preserve">connect (regarding the contacted pluggable terminal, splice terminal or ring terminal, optionally in combination with a contacted cavity) </w:t>
      </w:r>
    </w:p>
    <w:p w14:paraId="3267498B" w14:textId="77777777" w:rsidR="002C65AC" w:rsidRDefault="002C65AC" w:rsidP="00D50625">
      <w:pPr>
        <w:pStyle w:val="VDABlocktext"/>
        <w:numPr>
          <w:ilvl w:val="0"/>
          <w:numId w:val="27"/>
        </w:numPr>
      </w:pPr>
      <w:r>
        <w:t>The length information for each core together with a length type (e.g. the DMU-length)</w:t>
      </w:r>
    </w:p>
    <w:p w14:paraId="3F7D2D57" w14:textId="77777777" w:rsidR="002C65AC" w:rsidRDefault="002C65AC" w:rsidP="00D50625">
      <w:pPr>
        <w:pStyle w:val="VDABlocktext"/>
        <w:numPr>
          <w:ilvl w:val="0"/>
          <w:numId w:val="27"/>
        </w:numPr>
      </w:pPr>
      <w:r>
        <w:t>The connections (KBL::connection) the cores realise</w:t>
      </w:r>
    </w:p>
    <w:p w14:paraId="40414643" w14:textId="77777777" w:rsidR="002C65AC" w:rsidRDefault="002C65AC" w:rsidP="00D50625">
      <w:pPr>
        <w:pStyle w:val="VDABlocktext"/>
        <w:numPr>
          <w:ilvl w:val="0"/>
          <w:numId w:val="27"/>
        </w:numPr>
      </w:pPr>
      <w:r>
        <w:t>A signal name for each core respectively connection</w:t>
      </w:r>
    </w:p>
    <w:p w14:paraId="23314225"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633" w:name="_Toc373509041"/>
      <w:bookmarkStart w:id="634" w:name="_Toc235801649"/>
      <w:bookmarkStart w:id="635" w:name="_Toc276891731"/>
      <w:bookmarkEnd w:id="561"/>
      <w:bookmarkEnd w:id="562"/>
      <w:r>
        <w:rPr>
          <w:lang w:val="en-GB"/>
        </w:rPr>
        <w:t>Cavity equipment</w:t>
      </w:r>
      <w:bookmarkEnd w:id="633"/>
    </w:p>
    <w:p w14:paraId="33C35C0F" w14:textId="77777777" w:rsidR="002C65AC" w:rsidRDefault="002C65AC" w:rsidP="002C65AC">
      <w:pPr>
        <w:pStyle w:val="VDABlocktext"/>
      </w:pPr>
      <w:r>
        <w:t>The VEC concept for 150% wiring harness descriptions must ensure that for concrete configurations the cavity equipment for each cavity of the included connectors can be unambiguously calculated. This addresses the following information</w:t>
      </w:r>
    </w:p>
    <w:p w14:paraId="68AF8463" w14:textId="0CE0C6C1" w:rsidR="002C65AC" w:rsidRDefault="002C65AC" w:rsidP="00D50625">
      <w:pPr>
        <w:pStyle w:val="VDABlocktext"/>
        <w:numPr>
          <w:ilvl w:val="0"/>
          <w:numId w:val="28"/>
        </w:numPr>
      </w:pPr>
      <w:r>
        <w:t xml:space="preserve">What cavities are equipped with which terminal(s) and optionally together with which cavity seals. Which wires / cores are </w:t>
      </w:r>
      <w:r w:rsidR="007F6543">
        <w:t>connected?</w:t>
      </w:r>
    </w:p>
    <w:p w14:paraId="3076BB1C" w14:textId="67168498" w:rsidR="002C65AC" w:rsidRDefault="002C65AC" w:rsidP="00D50625">
      <w:pPr>
        <w:pStyle w:val="VDABlocktext"/>
        <w:numPr>
          <w:ilvl w:val="0"/>
          <w:numId w:val="28"/>
        </w:numPr>
      </w:pPr>
      <w:r>
        <w:t xml:space="preserve">What cavities are non-plugged or plugged </w:t>
      </w:r>
      <w:r w:rsidR="007F6543">
        <w:t>and, in this case,</w:t>
      </w:r>
      <w:r>
        <w:t xml:space="preserve"> plugged with which plugs</w:t>
      </w:r>
      <w:r w:rsidR="007F6543">
        <w:t>?</w:t>
      </w:r>
    </w:p>
    <w:p w14:paraId="55F4DF49"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636" w:name="_Toc373509042"/>
      <w:r>
        <w:rPr>
          <w:lang w:val="en-GB"/>
        </w:rPr>
        <w:t>Replacements</w:t>
      </w:r>
      <w:bookmarkEnd w:id="636"/>
    </w:p>
    <w:p w14:paraId="2E26E39D" w14:textId="77777777" w:rsidR="002C65AC" w:rsidRDefault="002C65AC" w:rsidP="002C65AC">
      <w:pPr>
        <w:pStyle w:val="VDABlocktext"/>
      </w:pPr>
      <w:r>
        <w:t>The VEC data format specification must have a concept which allows the definition of configuration dependant cavity plug replacements. The cavity plug replacement is e.g. needed in the case that a certain configuration results in a certain combination of modules where at least one module defines an equipment for a cavity that belongs to a plugged connector which is part of another module.</w:t>
      </w:r>
    </w:p>
    <w:p w14:paraId="24F6CDB0"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637" w:name="_Ref288492053"/>
      <w:bookmarkStart w:id="638" w:name="_Toc373509043"/>
      <w:r>
        <w:rPr>
          <w:lang w:val="en-GB"/>
        </w:rPr>
        <w:t>Topology and Routing</w:t>
      </w:r>
      <w:bookmarkEnd w:id="637"/>
      <w:bookmarkEnd w:id="638"/>
    </w:p>
    <w:p w14:paraId="2B3D8FA3" w14:textId="77777777" w:rsidR="002C65AC" w:rsidRDefault="002C65AC" w:rsidP="002C65AC">
      <w:pPr>
        <w:pStyle w:val="VDABlocktext"/>
      </w:pPr>
      <w:r>
        <w:t>The VEC data format specification must have a concept that allows the definition of the harness topology. Furthermore, for each connection (KBL::connection) or wire instance (KBL::</w:t>
      </w:r>
      <w:proofErr w:type="spellStart"/>
      <w:r>
        <w:t>Wire_occurrence</w:t>
      </w:r>
      <w:proofErr w:type="spellEnd"/>
      <w:r>
        <w:t>, KBL::</w:t>
      </w:r>
      <w:proofErr w:type="spellStart"/>
      <w:r>
        <w:t>Core_occurrence</w:t>
      </w:r>
      <w:proofErr w:type="spellEnd"/>
      <w:r>
        <w:t xml:space="preserve">) it must be possible to define a routing which means an obligatory path through the topology. Comparably, it must be </w:t>
      </w:r>
      <w:r>
        <w:lastRenderedPageBreak/>
        <w:t>possible to specify the placement of all other part instances (fixings, grommets, …) as a defined location on the topology. The VEC must support components that are attached to multiple locations in the topology (e.g. cable ducts, grommets, connectors).</w:t>
      </w:r>
    </w:p>
    <w:p w14:paraId="73BC2A9E" w14:textId="77777777" w:rsidR="002C65AC" w:rsidRDefault="002C65AC" w:rsidP="002C65AC">
      <w:pPr>
        <w:pStyle w:val="VDABlocktext"/>
      </w:pPr>
      <w:r>
        <w:t>The routing definition concept must offer the possibility to specify the segments that are mandatory even in the case of a calculation of a new routing. In addition to that, the routing concept must offer the possibility to mark certain routing definitions as special. This is intended to offer for instance an optional marking mechanism to enable the distinguishing of man-made routing definitions and calculated ones.</w:t>
      </w:r>
      <w:bookmarkEnd w:id="634"/>
      <w:bookmarkEnd w:id="635"/>
    </w:p>
    <w:p w14:paraId="14BBD767" w14:textId="0C35D98E" w:rsidR="002C65AC" w:rsidRDefault="002C65AC" w:rsidP="002C65AC">
      <w:pPr>
        <w:pStyle w:val="VDABlocktext"/>
      </w:pPr>
      <w:r>
        <w:t>The VEC must provide all information necessary for routing algorithm to create an automatic routing to and from connectors with multiple bundle position points (e.g. HV-connectors). This includes the information which cavity is reachable from which bundle position point.</w:t>
      </w:r>
    </w:p>
    <w:p w14:paraId="05434265"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639" w:name="_Toc373509044"/>
      <w:r>
        <w:rPr>
          <w:lang w:val="en-GB"/>
        </w:rPr>
        <w:t>Wire and core lengths</w:t>
      </w:r>
      <w:bookmarkEnd w:id="639"/>
    </w:p>
    <w:p w14:paraId="0056C41C" w14:textId="77777777" w:rsidR="002C65AC" w:rsidRDefault="002C65AC" w:rsidP="002C65AC">
      <w:pPr>
        <w:pStyle w:val="VDABlocktext"/>
      </w:pPr>
      <w:r>
        <w:t>The VEC data format specification must have a concept which allows for each wire and core instance the definition of dedicated lengths information each of it in combination with the relevant length type (e.g. the calculated DMU length, a measured value, …)</w:t>
      </w:r>
    </w:p>
    <w:p w14:paraId="1BAE081E" w14:textId="611BB747" w:rsidR="002C65AC" w:rsidRPr="00926DB6" w:rsidRDefault="002C65AC" w:rsidP="002C65AC">
      <w:pPr>
        <w:pStyle w:val="berschrift3"/>
        <w:keepLines w:val="0"/>
        <w:numPr>
          <w:ilvl w:val="2"/>
          <w:numId w:val="2"/>
        </w:numPr>
        <w:autoSpaceDE/>
        <w:autoSpaceDN/>
        <w:adjustRightInd/>
        <w:spacing w:before="240" w:after="60" w:line="240" w:lineRule="auto"/>
        <w:rPr>
          <w:lang w:val="en-GB"/>
        </w:rPr>
      </w:pPr>
      <w:bookmarkStart w:id="640" w:name="_Toc373509045"/>
      <w:r w:rsidRPr="00926DB6">
        <w:rPr>
          <w:lang w:val="en-GB"/>
        </w:rPr>
        <w:t>Modules and Harness configuration sets</w:t>
      </w:r>
      <w:bookmarkEnd w:id="640"/>
    </w:p>
    <w:p w14:paraId="7E7A253D" w14:textId="77777777" w:rsidR="002C65AC" w:rsidRPr="00926DB6" w:rsidRDefault="002C65AC" w:rsidP="002C65AC">
      <w:pPr>
        <w:pStyle w:val="VDABlocktext"/>
      </w:pPr>
      <w:r w:rsidRPr="00926DB6">
        <w:t>The VEC data format specification must have a concept that allows the definition of modules (KBL::Module) and complete harness configuration sets (KBL::</w:t>
      </w:r>
      <w:proofErr w:type="spellStart"/>
      <w:r>
        <w:t>H</w:t>
      </w:r>
      <w:r w:rsidRPr="00926DB6">
        <w:t>arness_configuration</w:t>
      </w:r>
      <w:proofErr w:type="spellEnd"/>
      <w:r w:rsidRPr="00926DB6">
        <w:t xml:space="preserve">) </w:t>
      </w:r>
      <w:proofErr w:type="gramStart"/>
      <w:r w:rsidRPr="00926DB6">
        <w:t>on the basis of</w:t>
      </w:r>
      <w:proofErr w:type="gramEnd"/>
      <w:r w:rsidRPr="00926DB6">
        <w:t xml:space="preserve"> a common 150% wiring harness description. Thereby, the definition of harness configuration sets must be alternatively able to base on the aggregation of elementary part instances (like connector housings) or modules or a combination of both.</w:t>
      </w:r>
    </w:p>
    <w:p w14:paraId="2EF3822F" w14:textId="77777777" w:rsidR="002C65AC" w:rsidRPr="00926DB6" w:rsidRDefault="002C65AC" w:rsidP="002C65AC">
      <w:pPr>
        <w:pStyle w:val="VDABlocktext"/>
      </w:pPr>
      <w:r w:rsidRPr="00926DB6">
        <w:t>Modules and Harness configuration sets have parts character which means they have a part number, version index and optionally all kinds of PDM information like any other part.</w:t>
      </w:r>
    </w:p>
    <w:p w14:paraId="4ED603A4" w14:textId="77777777" w:rsidR="002C65AC" w:rsidRPr="00926DB6" w:rsidRDefault="002C65AC" w:rsidP="002C65AC">
      <w:pPr>
        <w:pStyle w:val="berschrift3"/>
        <w:keepLines w:val="0"/>
        <w:numPr>
          <w:ilvl w:val="2"/>
          <w:numId w:val="2"/>
        </w:numPr>
        <w:autoSpaceDE/>
        <w:autoSpaceDN/>
        <w:adjustRightInd/>
        <w:spacing w:before="240" w:after="60" w:line="240" w:lineRule="auto"/>
        <w:rPr>
          <w:lang w:val="en-GB"/>
        </w:rPr>
      </w:pPr>
      <w:bookmarkStart w:id="641" w:name="_Toc373509046"/>
      <w:r w:rsidRPr="00926DB6">
        <w:rPr>
          <w:lang w:val="en-GB"/>
        </w:rPr>
        <w:t>Extra requirements addressing variance information</w:t>
      </w:r>
      <w:bookmarkEnd w:id="641"/>
    </w:p>
    <w:p w14:paraId="035677C2" w14:textId="77777777" w:rsidR="002C65AC" w:rsidRDefault="002C65AC" w:rsidP="002C65AC">
      <w:pPr>
        <w:pStyle w:val="VDABlocktext"/>
      </w:pPr>
      <w:r>
        <w:t>The VEC data format specification must have a concept that enables the assignment of every occurrence, every module (instance) and every harness configuration set (instance) in the context of a 150% wiring harness description with a certain variant configuration term.</w:t>
      </w:r>
    </w:p>
    <w:p w14:paraId="273D0467" w14:textId="77777777" w:rsidR="002C65AC" w:rsidRDefault="002C65AC" w:rsidP="002C65AC">
      <w:pPr>
        <w:pStyle w:val="VDABlocktext"/>
      </w:pPr>
      <w:r>
        <w:t>Furthermore, the VEC data format specification must have a concept to describe exclusive modules as part of a module family (KBL – module family concept).</w:t>
      </w:r>
    </w:p>
    <w:p w14:paraId="6ADE9C5C" w14:textId="76713046" w:rsidR="002C65AC" w:rsidRDefault="002C65AC" w:rsidP="002C65AC">
      <w:pPr>
        <w:pStyle w:val="VDABlocktext"/>
        <w:rPr>
          <w:ins w:id="642" w:author="Johannes Becker" w:date="2020-02-21T09:19:00Z"/>
        </w:rPr>
      </w:pPr>
      <w:r>
        <w:t xml:space="preserve">Finally, the VEC data format specification must have a concept to describe certain occurrences as mandatory completion parts in dependency of the existence of one </w:t>
      </w:r>
      <w:r w:rsidRPr="008F535A">
        <w:t>or more related modules (KBL - module list concept).</w:t>
      </w:r>
    </w:p>
    <w:p w14:paraId="6F55E52A" w14:textId="77777777" w:rsidR="0076516D" w:rsidRDefault="0076516D" w:rsidP="002C65AC">
      <w:pPr>
        <w:pStyle w:val="VDABlocktext"/>
      </w:pPr>
    </w:p>
    <w:p w14:paraId="798BBD3D" w14:textId="25E23FA7" w:rsidR="0076516D" w:rsidRDefault="0037457B" w:rsidP="0076516D">
      <w:pPr>
        <w:pStyle w:val="berschrift2"/>
        <w:keepLines w:val="0"/>
        <w:numPr>
          <w:ilvl w:val="2"/>
          <w:numId w:val="2"/>
        </w:numPr>
        <w:autoSpaceDE/>
        <w:autoSpaceDN/>
        <w:adjustRightInd/>
        <w:spacing w:before="240" w:after="60" w:line="240" w:lineRule="auto"/>
        <w:rPr>
          <w:ins w:id="643" w:author="Johannes Becker" w:date="2020-02-21T09:21:00Z"/>
          <w:lang w:val="en-GB"/>
        </w:rPr>
      </w:pPr>
      <w:bookmarkStart w:id="644" w:name="_Toc373509047"/>
      <w:bookmarkStart w:id="645" w:name="_Toc27668590"/>
      <w:bookmarkStart w:id="646" w:name="_Toc27730658"/>
      <w:ins w:id="647" w:author="Johannes Becker" w:date="2020-02-21T10:38:00Z">
        <w:r>
          <w:rPr>
            <w:lang w:val="en-GB"/>
          </w:rPr>
          <w:t xml:space="preserve">Definition and </w:t>
        </w:r>
      </w:ins>
      <w:ins w:id="648" w:author="Johannes Becker" w:date="2020-02-21T10:42:00Z">
        <w:r>
          <w:rPr>
            <w:lang w:val="en-GB"/>
          </w:rPr>
          <w:t>re</w:t>
        </w:r>
      </w:ins>
      <w:ins w:id="649" w:author="Johannes Becker" w:date="2020-02-21T10:38:00Z">
        <w:r>
          <w:rPr>
            <w:lang w:val="en-GB"/>
          </w:rPr>
          <w:t>use of complex parts</w:t>
        </w:r>
      </w:ins>
    </w:p>
    <w:p w14:paraId="53010DF2" w14:textId="5EB555D6" w:rsidR="0076516D" w:rsidRDefault="009C0DDA" w:rsidP="0076516D">
      <w:pPr>
        <w:rPr>
          <w:ins w:id="650" w:author="Johannes Becker" w:date="2020-02-21T11:12:00Z"/>
          <w:lang w:val="en-GB"/>
        </w:rPr>
      </w:pPr>
      <w:ins w:id="651" w:author="Johannes Becker" w:date="2020-02-21T11:01:00Z">
        <w:r>
          <w:rPr>
            <w:lang w:val="en-GB"/>
          </w:rPr>
          <w:t xml:space="preserve">The VEC data format specification must have a concept </w:t>
        </w:r>
      </w:ins>
      <w:ins w:id="652" w:author="Johannes Becker" w:date="2020-02-21T11:02:00Z">
        <w:r>
          <w:rPr>
            <w:lang w:val="en-GB"/>
          </w:rPr>
          <w:t xml:space="preserve">to define complex parts and reuse them in different positions. </w:t>
        </w:r>
      </w:ins>
      <w:ins w:id="653" w:author="Johannes Becker" w:date="2020-02-21T11:03:00Z">
        <w:r w:rsidRPr="009C0DDA">
          <w:rPr>
            <w:lang w:val="en-GB"/>
          </w:rPr>
          <w:t>Wiring harnesses do not exclusively consist of simple components</w:t>
        </w:r>
        <w:r>
          <w:rPr>
            <w:lang w:val="en-GB"/>
          </w:rPr>
          <w:t xml:space="preserve">, but also </w:t>
        </w:r>
      </w:ins>
      <w:ins w:id="654" w:author="Johannes Becker" w:date="2020-02-21T11:04:00Z">
        <w:r>
          <w:rPr>
            <w:lang w:val="en-GB"/>
          </w:rPr>
          <w:t xml:space="preserve">of parts </w:t>
        </w:r>
      </w:ins>
      <w:ins w:id="655" w:author="Johannes Becker" w:date="2020-02-21T11:05:00Z">
        <w:r>
          <w:rPr>
            <w:lang w:val="en-GB"/>
          </w:rPr>
          <w:t xml:space="preserve">that are assembled themselves. This can </w:t>
        </w:r>
      </w:ins>
      <w:ins w:id="656" w:author="Johannes Becker" w:date="2020-02-21T11:06:00Z">
        <w:r>
          <w:rPr>
            <w:lang w:val="en-GB"/>
          </w:rPr>
          <w:t xml:space="preserve">range from </w:t>
        </w:r>
      </w:ins>
      <w:ins w:id="657" w:author="Johannes Becker" w:date="2020-02-21T11:07:00Z">
        <w:r>
          <w:rPr>
            <w:lang w:val="en-GB"/>
          </w:rPr>
          <w:t xml:space="preserve">ready-made cables (e.g. antenna or USB cables) </w:t>
        </w:r>
      </w:ins>
      <w:ins w:id="658" w:author="Johannes Becker" w:date="2020-02-21T11:10:00Z">
        <w:r>
          <w:rPr>
            <w:lang w:val="en-GB"/>
          </w:rPr>
          <w:t xml:space="preserve">up to complete (sub) harnesses (e.g. </w:t>
        </w:r>
      </w:ins>
      <w:ins w:id="659" w:author="Johannes Becker" w:date="2020-02-21T11:11:00Z">
        <w:r>
          <w:rPr>
            <w:lang w:val="en-GB"/>
          </w:rPr>
          <w:lastRenderedPageBreak/>
          <w:t xml:space="preserve">automatically manufactured modules or door harnesses used in the left and right door in the same </w:t>
        </w:r>
        <w:r w:rsidR="00742420">
          <w:rPr>
            <w:lang w:val="en-GB"/>
          </w:rPr>
          <w:t>ma</w:t>
        </w:r>
      </w:ins>
      <w:ins w:id="660" w:author="Johannes Becker" w:date="2020-02-21T11:12:00Z">
        <w:r w:rsidR="00742420">
          <w:rPr>
            <w:lang w:val="en-GB"/>
          </w:rPr>
          <w:t>nufactured way</w:t>
        </w:r>
      </w:ins>
      <w:ins w:id="661" w:author="Johannes Becker" w:date="2020-02-21T11:11:00Z">
        <w:r>
          <w:rPr>
            <w:lang w:val="en-GB"/>
          </w:rPr>
          <w:t>).</w:t>
        </w:r>
      </w:ins>
    </w:p>
    <w:p w14:paraId="6DAADF3C" w14:textId="6676DD05" w:rsidR="00742420" w:rsidRDefault="00742420" w:rsidP="0076516D">
      <w:pPr>
        <w:rPr>
          <w:ins w:id="662" w:author="Johannes Becker" w:date="2020-02-21T11:12:00Z"/>
          <w:lang w:val="en-GB"/>
        </w:rPr>
      </w:pPr>
      <w:ins w:id="663" w:author="Johannes Becker" w:date="2020-02-21T11:12:00Z">
        <w:r>
          <w:rPr>
            <w:lang w:val="en-GB"/>
          </w:rPr>
          <w:t xml:space="preserve">The reuse concept </w:t>
        </w:r>
      </w:ins>
      <w:ins w:id="664" w:author="Johannes Becker" w:date="2020-02-21T11:13:00Z">
        <w:r>
          <w:rPr>
            <w:lang w:val="en-GB"/>
          </w:rPr>
          <w:t>shall</w:t>
        </w:r>
      </w:ins>
      <w:ins w:id="665" w:author="Johannes Becker" w:date="2020-02-21T11:12:00Z">
        <w:r>
          <w:rPr>
            <w:lang w:val="en-GB"/>
          </w:rPr>
          <w:t xml:space="preserve"> support at least the following aspects:</w:t>
        </w:r>
      </w:ins>
    </w:p>
    <w:p w14:paraId="3D301FF7" w14:textId="5A7090DE" w:rsidR="00742420" w:rsidRDefault="00742420" w:rsidP="00742420">
      <w:pPr>
        <w:pStyle w:val="Listenabsatz"/>
        <w:numPr>
          <w:ilvl w:val="0"/>
          <w:numId w:val="62"/>
        </w:numPr>
        <w:rPr>
          <w:ins w:id="666" w:author="Johannes Becker" w:date="2020-02-21T11:13:00Z"/>
          <w:lang w:val="en-GB"/>
        </w:rPr>
      </w:pPr>
      <w:ins w:id="667" w:author="Johannes Becker" w:date="2020-02-21T11:13:00Z">
        <w:r>
          <w:rPr>
            <w:lang w:val="en-GB"/>
          </w:rPr>
          <w:t>Renaming in the context of usage (e.g. connector names, wire numbers)</w:t>
        </w:r>
      </w:ins>
    </w:p>
    <w:p w14:paraId="2B727801" w14:textId="19BFEA60" w:rsidR="00742420" w:rsidRDefault="00742420" w:rsidP="00742420">
      <w:pPr>
        <w:pStyle w:val="Listenabsatz"/>
        <w:numPr>
          <w:ilvl w:val="0"/>
          <w:numId w:val="62"/>
        </w:numPr>
        <w:rPr>
          <w:ins w:id="668" w:author="Johannes Becker" w:date="2020-02-21T11:14:00Z"/>
          <w:lang w:val="en-GB"/>
        </w:rPr>
      </w:pPr>
      <w:ins w:id="669" w:author="Johannes Becker" w:date="2020-02-21T11:13:00Z">
        <w:r>
          <w:rPr>
            <w:lang w:val="en-GB"/>
          </w:rPr>
          <w:t>Mapping into the topology / geometry of the usage (e.g. right</w:t>
        </w:r>
      </w:ins>
      <w:ins w:id="670" w:author="Johannes Becker" w:date="2020-02-21T11:14:00Z">
        <w:r>
          <w:rPr>
            <w:lang w:val="en-GB"/>
          </w:rPr>
          <w:t xml:space="preserve"> door / left door)</w:t>
        </w:r>
      </w:ins>
    </w:p>
    <w:p w14:paraId="728F2EFA" w14:textId="1EBF0F94" w:rsidR="00742420" w:rsidRDefault="00742420" w:rsidP="00742420">
      <w:pPr>
        <w:pStyle w:val="Listenabsatz"/>
        <w:numPr>
          <w:ilvl w:val="0"/>
          <w:numId w:val="62"/>
        </w:numPr>
        <w:rPr>
          <w:ins w:id="671" w:author="Johannes Becker" w:date="2020-02-21T11:16:00Z"/>
          <w:lang w:val="en-GB"/>
        </w:rPr>
      </w:pPr>
      <w:ins w:id="672" w:author="Johannes Becker" w:date="2020-02-21T11:14:00Z">
        <w:r>
          <w:rPr>
            <w:lang w:val="en-GB"/>
          </w:rPr>
          <w:t xml:space="preserve">Correct electrological mapping in the context of </w:t>
        </w:r>
      </w:ins>
      <w:ins w:id="673" w:author="Johannes Becker" w:date="2020-02-21T11:15:00Z">
        <w:r>
          <w:rPr>
            <w:lang w:val="en-GB"/>
          </w:rPr>
          <w:t xml:space="preserve">the </w:t>
        </w:r>
      </w:ins>
      <w:ins w:id="674" w:author="Johannes Becker" w:date="2020-02-21T11:14:00Z">
        <w:r>
          <w:rPr>
            <w:lang w:val="en-GB"/>
          </w:rPr>
          <w:t>usage (e.g.</w:t>
        </w:r>
      </w:ins>
      <w:ins w:id="675" w:author="Johannes Becker" w:date="2020-02-21T11:15:00Z">
        <w:r>
          <w:rPr>
            <w:lang w:val="en-GB"/>
          </w:rPr>
          <w:t xml:space="preserve"> realized </w:t>
        </w:r>
      </w:ins>
      <w:ins w:id="676" w:author="Johannes Becker" w:date="2020-02-21T11:16:00Z">
        <w:r>
          <w:rPr>
            <w:lang w:val="en-GB"/>
          </w:rPr>
          <w:t xml:space="preserve">schematic </w:t>
        </w:r>
      </w:ins>
      <w:ins w:id="677" w:author="Johannes Becker" w:date="2020-02-21T11:15:00Z">
        <w:r>
          <w:rPr>
            <w:lang w:val="en-GB"/>
          </w:rPr>
          <w:t>connections &amp; sign</w:t>
        </w:r>
      </w:ins>
      <w:ins w:id="678" w:author="Johannes Becker" w:date="2020-02-21T11:16:00Z">
        <w:r>
          <w:rPr>
            <w:lang w:val="en-GB"/>
          </w:rPr>
          <w:t>als are usage dependant).</w:t>
        </w:r>
      </w:ins>
    </w:p>
    <w:p w14:paraId="22C5537F" w14:textId="7B90C917" w:rsidR="00742420" w:rsidRDefault="00742420" w:rsidP="00742420">
      <w:pPr>
        <w:pStyle w:val="Listenabsatz"/>
        <w:numPr>
          <w:ilvl w:val="0"/>
          <w:numId w:val="62"/>
        </w:numPr>
        <w:rPr>
          <w:ins w:id="679" w:author="Johannes Becker" w:date="2020-02-21T11:18:00Z"/>
          <w:lang w:val="en-GB"/>
        </w:rPr>
      </w:pPr>
      <w:ins w:id="680" w:author="Johannes Becker" w:date="2020-02-21T11:16:00Z">
        <w:r>
          <w:rPr>
            <w:lang w:val="en-GB"/>
          </w:rPr>
          <w:t>Redefinition of properties in the context of the usage (e.g.</w:t>
        </w:r>
      </w:ins>
      <w:ins w:id="681" w:author="Johannes Becker" w:date="2020-02-21T11:17:00Z">
        <w:r>
          <w:rPr>
            <w:lang w:val="en-GB"/>
          </w:rPr>
          <w:t xml:space="preserve"> some</w:t>
        </w:r>
      </w:ins>
      <w:ins w:id="682" w:author="Johannes Becker" w:date="2020-02-21T11:16:00Z">
        <w:r>
          <w:rPr>
            <w:lang w:val="en-GB"/>
          </w:rPr>
          <w:t xml:space="preserve"> read</w:t>
        </w:r>
      </w:ins>
      <w:ins w:id="683" w:author="Johannes Becker" w:date="2020-02-21T11:17:00Z">
        <w:r>
          <w:rPr>
            <w:lang w:val="en-GB"/>
          </w:rPr>
          <w:t xml:space="preserve">y-made cables with connectors on only one </w:t>
        </w:r>
      </w:ins>
      <w:ins w:id="684" w:author="Johannes Becker" w:date="2020-02-21T11:18:00Z">
        <w:r>
          <w:rPr>
            <w:lang w:val="en-GB"/>
          </w:rPr>
          <w:t>side</w:t>
        </w:r>
      </w:ins>
      <w:ins w:id="685" w:author="Johannes Becker" w:date="2020-02-21T11:17:00Z">
        <w:r>
          <w:rPr>
            <w:lang w:val="en-GB"/>
          </w:rPr>
          <w:t xml:space="preserve"> might have a fixed length and are cut to the correct length in the concrete usage).</w:t>
        </w:r>
      </w:ins>
    </w:p>
    <w:p w14:paraId="7C7F8065" w14:textId="64E46662" w:rsidR="00742420" w:rsidRPr="00742420" w:rsidRDefault="00742420" w:rsidP="00742420">
      <w:pPr>
        <w:pStyle w:val="Listenabsatz"/>
        <w:numPr>
          <w:ilvl w:val="0"/>
          <w:numId w:val="62"/>
        </w:numPr>
        <w:rPr>
          <w:ins w:id="686" w:author="Johannes Becker" w:date="2020-02-21T09:20:00Z"/>
          <w:lang w:val="en-GB"/>
        </w:rPr>
      </w:pPr>
      <w:ins w:id="687" w:author="Johannes Becker" w:date="2020-02-21T11:18:00Z">
        <w:r>
          <w:rPr>
            <w:lang w:val="en-GB"/>
          </w:rPr>
          <w:t>Definition of the installation in the con</w:t>
        </w:r>
      </w:ins>
      <w:ins w:id="688" w:author="Johannes Becker" w:date="2020-02-21T11:19:00Z">
        <w:r>
          <w:rPr>
            <w:lang w:val="en-GB"/>
          </w:rPr>
          <w:t>crete usage (e.g. positioning of connectors, routing of cables)</w:t>
        </w:r>
      </w:ins>
    </w:p>
    <w:p w14:paraId="7921776B" w14:textId="4D456049" w:rsidR="002C65AC" w:rsidRDefault="002C65AC" w:rsidP="002C65AC">
      <w:pPr>
        <w:pStyle w:val="berschrift2"/>
        <w:keepLines w:val="0"/>
        <w:numPr>
          <w:ilvl w:val="1"/>
          <w:numId w:val="2"/>
        </w:numPr>
        <w:autoSpaceDE/>
        <w:autoSpaceDN/>
        <w:adjustRightInd/>
        <w:spacing w:before="240" w:after="60" w:line="240" w:lineRule="auto"/>
        <w:rPr>
          <w:lang w:val="en-GB"/>
        </w:rPr>
      </w:pPr>
      <w:r>
        <w:rPr>
          <w:lang w:val="en-GB"/>
        </w:rPr>
        <w:t xml:space="preserve">Additional requirements out of the </w:t>
      </w:r>
      <w:r w:rsidR="00DD1D20">
        <w:rPr>
          <w:lang w:val="en-GB"/>
        </w:rPr>
        <w:t>component description</w:t>
      </w:r>
      <w:r>
        <w:rPr>
          <w:lang w:val="en-GB"/>
        </w:rPr>
        <w:t xml:space="preserve"> perspective</w:t>
      </w:r>
      <w:bookmarkEnd w:id="644"/>
      <w:bookmarkEnd w:id="645"/>
      <w:bookmarkEnd w:id="646"/>
    </w:p>
    <w:p w14:paraId="13EF49C5"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689" w:name="_Toc373509048"/>
      <w:bookmarkStart w:id="690" w:name="_Ref304475997"/>
      <w:bookmarkStart w:id="691" w:name="_Toc235801660"/>
      <w:bookmarkStart w:id="692" w:name="_Toc276891739"/>
      <w:r>
        <w:rPr>
          <w:lang w:val="en-GB"/>
        </w:rPr>
        <w:t>Usage Nodes</w:t>
      </w:r>
      <w:bookmarkEnd w:id="689"/>
    </w:p>
    <w:p w14:paraId="5DEDD4D2" w14:textId="77777777" w:rsidR="002C65AC" w:rsidRPr="00D01269" w:rsidRDefault="002C65AC" w:rsidP="002C65AC">
      <w:pPr>
        <w:rPr>
          <w:lang w:val="en-GB"/>
        </w:rPr>
      </w:pPr>
      <w:r>
        <w:rPr>
          <w:lang w:val="en-GB"/>
        </w:rPr>
        <w:t>The VEC must provide a concept to support usage nodes. Usage nodes are a representation of an abstract position in a vehicle, independent from the concrete perspective (ELOG, GEO, …). Usage nodes are used to provide a consistent naming over different electrical systems and different development branches.</w:t>
      </w:r>
    </w:p>
    <w:p w14:paraId="080A565B"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693" w:name="_Toc373509049"/>
      <w:r w:rsidRPr="001976D0">
        <w:rPr>
          <w:lang w:val="en-GB"/>
        </w:rPr>
        <w:t>Support</w:t>
      </w:r>
      <w:r>
        <w:rPr>
          <w:lang w:val="en-GB"/>
        </w:rPr>
        <w:t>ing the</w:t>
      </w:r>
      <w:r w:rsidRPr="001976D0">
        <w:rPr>
          <w:lang w:val="en-GB"/>
        </w:rPr>
        <w:t xml:space="preserve"> selection</w:t>
      </w:r>
      <w:r>
        <w:rPr>
          <w:lang w:val="en-GB"/>
        </w:rPr>
        <w:t xml:space="preserve"> of terminals and related parts</w:t>
      </w:r>
      <w:bookmarkEnd w:id="690"/>
      <w:bookmarkEnd w:id="693"/>
    </w:p>
    <w:p w14:paraId="0F9FA147" w14:textId="77777777" w:rsidR="002C65AC" w:rsidRDefault="002C65AC" w:rsidP="002C65AC">
      <w:pPr>
        <w:pStyle w:val="VDABlocktext"/>
      </w:pPr>
      <w:r w:rsidRPr="00757E09">
        <w:t xml:space="preserve">In many companies, the selection process of concrete terminals, cavity seals and cavity plugs </w:t>
      </w:r>
      <w:proofErr w:type="gramStart"/>
      <w:r w:rsidRPr="00757E09">
        <w:t>is</w:t>
      </w:r>
      <w:proofErr w:type="gramEnd"/>
      <w:r w:rsidRPr="00757E09">
        <w:t xml:space="preserve"> done automatically on the basis of an abstract contacting specification and a components</w:t>
      </w:r>
      <w:r>
        <w:t xml:space="preserve"> library. Against this background, the </w:t>
      </w:r>
      <w:r w:rsidRPr="00256769">
        <w:t xml:space="preserve">VEC data format specification must </w:t>
      </w:r>
      <w:r>
        <w:t>enable the description of all data those component libraries typically contain. At least, the following information must be able to be described:</w:t>
      </w:r>
    </w:p>
    <w:p w14:paraId="79FAC774" w14:textId="77777777" w:rsidR="002C65AC" w:rsidRDefault="002C65AC" w:rsidP="00D50625">
      <w:pPr>
        <w:pStyle w:val="VDABlocktext"/>
        <w:numPr>
          <w:ilvl w:val="0"/>
          <w:numId w:val="29"/>
        </w:numPr>
      </w:pPr>
      <w:r>
        <w:t>Existing compatibility between cavity and terminal</w:t>
      </w:r>
    </w:p>
    <w:p w14:paraId="24C2A2DB" w14:textId="77777777" w:rsidR="002C65AC" w:rsidRDefault="002C65AC" w:rsidP="00D50625">
      <w:pPr>
        <w:pStyle w:val="VDABlocktext"/>
        <w:numPr>
          <w:ilvl w:val="0"/>
          <w:numId w:val="29"/>
        </w:numPr>
      </w:pPr>
      <w:r>
        <w:t>Existing compatibility between cavity and cavity plug</w:t>
      </w:r>
    </w:p>
    <w:p w14:paraId="59EE6CD2" w14:textId="77777777" w:rsidR="002C65AC" w:rsidRDefault="002C65AC" w:rsidP="00D50625">
      <w:pPr>
        <w:pStyle w:val="VDABlocktext"/>
        <w:numPr>
          <w:ilvl w:val="0"/>
          <w:numId w:val="29"/>
        </w:numPr>
      </w:pPr>
      <w:r>
        <w:t>Existing compatibility between cavity and wire (type)</w:t>
      </w:r>
    </w:p>
    <w:p w14:paraId="2AD19626" w14:textId="77777777" w:rsidR="002C65AC" w:rsidRDefault="002C65AC" w:rsidP="00D50625">
      <w:pPr>
        <w:pStyle w:val="VDABlocktext"/>
        <w:numPr>
          <w:ilvl w:val="0"/>
          <w:numId w:val="29"/>
        </w:numPr>
      </w:pPr>
      <w:r>
        <w:t>Existing compatibility between terminal and wire (regarding core and insulation)</w:t>
      </w:r>
    </w:p>
    <w:p w14:paraId="4579EBD2" w14:textId="77777777" w:rsidR="002C65AC" w:rsidRDefault="002C65AC" w:rsidP="00D50625">
      <w:pPr>
        <w:pStyle w:val="VDABlocktext"/>
        <w:numPr>
          <w:ilvl w:val="0"/>
          <w:numId w:val="29"/>
        </w:numPr>
      </w:pPr>
      <w:r>
        <w:t>Classification of a terminal as multi crimp able</w:t>
      </w:r>
    </w:p>
    <w:p w14:paraId="7158C415" w14:textId="77777777" w:rsidR="002C65AC" w:rsidRDefault="002C65AC" w:rsidP="00D50625">
      <w:pPr>
        <w:pStyle w:val="VDABlocktext"/>
        <w:numPr>
          <w:ilvl w:val="0"/>
          <w:numId w:val="29"/>
        </w:numPr>
      </w:pPr>
      <w:r>
        <w:t>Material information of terminals (basic material, plating material of terminal reception and wire reception)</w:t>
      </w:r>
    </w:p>
    <w:p w14:paraId="75674FF0" w14:textId="77777777" w:rsidR="002C65AC" w:rsidRPr="00E941EE" w:rsidRDefault="002C65AC" w:rsidP="00D50625">
      <w:pPr>
        <w:pStyle w:val="VDABlocktext"/>
        <w:numPr>
          <w:ilvl w:val="0"/>
          <w:numId w:val="29"/>
        </w:numPr>
      </w:pPr>
      <w:r w:rsidRPr="00E941EE">
        <w:t>Compatibility of a cavity seal in dependency of cavity, terminal and wire</w:t>
      </w:r>
    </w:p>
    <w:p w14:paraId="1772A333" w14:textId="77777777" w:rsidR="002C65AC" w:rsidRPr="00E941EE" w:rsidRDefault="002C65AC" w:rsidP="00D50625">
      <w:pPr>
        <w:pStyle w:val="VDABlocktext"/>
        <w:numPr>
          <w:ilvl w:val="0"/>
          <w:numId w:val="29"/>
        </w:numPr>
      </w:pPr>
      <w:r w:rsidRPr="00E941EE">
        <w:t>The suited contacting method (crimp, weld, …)</w:t>
      </w:r>
    </w:p>
    <w:p w14:paraId="23EB9C7E" w14:textId="77777777" w:rsidR="002C65AC" w:rsidRPr="00E941EE" w:rsidRDefault="002C65AC" w:rsidP="002C65AC">
      <w:pPr>
        <w:pStyle w:val="VDABlocktext"/>
      </w:pPr>
      <w:r w:rsidRPr="00E941EE">
        <w:t>Note: The VEC data format specification must enable compatibility relationships to be explicitly defined (a</w:t>
      </w:r>
      <w:r>
        <w:t>lternatively by instances-based or grouping-type-</w:t>
      </w:r>
      <w:r w:rsidRPr="00E941EE">
        <w:t xml:space="preserve">based </w:t>
      </w:r>
      <w:r>
        <w:t>compatibility statements</w:t>
      </w:r>
      <w:r w:rsidRPr="00E941EE">
        <w:t>) as well as implicitly by type specific (cavity, terminal, …) attributes and its values.</w:t>
      </w:r>
    </w:p>
    <w:p w14:paraId="20DF53C2" w14:textId="77777777" w:rsidR="002C65AC" w:rsidRPr="00E941EE" w:rsidRDefault="002C65AC" w:rsidP="002C65AC">
      <w:pPr>
        <w:pStyle w:val="berschrift3"/>
        <w:keepLines w:val="0"/>
        <w:numPr>
          <w:ilvl w:val="2"/>
          <w:numId w:val="2"/>
        </w:numPr>
        <w:autoSpaceDE/>
        <w:autoSpaceDN/>
        <w:adjustRightInd/>
        <w:spacing w:before="240" w:after="60" w:line="240" w:lineRule="auto"/>
        <w:rPr>
          <w:lang w:val="en-GB"/>
        </w:rPr>
      </w:pPr>
      <w:bookmarkStart w:id="694" w:name="_Toc373509050"/>
      <w:r>
        <w:rPr>
          <w:lang w:val="en-GB"/>
        </w:rPr>
        <w:lastRenderedPageBreak/>
        <w:t>Design</w:t>
      </w:r>
      <w:r w:rsidRPr="00E941EE">
        <w:rPr>
          <w:lang w:val="en-GB"/>
        </w:rPr>
        <w:t xml:space="preserve"> relevant attributes</w:t>
      </w:r>
      <w:bookmarkEnd w:id="694"/>
    </w:p>
    <w:p w14:paraId="329D05FB" w14:textId="77777777" w:rsidR="002C65AC" w:rsidRDefault="002C65AC" w:rsidP="002C65AC">
      <w:pPr>
        <w:pStyle w:val="VDABlocktext"/>
      </w:pPr>
      <w:r>
        <w:t xml:space="preserve">In many companies, the part descriptions within component libraries contain some technical detail information that are relevant for a designer when he </w:t>
      </w:r>
      <w:proofErr w:type="gramStart"/>
      <w:r>
        <w:t>has to</w:t>
      </w:r>
      <w:proofErr w:type="gramEnd"/>
      <w:r>
        <w:t xml:space="preserve"> search and chose a dedicated part with dedicated technical properties. Against this background, the VEC data format specification must enable the description of the most common technical properties that are typically needed for this purpose.</w:t>
      </w:r>
    </w:p>
    <w:p w14:paraId="4CFB331E" w14:textId="77777777" w:rsidR="002C65AC" w:rsidRDefault="002C65AC" w:rsidP="002C65AC">
      <w:pPr>
        <w:pStyle w:val="VDABlocktext"/>
      </w:pPr>
      <w:r>
        <w:t>Afterwards, some examples of such properties are listed. The list contains only properties in addition to the chapters </w:t>
      </w:r>
      <w:r>
        <w:fldChar w:fldCharType="begin"/>
      </w:r>
      <w:r>
        <w:instrText xml:space="preserve"> REF _Ref287526142 \r \h </w:instrText>
      </w:r>
      <w:r>
        <w:fldChar w:fldCharType="separate"/>
      </w:r>
      <w:r w:rsidR="00FD096A">
        <w:t>3.1</w:t>
      </w:r>
      <w:r>
        <w:fldChar w:fldCharType="end"/>
      </w:r>
      <w:r>
        <w:t>, </w:t>
      </w:r>
      <w:r>
        <w:fldChar w:fldCharType="begin"/>
      </w:r>
      <w:r>
        <w:instrText xml:space="preserve"> REF _Ref287525632 \r \h </w:instrText>
      </w:r>
      <w:r>
        <w:fldChar w:fldCharType="separate"/>
      </w:r>
      <w:r w:rsidR="00FD096A">
        <w:t>3.3.1</w:t>
      </w:r>
      <w:r>
        <w:fldChar w:fldCharType="end"/>
      </w:r>
      <w:r>
        <w:t xml:space="preserve"> and </w:t>
      </w:r>
      <w:r>
        <w:fldChar w:fldCharType="begin"/>
      </w:r>
      <w:r>
        <w:instrText xml:space="preserve"> REF _Ref304475997 \r \h </w:instrText>
      </w:r>
      <w:r>
        <w:fldChar w:fldCharType="separate"/>
      </w:r>
      <w:r w:rsidR="00FD096A">
        <w:t>3.4.1</w:t>
      </w:r>
      <w:r>
        <w:fldChar w:fldCharType="end"/>
      </w:r>
      <w:r>
        <w:t>.</w:t>
      </w:r>
    </w:p>
    <w:p w14:paraId="5BE4E3EF" w14:textId="77777777" w:rsidR="002C65AC" w:rsidRDefault="002C65AC" w:rsidP="00D50625">
      <w:pPr>
        <w:pStyle w:val="VDABlocktext"/>
        <w:numPr>
          <w:ilvl w:val="0"/>
          <w:numId w:val="30"/>
        </w:numPr>
      </w:pPr>
      <w:r>
        <w:t>All parts concerning</w:t>
      </w:r>
    </w:p>
    <w:p w14:paraId="77092016" w14:textId="77777777" w:rsidR="002C65AC" w:rsidRDefault="002C65AC" w:rsidP="00D50625">
      <w:pPr>
        <w:pStyle w:val="VDABlocktext"/>
        <w:numPr>
          <w:ilvl w:val="1"/>
          <w:numId w:val="30"/>
        </w:numPr>
      </w:pPr>
      <w:r>
        <w:t>The robustness against water, oil, petrol, …</w:t>
      </w:r>
    </w:p>
    <w:p w14:paraId="3420EB26" w14:textId="213072E3" w:rsidR="002C65AC" w:rsidRDefault="002C65AC" w:rsidP="00D50625">
      <w:pPr>
        <w:pStyle w:val="VDABlocktext"/>
        <w:numPr>
          <w:ilvl w:val="1"/>
          <w:numId w:val="30"/>
        </w:numPr>
      </w:pPr>
      <w:r>
        <w:t xml:space="preserve">The permitted temperature </w:t>
      </w:r>
      <w:proofErr w:type="gramStart"/>
      <w:r>
        <w:t>range</w:t>
      </w:r>
      <w:proofErr w:type="gramEnd"/>
    </w:p>
    <w:p w14:paraId="6DE9CDB8" w14:textId="77777777" w:rsidR="002C65AC" w:rsidRDefault="002C65AC" w:rsidP="00D50625">
      <w:pPr>
        <w:pStyle w:val="VDABlocktext"/>
        <w:numPr>
          <w:ilvl w:val="1"/>
          <w:numId w:val="30"/>
        </w:numPr>
      </w:pPr>
      <w:r>
        <w:t>…</w:t>
      </w:r>
    </w:p>
    <w:p w14:paraId="3D85FF89" w14:textId="77777777" w:rsidR="002C65AC" w:rsidRDefault="002C65AC" w:rsidP="00D50625">
      <w:pPr>
        <w:pStyle w:val="VDABlocktext"/>
        <w:numPr>
          <w:ilvl w:val="0"/>
          <w:numId w:val="30"/>
        </w:numPr>
      </w:pPr>
      <w:r>
        <w:t>In case of wires respectively cores</w:t>
      </w:r>
    </w:p>
    <w:p w14:paraId="58A8EFA1" w14:textId="77777777" w:rsidR="002C65AC" w:rsidRDefault="002C65AC" w:rsidP="00D50625">
      <w:pPr>
        <w:pStyle w:val="VDABlocktext"/>
        <w:numPr>
          <w:ilvl w:val="1"/>
          <w:numId w:val="30"/>
        </w:numPr>
      </w:pPr>
      <w:r>
        <w:t>The minimum bend radius</w:t>
      </w:r>
    </w:p>
    <w:p w14:paraId="63FDCA8E" w14:textId="5AB43C04" w:rsidR="002C65AC" w:rsidRDefault="002C65AC" w:rsidP="00D50625">
      <w:pPr>
        <w:pStyle w:val="VDABlocktext"/>
        <w:numPr>
          <w:ilvl w:val="1"/>
          <w:numId w:val="30"/>
        </w:numPr>
      </w:pPr>
      <w:r>
        <w:t xml:space="preserve">The permitted voltage </w:t>
      </w:r>
      <w:proofErr w:type="gramStart"/>
      <w:r>
        <w:t>range</w:t>
      </w:r>
      <w:proofErr w:type="gramEnd"/>
    </w:p>
    <w:p w14:paraId="1A5085FA" w14:textId="77777777" w:rsidR="002C65AC" w:rsidRDefault="002C65AC" w:rsidP="00D50625">
      <w:pPr>
        <w:pStyle w:val="VDABlocktext"/>
        <w:numPr>
          <w:ilvl w:val="1"/>
          <w:numId w:val="30"/>
        </w:numPr>
      </w:pPr>
      <w:r>
        <w:t>The insulation material and thickness</w:t>
      </w:r>
    </w:p>
    <w:p w14:paraId="1E3079E0" w14:textId="77777777" w:rsidR="002C65AC" w:rsidRDefault="002C65AC" w:rsidP="00D50625">
      <w:pPr>
        <w:pStyle w:val="VDABlocktext"/>
        <w:numPr>
          <w:ilvl w:val="1"/>
          <w:numId w:val="30"/>
        </w:numPr>
      </w:pPr>
      <w:r>
        <w:t>…</w:t>
      </w:r>
    </w:p>
    <w:p w14:paraId="44C046BD" w14:textId="77777777" w:rsidR="002C65AC" w:rsidRDefault="002C65AC" w:rsidP="00D50625">
      <w:pPr>
        <w:pStyle w:val="VDABlocktext"/>
        <w:numPr>
          <w:ilvl w:val="0"/>
          <w:numId w:val="30"/>
        </w:numPr>
      </w:pPr>
      <w:r>
        <w:t>In case of terminals</w:t>
      </w:r>
    </w:p>
    <w:p w14:paraId="1F669BA0" w14:textId="77777777" w:rsidR="002C65AC" w:rsidRDefault="002C65AC" w:rsidP="00D50625">
      <w:pPr>
        <w:pStyle w:val="VDABlocktext"/>
        <w:numPr>
          <w:ilvl w:val="1"/>
          <w:numId w:val="30"/>
        </w:numPr>
      </w:pPr>
      <w:r>
        <w:t>The gender</w:t>
      </w:r>
    </w:p>
    <w:p w14:paraId="3E6D103B" w14:textId="08E7DE14" w:rsidR="002C65AC" w:rsidRDefault="002C65AC" w:rsidP="00D50625">
      <w:pPr>
        <w:pStyle w:val="VDABlocktext"/>
        <w:numPr>
          <w:ilvl w:val="1"/>
          <w:numId w:val="30"/>
        </w:numPr>
      </w:pPr>
      <w:r>
        <w:t xml:space="preserve">The </w:t>
      </w:r>
      <w:r w:rsidR="007F6543">
        <w:t>pull-out</w:t>
      </w:r>
      <w:r>
        <w:t xml:space="preserve"> force</w:t>
      </w:r>
    </w:p>
    <w:p w14:paraId="79148FBB" w14:textId="77777777" w:rsidR="002C65AC" w:rsidRDefault="002C65AC" w:rsidP="00D50625">
      <w:pPr>
        <w:pStyle w:val="VDABlocktext"/>
        <w:numPr>
          <w:ilvl w:val="1"/>
          <w:numId w:val="30"/>
        </w:numPr>
      </w:pPr>
      <w:r>
        <w:t>The permitted current range information in dependency of nominal voltage and core cross section area</w:t>
      </w:r>
    </w:p>
    <w:p w14:paraId="24DAF325"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695" w:name="_Toc373509051"/>
      <w:r>
        <w:rPr>
          <w:lang w:val="en-GB"/>
        </w:rPr>
        <w:t>Parts classification</w:t>
      </w:r>
      <w:bookmarkEnd w:id="695"/>
    </w:p>
    <w:p w14:paraId="7EAE8FCE" w14:textId="77777777" w:rsidR="002C65AC" w:rsidRDefault="002C65AC" w:rsidP="002C65AC">
      <w:pPr>
        <w:pStyle w:val="VDABlocktext"/>
      </w:pPr>
      <w:r>
        <w:t>The VEC data format specification must have a dedicated parts classification concept which allows a parts type specific description of technical properties. Unlike the KBL the VEC data format specification shall allow parts to be member of more than just one parts classification.</w:t>
      </w:r>
    </w:p>
    <w:p w14:paraId="09CFC8FA" w14:textId="77777777" w:rsidR="002C65AC" w:rsidRPr="00757E09" w:rsidRDefault="002C65AC" w:rsidP="002C65AC">
      <w:pPr>
        <w:pStyle w:val="VDABlocktext"/>
      </w:pPr>
      <w:r>
        <w:t>Afterwards, some examples of parts are listed that must be considered by the VEC parts classification concept.</w:t>
      </w:r>
    </w:p>
    <w:p w14:paraId="035DCB1B" w14:textId="77777777" w:rsidR="002C65AC" w:rsidRDefault="002C65AC" w:rsidP="00D50625">
      <w:pPr>
        <w:pStyle w:val="VDABlocktext"/>
        <w:numPr>
          <w:ilvl w:val="0"/>
          <w:numId w:val="30"/>
        </w:numPr>
        <w:tabs>
          <w:tab w:val="left" w:pos="3060"/>
        </w:tabs>
        <w:ind w:left="3060" w:hanging="2776"/>
      </w:pPr>
      <w:r>
        <w:t>Connector housings:</w:t>
      </w:r>
      <w:r>
        <w:tab/>
        <w:t>female / male and mixed housings, pin connector sockets</w:t>
      </w:r>
    </w:p>
    <w:p w14:paraId="40458BB2" w14:textId="11D212FE" w:rsidR="002C65AC" w:rsidRDefault="002C65AC" w:rsidP="00D50625">
      <w:pPr>
        <w:pStyle w:val="VDABlocktext"/>
        <w:numPr>
          <w:ilvl w:val="0"/>
          <w:numId w:val="30"/>
        </w:numPr>
        <w:ind w:left="3060" w:hanging="2776"/>
      </w:pPr>
      <w:r>
        <w:t xml:space="preserve">Terminals: </w:t>
      </w:r>
      <w:r>
        <w:tab/>
        <w:t xml:space="preserve">female and male pluggable terminals, ring terminals, battery terminals, coaxial terminals, contact bridges, </w:t>
      </w:r>
      <w:r w:rsidRPr="0059534C">
        <w:t>bifurcated contact</w:t>
      </w:r>
      <w:r>
        <w:t>s, optical fibre contact, end-to-end connectors (core separating</w:t>
      </w:r>
      <w:r w:rsidR="007F6543">
        <w:t>),</w:t>
      </w:r>
      <w:r>
        <w:t xml:space="preserve"> Insulation displacement connectors (</w:t>
      </w:r>
      <w:r w:rsidR="007F6543">
        <w:t>non-core</w:t>
      </w:r>
      <w:r>
        <w:t xml:space="preserve"> separating), comb connector</w:t>
      </w:r>
    </w:p>
    <w:p w14:paraId="470D110B" w14:textId="77777777" w:rsidR="002C65AC" w:rsidRDefault="002C65AC" w:rsidP="00D50625">
      <w:pPr>
        <w:pStyle w:val="VDABlocktext"/>
        <w:numPr>
          <w:ilvl w:val="0"/>
          <w:numId w:val="30"/>
        </w:numPr>
        <w:ind w:left="3060" w:hanging="2776"/>
      </w:pPr>
      <w:r>
        <w:t>Wires:</w:t>
      </w:r>
      <w:r>
        <w:tab/>
        <w:t>single core wires, multi core wires (regarding possible twisting and shielding)</w:t>
      </w:r>
    </w:p>
    <w:p w14:paraId="5B53A39E" w14:textId="77777777" w:rsidR="002C65AC" w:rsidRDefault="002C65AC" w:rsidP="00D50625">
      <w:pPr>
        <w:pStyle w:val="VDABlocktext"/>
        <w:numPr>
          <w:ilvl w:val="0"/>
          <w:numId w:val="30"/>
        </w:numPr>
        <w:ind w:left="3060" w:hanging="2776"/>
      </w:pPr>
      <w:r>
        <w:t>Wire protections:</w:t>
      </w:r>
      <w:r>
        <w:tab/>
        <w:t>tapes, sleeves and tubes, fittings</w:t>
      </w:r>
    </w:p>
    <w:p w14:paraId="32B8CF52" w14:textId="0A9C7F58" w:rsidR="002C65AC" w:rsidRDefault="002C65AC" w:rsidP="00D50625">
      <w:pPr>
        <w:pStyle w:val="VDABlocktext"/>
        <w:numPr>
          <w:ilvl w:val="0"/>
          <w:numId w:val="30"/>
        </w:numPr>
        <w:ind w:left="3060" w:hanging="2776"/>
      </w:pPr>
      <w:r>
        <w:t>Seals:</w:t>
      </w:r>
      <w:r>
        <w:tab/>
        <w:t>cavity seals, cavity plugs</w:t>
      </w:r>
      <w:r w:rsidR="00D84877">
        <w:t>,</w:t>
      </w:r>
      <w:r>
        <w:t xml:space="preserve"> and sealing mats</w:t>
      </w:r>
    </w:p>
    <w:p w14:paraId="76F65E58" w14:textId="77777777" w:rsidR="002C65AC" w:rsidRDefault="002C65AC" w:rsidP="00D50625">
      <w:pPr>
        <w:pStyle w:val="VDABlocktext"/>
        <w:numPr>
          <w:ilvl w:val="0"/>
          <w:numId w:val="30"/>
        </w:numPr>
        <w:ind w:left="3060" w:hanging="2776"/>
      </w:pPr>
      <w:r>
        <w:t>Fixings:</w:t>
      </w:r>
      <w:r>
        <w:tab/>
        <w:t>clips and binders</w:t>
      </w:r>
    </w:p>
    <w:p w14:paraId="648E42D6" w14:textId="45F70B1F" w:rsidR="002C65AC" w:rsidRDefault="002C65AC" w:rsidP="00D50625">
      <w:pPr>
        <w:pStyle w:val="VDABlocktext"/>
        <w:numPr>
          <w:ilvl w:val="0"/>
          <w:numId w:val="30"/>
        </w:numPr>
        <w:ind w:left="3060" w:hanging="2776"/>
      </w:pPr>
      <w:r w:rsidRPr="00436D75">
        <w:lastRenderedPageBreak/>
        <w:t>Grommets:</w:t>
      </w:r>
      <w:r w:rsidRPr="00436D75">
        <w:tab/>
        <w:t>bend prot</w:t>
      </w:r>
      <w:r>
        <w:t>ection sleeves, rubber funnels</w:t>
      </w:r>
    </w:p>
    <w:p w14:paraId="2EFF046B" w14:textId="23FBB6B2" w:rsidR="00A533D2" w:rsidRDefault="00A533D2" w:rsidP="00D50625">
      <w:pPr>
        <w:pStyle w:val="VDABlocktext"/>
        <w:numPr>
          <w:ilvl w:val="0"/>
          <w:numId w:val="30"/>
        </w:numPr>
        <w:ind w:left="3060" w:hanging="2776"/>
      </w:pPr>
      <w:bookmarkStart w:id="696" w:name="_Toc373509052"/>
      <w:r>
        <w:t>E/E-Components:</w:t>
      </w:r>
      <w:r>
        <w:tab/>
      </w:r>
      <w:r w:rsidRPr="007F6543">
        <w:t>ECU</w:t>
      </w:r>
      <w:r>
        <w:t>s</w:t>
      </w:r>
      <w:r w:rsidRPr="007F6543">
        <w:t>, sensor</w:t>
      </w:r>
      <w:r>
        <w:t>s</w:t>
      </w:r>
      <w:r w:rsidRPr="007F6543">
        <w:t>, relay</w:t>
      </w:r>
      <w:r>
        <w:t>s</w:t>
      </w:r>
      <w:r w:rsidRPr="007F6543">
        <w:t>, antenna</w:t>
      </w:r>
      <w:r>
        <w:t>s</w:t>
      </w:r>
      <w:r w:rsidRPr="007F6543">
        <w:t>, batter</w:t>
      </w:r>
      <w:r>
        <w:t>ies</w:t>
      </w:r>
      <w:r w:rsidRPr="007F6543">
        <w:t>, fuse</w:t>
      </w:r>
      <w:r>
        <w:t xml:space="preserve">s, </w:t>
      </w:r>
      <w:proofErr w:type="spellStart"/>
      <w:r w:rsidR="00D84877">
        <w:t>and</w:t>
      </w:r>
      <w:r>
        <w:t>component</w:t>
      </w:r>
      <w:proofErr w:type="spellEnd"/>
      <w:r>
        <w:t xml:space="preserve"> boxes</w:t>
      </w:r>
    </w:p>
    <w:p w14:paraId="6314D980" w14:textId="77777777" w:rsidR="002C65AC" w:rsidRPr="00237EA2" w:rsidRDefault="002C65AC" w:rsidP="002C65AC">
      <w:pPr>
        <w:pStyle w:val="berschrift3"/>
        <w:keepLines w:val="0"/>
        <w:numPr>
          <w:ilvl w:val="2"/>
          <w:numId w:val="2"/>
        </w:numPr>
        <w:autoSpaceDE/>
        <w:autoSpaceDN/>
        <w:adjustRightInd/>
        <w:spacing w:before="240" w:after="60" w:line="240" w:lineRule="auto"/>
        <w:rPr>
          <w:lang w:val="en-GB"/>
        </w:rPr>
      </w:pPr>
      <w:r w:rsidRPr="00237EA2">
        <w:rPr>
          <w:lang w:val="en-GB"/>
        </w:rPr>
        <w:t xml:space="preserve">Description of OEM-parts </w:t>
      </w:r>
      <w:r>
        <w:rPr>
          <w:lang w:val="en-GB"/>
        </w:rPr>
        <w:t>interrelated with its components supplier(s) and manufacturer(s)</w:t>
      </w:r>
      <w:bookmarkEnd w:id="696"/>
    </w:p>
    <w:p w14:paraId="31E8E00A" w14:textId="77777777" w:rsidR="002C65AC" w:rsidRDefault="002C65AC" w:rsidP="002C65AC">
      <w:pPr>
        <w:pStyle w:val="VDABlocktext"/>
      </w:pPr>
      <w:r>
        <w:t>The VEC data format specification must allow the description of OEM parts interrelated with its components supplier(s) and manufacturer(s). For this, it must be possible to describe a mapping of the relevant part numbers. However, for some special cases, the VEC data format specification must allow the definition of mappings that consider further details as well.</w:t>
      </w:r>
    </w:p>
    <w:p w14:paraId="4DE79F9F" w14:textId="561906CF"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697" w:name="_Toc373509053"/>
      <w:bookmarkStart w:id="698" w:name="_Toc27668591"/>
      <w:bookmarkStart w:id="699" w:name="_Toc27730659"/>
      <w:r>
        <w:rPr>
          <w:lang w:val="en-GB"/>
        </w:rPr>
        <w:t xml:space="preserve">Additional requirements out of the </w:t>
      </w:r>
      <w:r w:rsidR="00DD1D20">
        <w:rPr>
          <w:lang w:val="en-GB"/>
        </w:rPr>
        <w:t xml:space="preserve">geometry/topology </w:t>
      </w:r>
      <w:r>
        <w:rPr>
          <w:lang w:val="en-GB"/>
        </w:rPr>
        <w:t>perspective</w:t>
      </w:r>
      <w:bookmarkEnd w:id="697"/>
      <w:bookmarkEnd w:id="698"/>
      <w:bookmarkEnd w:id="699"/>
    </w:p>
    <w:p w14:paraId="49E3753F"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700" w:name="_Toc373509054"/>
      <w:r>
        <w:rPr>
          <w:lang w:val="en-GB"/>
        </w:rPr>
        <w:t>Topology</w:t>
      </w:r>
      <w:bookmarkEnd w:id="700"/>
    </w:p>
    <w:p w14:paraId="3615CD9A" w14:textId="77777777" w:rsidR="002C65AC" w:rsidRDefault="002C65AC" w:rsidP="002C65AC">
      <w:pPr>
        <w:pStyle w:val="VDABlocktext"/>
      </w:pPr>
      <w:r>
        <w:t>The VEC data format specification must have a concept to describe topology. This concept must consider</w:t>
      </w:r>
    </w:p>
    <w:p w14:paraId="7D7D4D01" w14:textId="77777777" w:rsidR="002C65AC" w:rsidRDefault="002C65AC" w:rsidP="00D50625">
      <w:pPr>
        <w:pStyle w:val="VDABlocktext"/>
        <w:numPr>
          <w:ilvl w:val="0"/>
          <w:numId w:val="31"/>
        </w:numPr>
      </w:pPr>
      <w:r>
        <w:t>Topology nodes (without coordinates)</w:t>
      </w:r>
    </w:p>
    <w:p w14:paraId="4B002B2E" w14:textId="77777777" w:rsidR="002C65AC" w:rsidRDefault="002C65AC" w:rsidP="00D50625">
      <w:pPr>
        <w:pStyle w:val="VDABlocktext"/>
        <w:numPr>
          <w:ilvl w:val="0"/>
          <w:numId w:val="31"/>
        </w:numPr>
      </w:pPr>
      <w:r>
        <w:t>Directed topology segments which are related to the topology nodes</w:t>
      </w:r>
    </w:p>
    <w:p w14:paraId="60855B73" w14:textId="77777777" w:rsidR="002C65AC" w:rsidRPr="00E746F7" w:rsidRDefault="002C65AC" w:rsidP="00D50625">
      <w:pPr>
        <w:pStyle w:val="VDABlocktext"/>
        <w:numPr>
          <w:ilvl w:val="0"/>
          <w:numId w:val="31"/>
        </w:numPr>
      </w:pPr>
      <w:r>
        <w:t>Further data like segment length and segment cross section area</w:t>
      </w:r>
    </w:p>
    <w:p w14:paraId="77123F83" w14:textId="77777777" w:rsidR="002C65AC" w:rsidRDefault="002C65AC" w:rsidP="002C65AC">
      <w:pPr>
        <w:pStyle w:val="VDABlocktext"/>
      </w:pPr>
      <w:r>
        <w:t>The topology concept must be designed as the interrelating element between 2D and 3D views.</w:t>
      </w:r>
    </w:p>
    <w:p w14:paraId="121B84A5" w14:textId="77777777" w:rsidR="002C65AC" w:rsidRDefault="002C65AC" w:rsidP="002C65AC">
      <w:pPr>
        <w:pStyle w:val="VDABlocktext"/>
      </w:pPr>
      <w:r>
        <w:t>The topology concept must enable a stand-alone description of topology information as well a description in combination with relating part placement information as well a description in combination with relating geometry views (2D and/or 3D).</w:t>
      </w:r>
    </w:p>
    <w:p w14:paraId="44BC71C0"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701" w:name="_Toc373509055"/>
      <w:r w:rsidRPr="000023DA">
        <w:rPr>
          <w:lang w:val="en-GB"/>
        </w:rPr>
        <w:t>Partitioning</w:t>
      </w:r>
      <w:r>
        <w:rPr>
          <w:lang w:val="en-GB"/>
        </w:rPr>
        <w:t xml:space="preserve"> and mapping of topology</w:t>
      </w:r>
      <w:bookmarkEnd w:id="701"/>
    </w:p>
    <w:p w14:paraId="0C64BB5A" w14:textId="77777777" w:rsidR="002C65AC" w:rsidRDefault="002C65AC" w:rsidP="002C65AC">
      <w:pPr>
        <w:pStyle w:val="VDABlocktext"/>
      </w:pPr>
      <w:r>
        <w:t>The VEC data format specification must have a partitioning respectively grouping concept for topology.</w:t>
      </w:r>
    </w:p>
    <w:p w14:paraId="0F74350E" w14:textId="54985430" w:rsidR="002C65AC" w:rsidRDefault="002C65AC" w:rsidP="002C65AC">
      <w:pPr>
        <w:pStyle w:val="VDABlocktext"/>
      </w:pPr>
      <w:r>
        <w:t>Furthermore, the topology concept must have a mechanism in order to describe mappings respectively topology embeddings. This can be relevant e.g. for a part with an own topology specification being integrated into the topology of a wiring harness.</w:t>
      </w:r>
    </w:p>
    <w:p w14:paraId="406F0045" w14:textId="784BBA4C" w:rsidR="001F6DC8" w:rsidRDefault="001F6DC8" w:rsidP="002C65AC">
      <w:pPr>
        <w:pStyle w:val="VDABlocktext"/>
      </w:pPr>
      <w:r>
        <w:t xml:space="preserve">A harness definition </w:t>
      </w:r>
      <w:r w:rsidRPr="001F6DC8">
        <w:t>including topology</w:t>
      </w:r>
      <w:r>
        <w:t xml:space="preserve"> might be </w:t>
      </w:r>
      <w:r w:rsidRPr="001F6DC8">
        <w:t>used twice in the vehicle</w:t>
      </w:r>
      <w:r>
        <w:t xml:space="preserve"> </w:t>
      </w:r>
      <w:r w:rsidRPr="001F6DC8">
        <w:t>(e.g. left and right rear door)</w:t>
      </w:r>
      <w:r>
        <w:t>. The topology concept</w:t>
      </w:r>
      <w:r w:rsidRPr="001F6DC8">
        <w:t xml:space="preserve"> </w:t>
      </w:r>
      <w:r>
        <w:t>must have a mechanism</w:t>
      </w:r>
      <w:r w:rsidRPr="001F6DC8">
        <w:t xml:space="preserve"> to express that the topology of both wiring harness instances obey the same product definition</w:t>
      </w:r>
      <w:r>
        <w:t>.</w:t>
      </w:r>
    </w:p>
    <w:p w14:paraId="782406E4"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702" w:name="_Ref288477854"/>
      <w:bookmarkStart w:id="703" w:name="_Toc373509056"/>
      <w:bookmarkStart w:id="704" w:name="_Toc276891748"/>
      <w:bookmarkStart w:id="705" w:name="_Toc235801666"/>
      <w:bookmarkEnd w:id="691"/>
      <w:bookmarkEnd w:id="692"/>
      <w:r>
        <w:rPr>
          <w:lang w:val="en-GB"/>
        </w:rPr>
        <w:t>Placement</w:t>
      </w:r>
      <w:bookmarkEnd w:id="702"/>
      <w:bookmarkEnd w:id="703"/>
    </w:p>
    <w:p w14:paraId="19294A7F" w14:textId="77777777" w:rsidR="002C65AC" w:rsidRDefault="002C65AC" w:rsidP="002C65AC">
      <w:pPr>
        <w:pStyle w:val="VDABlocktext"/>
      </w:pPr>
      <w:r>
        <w:t xml:space="preserve">The VEC data format specification must have a placement concept which allows the </w:t>
      </w:r>
      <w:r w:rsidRPr="00F433B0">
        <w:t xml:space="preserve">description where part instances </w:t>
      </w:r>
      <w:r>
        <w:t>or</w:t>
      </w:r>
      <w:r w:rsidRPr="00F433B0">
        <w:t xml:space="preserve"> part usages </w:t>
      </w:r>
      <w:r>
        <w:t xml:space="preserve">(a kind of placeholder for a concrete part instance respectively a set of concrete part instances representing configuration dependent alternatives) </w:t>
      </w:r>
      <w:r w:rsidRPr="00F433B0">
        <w:t>are located</w:t>
      </w:r>
      <w:r>
        <w:t xml:space="preserve"> on the topology. The placement concept must consider placements that are either defined by one or more reference points (e.g. for the placement of a cable channel) or a dedicated route (e.g. for the placement definition of a winding). In case of overlaps the required layering must be able to be specified.</w:t>
      </w:r>
    </w:p>
    <w:p w14:paraId="7E72150D" w14:textId="3350983E" w:rsidR="00742420" w:rsidRDefault="00742420" w:rsidP="002C65AC">
      <w:pPr>
        <w:pStyle w:val="berschrift3"/>
        <w:keepLines w:val="0"/>
        <w:numPr>
          <w:ilvl w:val="2"/>
          <w:numId w:val="2"/>
        </w:numPr>
        <w:autoSpaceDE/>
        <w:autoSpaceDN/>
        <w:adjustRightInd/>
        <w:spacing w:before="240" w:after="60" w:line="240" w:lineRule="auto"/>
        <w:rPr>
          <w:ins w:id="706" w:author="Johannes Becker" w:date="2020-02-21T11:21:00Z"/>
          <w:lang w:val="en-GB"/>
        </w:rPr>
      </w:pPr>
      <w:bookmarkStart w:id="707" w:name="_Toc373509057"/>
      <w:ins w:id="708" w:author="Johannes Becker" w:date="2020-02-21T11:20:00Z">
        <w:r>
          <w:rPr>
            <w:lang w:val="en-GB"/>
          </w:rPr>
          <w:lastRenderedPageBreak/>
          <w:t xml:space="preserve">Hierarchical </w:t>
        </w:r>
      </w:ins>
      <w:ins w:id="709" w:author="Johannes Becker" w:date="2020-02-21T11:21:00Z">
        <w:r>
          <w:rPr>
            <w:lang w:val="en-GB"/>
          </w:rPr>
          <w:t>Structuring</w:t>
        </w:r>
      </w:ins>
    </w:p>
    <w:p w14:paraId="35ED4A28" w14:textId="0BCD0762" w:rsidR="00742420" w:rsidRDefault="00742420" w:rsidP="00742420">
      <w:pPr>
        <w:rPr>
          <w:ins w:id="710" w:author="Johannes Becker" w:date="2020-02-21T11:25:00Z"/>
          <w:lang w:val="en-GB"/>
        </w:rPr>
      </w:pPr>
      <w:ins w:id="711" w:author="Johannes Becker" w:date="2020-02-21T11:21:00Z">
        <w:r>
          <w:rPr>
            <w:lang w:val="en-GB"/>
          </w:rPr>
          <w:t xml:space="preserve">The VEC data format specification must have a concept </w:t>
        </w:r>
      </w:ins>
      <w:ins w:id="712" w:author="Johannes Becker" w:date="2020-02-21T11:22:00Z">
        <w:r w:rsidR="00761983">
          <w:rPr>
            <w:lang w:val="en-GB"/>
          </w:rPr>
          <w:t xml:space="preserve">which allows the definition of hierarchical structured segments. </w:t>
        </w:r>
      </w:ins>
      <w:ins w:id="713" w:author="Johannes Becker" w:date="2020-02-21T11:23:00Z">
        <w:r w:rsidR="00761983">
          <w:rPr>
            <w:lang w:val="en-GB"/>
          </w:rPr>
          <w:t>There are areas of application where the inner structure of a segment matters (e.g. some wires are taped together</w:t>
        </w:r>
      </w:ins>
      <w:ins w:id="714" w:author="Johannes Becker" w:date="2020-02-21T11:24:00Z">
        <w:r w:rsidR="00761983">
          <w:rPr>
            <w:lang w:val="en-GB"/>
          </w:rPr>
          <w:t xml:space="preserve"> with another group of wires that are placed in a tube and around all of them a fixing is placed).</w:t>
        </w:r>
      </w:ins>
    </w:p>
    <w:p w14:paraId="244DFF10" w14:textId="2620D36E" w:rsidR="00761983" w:rsidRDefault="00761983" w:rsidP="002C65AC">
      <w:pPr>
        <w:pStyle w:val="berschrift3"/>
        <w:keepLines w:val="0"/>
        <w:numPr>
          <w:ilvl w:val="2"/>
          <w:numId w:val="2"/>
        </w:numPr>
        <w:autoSpaceDE/>
        <w:autoSpaceDN/>
        <w:adjustRightInd/>
        <w:spacing w:before="240" w:after="60" w:line="240" w:lineRule="auto"/>
        <w:rPr>
          <w:ins w:id="715" w:author="Johannes Becker" w:date="2020-02-21T11:25:00Z"/>
          <w:lang w:val="en-GB"/>
        </w:rPr>
      </w:pPr>
      <w:ins w:id="716" w:author="Johannes Becker" w:date="2020-02-21T11:25:00Z">
        <w:r>
          <w:rPr>
            <w:lang w:val="en-GB"/>
          </w:rPr>
          <w:t>Topology zones</w:t>
        </w:r>
      </w:ins>
    </w:p>
    <w:p w14:paraId="545BE45F" w14:textId="4CBB01B0" w:rsidR="00761983" w:rsidRPr="00761983" w:rsidRDefault="00761983" w:rsidP="00761983">
      <w:pPr>
        <w:rPr>
          <w:ins w:id="717" w:author="Johannes Becker" w:date="2020-02-21T11:25:00Z"/>
          <w:lang w:val="en-GB"/>
        </w:rPr>
      </w:pPr>
      <w:ins w:id="718" w:author="Johannes Becker" w:date="2020-02-21T11:26:00Z">
        <w:r>
          <w:rPr>
            <w:lang w:val="en-GB"/>
          </w:rPr>
          <w:t xml:space="preserve">The VEC data format specification must have a concept to assign topology nodes and segments to specific zones </w:t>
        </w:r>
      </w:ins>
      <w:ins w:id="719" w:author="Johannes Becker" w:date="2020-02-21T11:28:00Z">
        <w:r>
          <w:rPr>
            <w:lang w:val="en-GB"/>
          </w:rPr>
          <w:t>that can be associated with properties or requirements (</w:t>
        </w:r>
      </w:ins>
      <w:ins w:id="720" w:author="Johannes Becker" w:date="2020-02-21T11:29:00Z">
        <w:r>
          <w:rPr>
            <w:lang w:val="en-GB"/>
          </w:rPr>
          <w:t xml:space="preserve">e.g. hot or wet areas, crash zones). </w:t>
        </w:r>
      </w:ins>
      <w:ins w:id="721" w:author="Johannes Becker" w:date="2020-02-21T11:30:00Z">
        <w:r>
          <w:rPr>
            <w:lang w:val="en-GB"/>
          </w:rPr>
          <w:t>It is possible that segments are not completely in or out of zones.</w:t>
        </w:r>
      </w:ins>
    </w:p>
    <w:p w14:paraId="601BB2BE" w14:textId="0189F378" w:rsidR="002C65AC" w:rsidRDefault="002C65AC" w:rsidP="002C65AC">
      <w:pPr>
        <w:pStyle w:val="berschrift3"/>
        <w:keepLines w:val="0"/>
        <w:numPr>
          <w:ilvl w:val="2"/>
          <w:numId w:val="2"/>
        </w:numPr>
        <w:autoSpaceDE/>
        <w:autoSpaceDN/>
        <w:adjustRightInd/>
        <w:spacing w:before="240" w:after="60" w:line="240" w:lineRule="auto"/>
        <w:rPr>
          <w:lang w:val="en-GB"/>
        </w:rPr>
      </w:pPr>
      <w:r>
        <w:rPr>
          <w:lang w:val="en-GB"/>
        </w:rPr>
        <w:t>Dimensioning and tolerance specification</w:t>
      </w:r>
      <w:bookmarkEnd w:id="707"/>
    </w:p>
    <w:p w14:paraId="21A4FD3D" w14:textId="77777777" w:rsidR="002C65AC" w:rsidRDefault="002C65AC" w:rsidP="002C65AC">
      <w:pPr>
        <w:pStyle w:val="VDABlocktext"/>
      </w:pPr>
      <w:r>
        <w:t>The VEC data format specification must have a concept which allows explicit dimension definitions between in each case two dedicated locations on the topology (specifying the length of the centre line). For this, it must be possible to address the following elements as dimension anchor points:</w:t>
      </w:r>
    </w:p>
    <w:p w14:paraId="5193DB4F" w14:textId="77777777" w:rsidR="002C65AC" w:rsidRDefault="002C65AC" w:rsidP="00D50625">
      <w:pPr>
        <w:pStyle w:val="VDABlocktext"/>
        <w:numPr>
          <w:ilvl w:val="0"/>
          <w:numId w:val="34"/>
        </w:numPr>
      </w:pPr>
      <w:r>
        <w:t>Topology nodes</w:t>
      </w:r>
    </w:p>
    <w:p w14:paraId="305150D9" w14:textId="77777777" w:rsidR="002C65AC" w:rsidRDefault="002C65AC" w:rsidP="00D50625">
      <w:pPr>
        <w:pStyle w:val="VDABlocktext"/>
        <w:numPr>
          <w:ilvl w:val="0"/>
          <w:numId w:val="34"/>
        </w:numPr>
      </w:pPr>
      <w:r>
        <w:t xml:space="preserve">The reference points that are used for the placement specification of part instance or a part usage. This includes the start and end point of routes </w:t>
      </w:r>
      <w:r>
        <w:br/>
        <w:t>(e.g. taping routes) as well.</w:t>
      </w:r>
    </w:p>
    <w:p w14:paraId="3A9764EE" w14:textId="77777777" w:rsidR="002C65AC" w:rsidRDefault="002C65AC" w:rsidP="002C65AC">
      <w:pPr>
        <w:pStyle w:val="VDABlocktext"/>
      </w:pPr>
      <w:r>
        <w:t>In case of dimensions between two anchor points which allow ambiguous route interpretations (because of two or more possible paths) the required path must be able to be specified.</w:t>
      </w:r>
    </w:p>
    <w:p w14:paraId="5D07DEF8" w14:textId="77777777" w:rsidR="002C65AC" w:rsidRDefault="002C65AC" w:rsidP="002C65AC">
      <w:pPr>
        <w:pStyle w:val="VDABlocktext"/>
      </w:pPr>
      <w:r>
        <w:t>Each dimension definition must offer the possibility to specify a nominal value as well as an upper and lower boundary as tolerance specification.</w:t>
      </w:r>
    </w:p>
    <w:p w14:paraId="1201A823" w14:textId="77777777" w:rsidR="002C65AC" w:rsidRPr="00AB38BC" w:rsidRDefault="002C65AC" w:rsidP="002C65AC">
      <w:pPr>
        <w:pStyle w:val="berschrift3"/>
        <w:keepLines w:val="0"/>
        <w:numPr>
          <w:ilvl w:val="2"/>
          <w:numId w:val="2"/>
        </w:numPr>
        <w:autoSpaceDE/>
        <w:autoSpaceDN/>
        <w:adjustRightInd/>
        <w:spacing w:before="240" w:after="60" w:line="240" w:lineRule="auto"/>
        <w:rPr>
          <w:lang w:val="en-GB"/>
        </w:rPr>
      </w:pPr>
      <w:bookmarkStart w:id="722" w:name="_Toc259439826"/>
      <w:bookmarkStart w:id="723" w:name="_Toc373509058"/>
      <w:bookmarkEnd w:id="722"/>
      <w:r>
        <w:rPr>
          <w:lang w:val="en-GB"/>
        </w:rPr>
        <w:t>General requirements concerning geometry views</w:t>
      </w:r>
      <w:bookmarkEnd w:id="723"/>
    </w:p>
    <w:p w14:paraId="649C0A99" w14:textId="0C36FAC3" w:rsidR="002C65AC" w:rsidRPr="00AB38BC" w:rsidRDefault="002C65AC" w:rsidP="002C65AC">
      <w:pPr>
        <w:pStyle w:val="VDABlocktext"/>
      </w:pPr>
      <w:r w:rsidRPr="00AB38BC">
        <w:t xml:space="preserve">The VEC data format specification must have a geometry view concept. The same </w:t>
      </w:r>
      <w:r w:rsidR="009D25F6">
        <w:t>topology</w:t>
      </w:r>
      <w:r w:rsidR="009D25F6" w:rsidRPr="00AB38BC">
        <w:t xml:space="preserve"> </w:t>
      </w:r>
      <w:r w:rsidRPr="00AB38BC">
        <w:t xml:space="preserve">must be able to be described in several </w:t>
      </w:r>
      <w:r w:rsidR="009D25F6">
        <w:t xml:space="preserve">geometric </w:t>
      </w:r>
      <w:r w:rsidRPr="00AB38BC">
        <w:t>views. This includes</w:t>
      </w:r>
    </w:p>
    <w:p w14:paraId="514F7F26" w14:textId="77777777" w:rsidR="002C65AC" w:rsidRPr="00AB38BC" w:rsidRDefault="002C65AC" w:rsidP="00D50625">
      <w:pPr>
        <w:pStyle w:val="VDABlocktext"/>
        <w:numPr>
          <w:ilvl w:val="0"/>
          <w:numId w:val="32"/>
        </w:numPr>
      </w:pPr>
      <w:r>
        <w:t>3D views (which normally show</w:t>
      </w:r>
      <w:r w:rsidRPr="00AB38BC">
        <w:t xml:space="preserve"> the target-installation of the wiring harness)</w:t>
      </w:r>
    </w:p>
    <w:p w14:paraId="71CDC066" w14:textId="77777777" w:rsidR="002C65AC" w:rsidRPr="00AB38BC" w:rsidRDefault="002C65AC" w:rsidP="00D50625">
      <w:pPr>
        <w:pStyle w:val="VDABlocktext"/>
        <w:numPr>
          <w:ilvl w:val="0"/>
          <w:numId w:val="32"/>
        </w:numPr>
      </w:pPr>
      <w:r>
        <w:t>2D views (which normally present</w:t>
      </w:r>
      <w:r w:rsidRPr="00AB38BC">
        <w:t xml:space="preserve"> a dimensional drawing)</w:t>
      </w:r>
    </w:p>
    <w:p w14:paraId="7D5B02F6" w14:textId="343EB5C6" w:rsidR="002C65AC" w:rsidRPr="00AB38BC" w:rsidRDefault="002C65AC" w:rsidP="002C65AC">
      <w:pPr>
        <w:pStyle w:val="VDABlocktext"/>
      </w:pPr>
      <w:r w:rsidRPr="00AB38BC">
        <w:t xml:space="preserve">The geometry view concept must allow each topology relevant view element to unambiguously relate </w:t>
      </w:r>
      <w:r>
        <w:t xml:space="preserve">to </w:t>
      </w:r>
      <w:r w:rsidRPr="00AB38BC">
        <w:t>its corresponding topology counterpart element.</w:t>
      </w:r>
    </w:p>
    <w:p w14:paraId="278D8597" w14:textId="77777777" w:rsidR="002C65AC" w:rsidRDefault="002C65AC" w:rsidP="002C65AC">
      <w:pPr>
        <w:pStyle w:val="VDABlocktext"/>
      </w:pPr>
      <w:r w:rsidRPr="00AB38BC">
        <w:t>Analogously for topology, the VEC geometry view concept must include a partitioning concept. This means the description of a geometry view must be able to be separated in several partitions. At the same time, it must be possible for each of these partitions to be referred by several geometry views. An example use case for the latter could be one 2D drawing for a right-hand-drive vehicle and another 2D drawing for a left-hand-drive car referring (which means sharing) the same partition for the elements that belong to the rear.</w:t>
      </w:r>
    </w:p>
    <w:p w14:paraId="7B4AACD2" w14:textId="77777777" w:rsidR="002C65AC" w:rsidRPr="00AB38BC" w:rsidRDefault="002C65AC" w:rsidP="002C65AC">
      <w:pPr>
        <w:pStyle w:val="berschrift3"/>
        <w:keepLines w:val="0"/>
        <w:numPr>
          <w:ilvl w:val="2"/>
          <w:numId w:val="2"/>
        </w:numPr>
        <w:autoSpaceDE/>
        <w:autoSpaceDN/>
        <w:adjustRightInd/>
        <w:spacing w:before="240" w:after="60" w:line="240" w:lineRule="auto"/>
        <w:rPr>
          <w:lang w:val="en-GB"/>
        </w:rPr>
      </w:pPr>
      <w:bookmarkStart w:id="724" w:name="_Toc373509059"/>
      <w:r>
        <w:rPr>
          <w:lang w:val="en-GB"/>
        </w:rPr>
        <w:lastRenderedPageBreak/>
        <w:t>3D view</w:t>
      </w:r>
      <w:bookmarkEnd w:id="724"/>
    </w:p>
    <w:p w14:paraId="7AD4F29D" w14:textId="77777777" w:rsidR="002C65AC" w:rsidRPr="00AB38BC" w:rsidRDefault="002C65AC" w:rsidP="002C65AC">
      <w:pPr>
        <w:pStyle w:val="VDABlocktext"/>
      </w:pPr>
      <w:r w:rsidRPr="00AB38BC">
        <w:t xml:space="preserve">The VEC geometry view concept must </w:t>
      </w:r>
      <w:r>
        <w:t xml:space="preserve">enable the description of </w:t>
      </w:r>
      <w:r w:rsidRPr="00AB38BC">
        <w:t xml:space="preserve">3D views of wiring harnesses without further external documents </w:t>
      </w:r>
      <w:r>
        <w:t>(e.g. </w:t>
      </w:r>
      <w:r w:rsidRPr="00AB38BC">
        <w:t xml:space="preserve">3D-PDF). </w:t>
      </w:r>
      <w:r>
        <w:t>The</w:t>
      </w:r>
      <w:r w:rsidRPr="00AB38BC">
        <w:t xml:space="preserve"> following information must be able to be described:</w:t>
      </w:r>
    </w:p>
    <w:p w14:paraId="566C7AD4" w14:textId="77777777" w:rsidR="002C65AC" w:rsidRPr="00AB38BC" w:rsidRDefault="002C65AC" w:rsidP="00D50625">
      <w:pPr>
        <w:pStyle w:val="VDABlocktext"/>
        <w:numPr>
          <w:ilvl w:val="0"/>
          <w:numId w:val="33"/>
        </w:numPr>
      </w:pPr>
      <w:r w:rsidRPr="00AB38BC">
        <w:t xml:space="preserve">3D geometry nodes together with their </w:t>
      </w:r>
      <w:r>
        <w:t>3D-coordinates</w:t>
      </w:r>
      <w:r w:rsidRPr="00AB38BC">
        <w:t xml:space="preserve"> (e.g. </w:t>
      </w:r>
      <w:r>
        <w:t xml:space="preserve">the </w:t>
      </w:r>
      <w:r w:rsidRPr="00AB38BC">
        <w:t>coordinates addressing the target-installation of the wiring harness)</w:t>
      </w:r>
    </w:p>
    <w:p w14:paraId="1AB0F25B" w14:textId="77777777" w:rsidR="002C65AC" w:rsidRDefault="002C65AC" w:rsidP="00D50625">
      <w:pPr>
        <w:pStyle w:val="VDABlocktext"/>
        <w:numPr>
          <w:ilvl w:val="0"/>
          <w:numId w:val="33"/>
        </w:numPr>
      </w:pPr>
      <w:r>
        <w:t>3D geometry segments each referring their start- and end 3D geometry node, the tangent vectors at these nodes and the definition of the centre line (</w:t>
      </w:r>
      <w:proofErr w:type="spellStart"/>
      <w:r>
        <w:t>BSpline</w:t>
      </w:r>
      <w:proofErr w:type="spellEnd"/>
      <w:r>
        <w:t>). Further details (segment length and cross section area) must be able to be unambiguously assigned in combination with a related topology description.</w:t>
      </w:r>
    </w:p>
    <w:p w14:paraId="114E50A6" w14:textId="77777777" w:rsidR="002C65AC" w:rsidRDefault="002C65AC" w:rsidP="00D50625">
      <w:pPr>
        <w:pStyle w:val="VDABlocktext"/>
        <w:numPr>
          <w:ilvl w:val="0"/>
          <w:numId w:val="33"/>
        </w:numPr>
      </w:pPr>
      <w:r>
        <w:t>Position and orientation of part instances or part usages (connector housings, fixings, …). Note: As the required placement concept as specified in chapter </w:t>
      </w:r>
      <w:r>
        <w:fldChar w:fldCharType="begin"/>
      </w:r>
      <w:r>
        <w:instrText xml:space="preserve"> REF _Ref288477854 \r \h </w:instrText>
      </w:r>
      <w:r>
        <w:fldChar w:fldCharType="separate"/>
      </w:r>
      <w:r w:rsidR="00FD096A">
        <w:t>3.5.3</w:t>
      </w:r>
      <w:r>
        <w:fldChar w:fldCharType="end"/>
      </w:r>
      <w:r>
        <w:t xml:space="preserve"> is demanded to be based on the coordinates-less topology information it can only describe axial information which means placements in relation to the centre line. This means the placement concept will be neither capable to express radial orientation information of placed parts nor translations between bundle position point and the origin of the placed element. </w:t>
      </w:r>
    </w:p>
    <w:p w14:paraId="04789DA4" w14:textId="77777777" w:rsidR="002C65AC" w:rsidRPr="001F3F0A" w:rsidRDefault="002C65AC" w:rsidP="002C65AC">
      <w:pPr>
        <w:pStyle w:val="berschrift3"/>
        <w:keepLines w:val="0"/>
        <w:numPr>
          <w:ilvl w:val="2"/>
          <w:numId w:val="2"/>
        </w:numPr>
        <w:autoSpaceDE/>
        <w:autoSpaceDN/>
        <w:adjustRightInd/>
        <w:spacing w:before="240" w:after="60" w:line="240" w:lineRule="auto"/>
      </w:pPr>
      <w:bookmarkStart w:id="725" w:name="_Toc373509060"/>
      <w:r>
        <w:t>2</w:t>
      </w:r>
      <w:r w:rsidRPr="001F3F0A">
        <w:t xml:space="preserve">D </w:t>
      </w:r>
      <w:r>
        <w:t>v</w:t>
      </w:r>
      <w:r w:rsidRPr="001F3F0A">
        <w:t>iew</w:t>
      </w:r>
      <w:bookmarkEnd w:id="725"/>
    </w:p>
    <w:p w14:paraId="22444BEF" w14:textId="77777777" w:rsidR="002C65AC" w:rsidRDefault="002C65AC" w:rsidP="002C65AC">
      <w:pPr>
        <w:pStyle w:val="VDABlocktext"/>
      </w:pPr>
      <w:r w:rsidRPr="00AB38BC">
        <w:t xml:space="preserve">The VEC geometry view concept must </w:t>
      </w:r>
      <w:r>
        <w:t>enable the description of basic 2</w:t>
      </w:r>
      <w:r w:rsidRPr="00AB38BC">
        <w:t xml:space="preserve">D views of wiring harnesses without further external documents (e.g. </w:t>
      </w:r>
      <w:r>
        <w:t>SVG</w:t>
      </w:r>
      <w:r w:rsidRPr="00AB38BC">
        <w:t>).</w:t>
      </w:r>
      <w:r>
        <w:t xml:space="preserve"> The</w:t>
      </w:r>
      <w:r w:rsidRPr="00AB38BC">
        <w:t xml:space="preserve"> following information must be able to be described:</w:t>
      </w:r>
    </w:p>
    <w:p w14:paraId="3121E1DF" w14:textId="77777777" w:rsidR="002C65AC" w:rsidRDefault="002C65AC" w:rsidP="00D50625">
      <w:pPr>
        <w:pStyle w:val="VDABlocktext"/>
        <w:numPr>
          <w:ilvl w:val="0"/>
          <w:numId w:val="35"/>
        </w:numPr>
      </w:pPr>
      <w:r>
        <w:t>2D geometry nodes together with their 2D-coordinates and optionally a sheet reference</w:t>
      </w:r>
    </w:p>
    <w:p w14:paraId="7BE2FDE0" w14:textId="77777777" w:rsidR="002C65AC" w:rsidRDefault="002C65AC" w:rsidP="00D50625">
      <w:pPr>
        <w:pStyle w:val="VDABlocktext"/>
        <w:numPr>
          <w:ilvl w:val="0"/>
          <w:numId w:val="35"/>
        </w:numPr>
      </w:pPr>
      <w:r>
        <w:t>2D geometry segments each referring their start- and end 2D geometry node and giving a rough definition of the connecting line</w:t>
      </w:r>
    </w:p>
    <w:p w14:paraId="4E3280B9" w14:textId="77777777" w:rsidR="002C65AC" w:rsidRPr="00926DB6" w:rsidRDefault="002C65AC" w:rsidP="00D50625">
      <w:pPr>
        <w:pStyle w:val="VDABlocktext"/>
        <w:numPr>
          <w:ilvl w:val="0"/>
          <w:numId w:val="35"/>
        </w:numPr>
      </w:pPr>
      <w:r w:rsidRPr="00926DB6">
        <w:t>Position and orientation of part instances or part usages representing view items</w:t>
      </w:r>
    </w:p>
    <w:p w14:paraId="028106E9" w14:textId="77777777" w:rsidR="002C65AC" w:rsidRPr="00210F03" w:rsidRDefault="002C65AC" w:rsidP="002C65AC">
      <w:pPr>
        <w:pStyle w:val="berschrift3"/>
        <w:keepLines w:val="0"/>
        <w:numPr>
          <w:ilvl w:val="2"/>
          <w:numId w:val="2"/>
        </w:numPr>
        <w:autoSpaceDE/>
        <w:autoSpaceDN/>
        <w:adjustRightInd/>
        <w:spacing w:before="240" w:after="60" w:line="240" w:lineRule="auto"/>
        <w:rPr>
          <w:lang w:val="en-GB"/>
        </w:rPr>
      </w:pPr>
      <w:bookmarkStart w:id="726" w:name="_Toc373509061"/>
      <w:bookmarkEnd w:id="704"/>
      <w:r>
        <w:rPr>
          <w:lang w:val="en-GB"/>
        </w:rPr>
        <w:t>Extra</w:t>
      </w:r>
      <w:r w:rsidRPr="00210F03">
        <w:rPr>
          <w:lang w:val="en-GB"/>
        </w:rPr>
        <w:t xml:space="preserve"> requirements </w:t>
      </w:r>
      <w:r>
        <w:rPr>
          <w:lang w:val="en-GB"/>
        </w:rPr>
        <w:t>addressing variance</w:t>
      </w:r>
      <w:r w:rsidRPr="00210F03">
        <w:rPr>
          <w:lang w:val="en-GB"/>
        </w:rPr>
        <w:t xml:space="preserve"> information</w:t>
      </w:r>
      <w:bookmarkEnd w:id="726"/>
    </w:p>
    <w:p w14:paraId="2AF2D9FC" w14:textId="77777777" w:rsidR="002C65AC" w:rsidRDefault="002C65AC" w:rsidP="002C65AC">
      <w:pPr>
        <w:pStyle w:val="VDABlocktext"/>
      </w:pPr>
      <w:r>
        <w:t>Out of the GEO-perspective, at least the following elements must be able to express variance dependency by referring to a certain variant configuration term</w:t>
      </w:r>
    </w:p>
    <w:p w14:paraId="41A15B03" w14:textId="77777777" w:rsidR="002C65AC" w:rsidRDefault="002C65AC" w:rsidP="00D50625">
      <w:pPr>
        <w:pStyle w:val="VDABlocktext"/>
        <w:numPr>
          <w:ilvl w:val="0"/>
          <w:numId w:val="36"/>
        </w:numPr>
      </w:pPr>
      <w:r>
        <w:t>Topology and geometry nodes and segments</w:t>
      </w:r>
    </w:p>
    <w:p w14:paraId="662D50FD" w14:textId="77777777" w:rsidR="002C65AC" w:rsidRDefault="002C65AC" w:rsidP="00D50625">
      <w:pPr>
        <w:pStyle w:val="VDABlocktext"/>
        <w:numPr>
          <w:ilvl w:val="0"/>
          <w:numId w:val="36"/>
        </w:numPr>
      </w:pPr>
      <w:r>
        <w:t>Part instances and part usages</w:t>
      </w:r>
    </w:p>
    <w:p w14:paraId="7388DE03" w14:textId="77777777" w:rsidR="002C65AC" w:rsidRDefault="002C65AC" w:rsidP="00D50625">
      <w:pPr>
        <w:pStyle w:val="VDABlocktext"/>
        <w:numPr>
          <w:ilvl w:val="0"/>
          <w:numId w:val="36"/>
        </w:numPr>
      </w:pPr>
      <w:r>
        <w:t>Placement and dimension specifications</w:t>
      </w:r>
    </w:p>
    <w:p w14:paraId="64BA0CB4" w14:textId="77777777" w:rsidR="002C65AC" w:rsidRDefault="002C65AC" w:rsidP="00D50625">
      <w:pPr>
        <w:pStyle w:val="VDABlocktext"/>
        <w:numPr>
          <w:ilvl w:val="0"/>
          <w:numId w:val="36"/>
        </w:numPr>
      </w:pPr>
      <w:r>
        <w:t xml:space="preserve">In case of a </w:t>
      </w:r>
      <w:r w:rsidRPr="00AB38BC">
        <w:t>geometry view</w:t>
      </w:r>
      <w:r>
        <w:t xml:space="preserve"> divided into partitions each of those partitions</w:t>
      </w:r>
    </w:p>
    <w:p w14:paraId="508639B8" w14:textId="4FDB34F5"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727" w:name="_Toc373509062"/>
      <w:bookmarkStart w:id="728" w:name="_Toc27668592"/>
      <w:bookmarkStart w:id="729" w:name="_Toc27730660"/>
      <w:r>
        <w:rPr>
          <w:lang w:val="en-GB"/>
        </w:rPr>
        <w:t xml:space="preserve">Additional requirements out of the </w:t>
      </w:r>
      <w:r w:rsidR="00DD1D20">
        <w:rPr>
          <w:lang w:val="en-GB"/>
        </w:rPr>
        <w:t xml:space="preserve">connectivity </w:t>
      </w:r>
      <w:r>
        <w:rPr>
          <w:lang w:val="en-GB"/>
        </w:rPr>
        <w:t>perspective</w:t>
      </w:r>
      <w:bookmarkEnd w:id="727"/>
      <w:bookmarkEnd w:id="728"/>
      <w:bookmarkEnd w:id="729"/>
    </w:p>
    <w:p w14:paraId="48612A00"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730" w:name="_Toc373509063"/>
      <w:r>
        <w:rPr>
          <w:lang w:val="en-GB"/>
        </w:rPr>
        <w:t>Abstraction layers</w:t>
      </w:r>
      <w:bookmarkEnd w:id="730"/>
    </w:p>
    <w:p w14:paraId="529519E4" w14:textId="77777777" w:rsidR="002C65AC" w:rsidRDefault="002C65AC" w:rsidP="002C65AC">
      <w:pPr>
        <w:pStyle w:val="VDABlocktext"/>
      </w:pPr>
      <w:r>
        <w:t>The VEC data format specification must have a concept for the following three abstraction layers</w:t>
      </w:r>
    </w:p>
    <w:p w14:paraId="3D0F1C24" w14:textId="64456BC3" w:rsidR="002C65AC" w:rsidRDefault="002C65AC" w:rsidP="00D50625">
      <w:pPr>
        <w:pStyle w:val="VDABlocktext"/>
        <w:numPr>
          <w:ilvl w:val="0"/>
          <w:numId w:val="37"/>
        </w:numPr>
      </w:pPr>
      <w:del w:id="731" w:author="Ungerer, Max" w:date="2020-02-10T17:08:00Z">
        <w:r w:rsidDel="00DD1D20">
          <w:delText>Net list</w:delText>
        </w:r>
      </w:del>
      <w:ins w:id="732" w:author="Ungerer, Max" w:date="2020-02-10T17:08:00Z">
        <w:r w:rsidR="00DD1D20">
          <w:t>Architecture</w:t>
        </w:r>
      </w:ins>
    </w:p>
    <w:p w14:paraId="07B76287" w14:textId="77777777" w:rsidR="002C65AC" w:rsidRDefault="002C65AC" w:rsidP="00D50625">
      <w:pPr>
        <w:pStyle w:val="VDABlocktext"/>
        <w:numPr>
          <w:ilvl w:val="0"/>
          <w:numId w:val="37"/>
        </w:numPr>
      </w:pPr>
      <w:r>
        <w:t>Schematics</w:t>
      </w:r>
    </w:p>
    <w:p w14:paraId="214B9988" w14:textId="77777777" w:rsidR="002C65AC" w:rsidRDefault="002C65AC" w:rsidP="00D50625">
      <w:pPr>
        <w:pStyle w:val="VDABlocktext"/>
        <w:numPr>
          <w:ilvl w:val="0"/>
          <w:numId w:val="37"/>
        </w:numPr>
      </w:pPr>
      <w:r>
        <w:t>Wiring</w:t>
      </w:r>
    </w:p>
    <w:p w14:paraId="6C4DAAA1" w14:textId="77777777" w:rsidR="002C65AC" w:rsidRDefault="002C65AC" w:rsidP="002C65AC">
      <w:pPr>
        <w:pStyle w:val="VDABlocktext"/>
      </w:pPr>
      <w:bookmarkStart w:id="733" w:name="_Toc276891754"/>
      <w:r>
        <w:lastRenderedPageBreak/>
        <w:t>Concerning the data related to one of these abstraction layers, the concept must enable the description both stand-alone and together with the existing interdependencies.</w:t>
      </w:r>
    </w:p>
    <w:p w14:paraId="7A97D37A" w14:textId="20C4724D"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734" w:name="_Toc373509064"/>
      <w:del w:id="735" w:author="Ungerer, Max" w:date="2020-02-10T17:26:00Z">
        <w:r w:rsidDel="0042768D">
          <w:rPr>
            <w:lang w:val="en-GB"/>
          </w:rPr>
          <w:delText>Net list</w:delText>
        </w:r>
      </w:del>
      <w:bookmarkEnd w:id="734"/>
      <w:ins w:id="736" w:author="Ungerer, Max" w:date="2020-02-10T17:26:00Z">
        <w:r w:rsidR="0042768D">
          <w:rPr>
            <w:lang w:val="en-GB"/>
          </w:rPr>
          <w:t>Architecture</w:t>
        </w:r>
      </w:ins>
    </w:p>
    <w:p w14:paraId="2D98EC3A" w14:textId="77777777" w:rsidR="002C65AC" w:rsidRDefault="002C65AC" w:rsidP="002C65AC">
      <w:pPr>
        <w:pStyle w:val="VDABlocktext"/>
      </w:pPr>
      <w:r>
        <w:t>The</w:t>
      </w:r>
      <w:r w:rsidRPr="00AB38BC">
        <w:t xml:space="preserve"> following information must be able to be described:</w:t>
      </w:r>
    </w:p>
    <w:p w14:paraId="5EAB3F1E" w14:textId="77777777" w:rsidR="002C65AC" w:rsidRDefault="002C65AC" w:rsidP="00D50625">
      <w:pPr>
        <w:pStyle w:val="VDABlocktext"/>
        <w:numPr>
          <w:ilvl w:val="0"/>
          <w:numId w:val="38"/>
        </w:numPr>
      </w:pPr>
      <w:r>
        <w:t>Network nodes: representatives for actors in the electric system, e.g. actuators, sensors and ECUs</w:t>
      </w:r>
    </w:p>
    <w:p w14:paraId="6AA137C4" w14:textId="77777777" w:rsidR="002C65AC" w:rsidRDefault="002C65AC" w:rsidP="00D50625">
      <w:pPr>
        <w:pStyle w:val="VDABlocktext"/>
        <w:numPr>
          <w:ilvl w:val="0"/>
          <w:numId w:val="38"/>
        </w:numPr>
      </w:pPr>
      <w:r>
        <w:t>Network ports: representatives for the pins of a network node</w:t>
      </w:r>
    </w:p>
    <w:p w14:paraId="45E53A30" w14:textId="46D40EBA" w:rsidR="002C65AC" w:rsidRPr="00926DB6" w:rsidRDefault="002C65AC" w:rsidP="00D50625">
      <w:pPr>
        <w:pStyle w:val="VDABlocktext"/>
        <w:numPr>
          <w:ilvl w:val="0"/>
          <w:numId w:val="38"/>
        </w:numPr>
      </w:pPr>
      <w:r>
        <w:t xml:space="preserve">Nets: representatives of </w:t>
      </w:r>
      <w:proofErr w:type="spellStart"/>
      <w:r>
        <w:t>a</w:t>
      </w:r>
      <w:proofErr w:type="spellEnd"/>
      <w:r>
        <w:t xml:space="preserve"> </w:t>
      </w:r>
      <w:del w:id="737" w:author="Ungerer, Max" w:date="2020-02-10T17:28:00Z">
        <w:r w:rsidDel="0042768D">
          <w:delText xml:space="preserve">direct </w:delText>
        </w:r>
      </w:del>
      <w:r>
        <w:t xml:space="preserve">electrically conducting connection between the related </w:t>
      </w:r>
      <w:r w:rsidRPr="00926DB6">
        <w:t xml:space="preserve">network </w:t>
      </w:r>
      <w:r>
        <w:t>ports</w:t>
      </w:r>
      <w:r w:rsidRPr="00926DB6">
        <w:t xml:space="preserve"> which means without further electric consumer or transformer in between. </w:t>
      </w:r>
      <w:ins w:id="738" w:author="Ungerer, Max" w:date="2020-02-10T17:30:00Z">
        <w:r w:rsidR="00FB2F4A">
          <w:t xml:space="preserve">Nets shall not make any </w:t>
        </w:r>
      </w:ins>
      <w:ins w:id="739" w:author="Ungerer, Max" w:date="2020-02-10T17:35:00Z">
        <w:r w:rsidR="00FB2F4A">
          <w:t>assumptions</w:t>
        </w:r>
      </w:ins>
      <w:ins w:id="740" w:author="Ungerer, Max" w:date="2020-02-10T17:31:00Z">
        <w:r w:rsidR="00FB2F4A">
          <w:t xml:space="preserve"> about the physical realization of the connection and about the topolo</w:t>
        </w:r>
      </w:ins>
      <w:ins w:id="741" w:author="Ungerer, Max" w:date="2020-02-10T17:32:00Z">
        <w:r w:rsidR="00FB2F4A">
          <w:t xml:space="preserve">gy. </w:t>
        </w:r>
      </w:ins>
      <w:proofErr w:type="gramStart"/>
      <w:r w:rsidRPr="00926DB6">
        <w:t>On the basis of</w:t>
      </w:r>
      <w:proofErr w:type="gramEnd"/>
      <w:r w:rsidRPr="00926DB6">
        <w:t xml:space="preserve"> nets, it must be possible to define net groups.</w:t>
      </w:r>
    </w:p>
    <w:p w14:paraId="05F61111" w14:textId="77777777" w:rsidR="002C65AC" w:rsidRPr="00926DB6" w:rsidRDefault="002C65AC" w:rsidP="002C65AC">
      <w:pPr>
        <w:pStyle w:val="berschrift3"/>
        <w:keepLines w:val="0"/>
        <w:numPr>
          <w:ilvl w:val="2"/>
          <w:numId w:val="2"/>
        </w:numPr>
        <w:autoSpaceDE/>
        <w:autoSpaceDN/>
        <w:adjustRightInd/>
        <w:spacing w:before="240" w:after="60" w:line="240" w:lineRule="auto"/>
        <w:rPr>
          <w:lang w:val="en-GB"/>
        </w:rPr>
      </w:pPr>
      <w:bookmarkStart w:id="742" w:name="_Toc373509065"/>
      <w:r w:rsidRPr="00926DB6">
        <w:rPr>
          <w:lang w:val="en-GB"/>
        </w:rPr>
        <w:t>Schematics</w:t>
      </w:r>
      <w:bookmarkEnd w:id="742"/>
    </w:p>
    <w:p w14:paraId="4BF9738B" w14:textId="77777777" w:rsidR="002C65AC" w:rsidRPr="00926DB6" w:rsidRDefault="002C65AC" w:rsidP="002C65AC">
      <w:pPr>
        <w:pStyle w:val="VDABlocktext"/>
      </w:pPr>
      <w:r w:rsidRPr="00926DB6">
        <w:t>The following information must be able to be described:</w:t>
      </w:r>
    </w:p>
    <w:p w14:paraId="3BD28871" w14:textId="3F412BEA" w:rsidR="002C65AC" w:rsidRPr="00926DB6" w:rsidRDefault="002C65AC" w:rsidP="00D50625">
      <w:pPr>
        <w:pStyle w:val="VDABlocktext"/>
        <w:numPr>
          <w:ilvl w:val="0"/>
          <w:numId w:val="38"/>
        </w:numPr>
      </w:pPr>
      <w:r w:rsidRPr="00926DB6">
        <w:t>Component nodes: representatives for elemen</w:t>
      </w:r>
      <w:r>
        <w:t>ts in the electric system, e.g. </w:t>
      </w:r>
      <w:r w:rsidRPr="00926DB6">
        <w:t xml:space="preserve">actuators, sensors, ECUs </w:t>
      </w:r>
      <w:r w:rsidR="00150802" w:rsidRPr="00926DB6">
        <w:t>and in comparison</w:t>
      </w:r>
      <w:ins w:id="743" w:author="Ungerer, Max" w:date="2020-01-24T17:04:00Z">
        <w:r w:rsidR="00150802" w:rsidRPr="00926DB6">
          <w:t>,</w:t>
        </w:r>
      </w:ins>
      <w:r w:rsidR="00150802" w:rsidRPr="00926DB6">
        <w:t xml:space="preserve"> </w:t>
      </w:r>
      <w:r w:rsidRPr="00926DB6">
        <w:t>with network nodes additionally inliner</w:t>
      </w:r>
      <w:r>
        <w:t>s</w:t>
      </w:r>
      <w:r w:rsidRPr="00926DB6">
        <w:t xml:space="preserve"> and splices. Furthermore, there must </w:t>
      </w:r>
      <w:r>
        <w:t>b</w:t>
      </w:r>
      <w:r w:rsidRPr="00926DB6">
        <w:t>e a concept for the rough description of the internal architecture of a component node.</w:t>
      </w:r>
    </w:p>
    <w:p w14:paraId="16C934F0" w14:textId="77777777" w:rsidR="002C65AC" w:rsidRPr="00926DB6" w:rsidRDefault="002C65AC" w:rsidP="00D50625">
      <w:pPr>
        <w:pStyle w:val="VDABlocktext"/>
        <w:numPr>
          <w:ilvl w:val="0"/>
          <w:numId w:val="38"/>
        </w:numPr>
      </w:pPr>
      <w:r w:rsidRPr="00926DB6">
        <w:t>Component ports: representatives for the pins of the component node</w:t>
      </w:r>
    </w:p>
    <w:p w14:paraId="4000A584" w14:textId="26C10B6F" w:rsidR="002C65AC" w:rsidRPr="00926DB6" w:rsidRDefault="002C65AC" w:rsidP="00D50625">
      <w:pPr>
        <w:pStyle w:val="VDABlocktext"/>
        <w:numPr>
          <w:ilvl w:val="0"/>
          <w:numId w:val="38"/>
        </w:numPr>
      </w:pPr>
      <w:r w:rsidRPr="00926DB6">
        <w:t xml:space="preserve">Connections: representative of a direct electrically conducting connection between the related component ports out of the perspective of a single core wire connection. </w:t>
      </w:r>
      <w:ins w:id="744" w:author="Ungerer, Max" w:date="2020-02-10T17:33:00Z">
        <w:r w:rsidR="00FB2F4A">
          <w:t xml:space="preserve">Connections shall not make any </w:t>
        </w:r>
      </w:ins>
      <w:ins w:id="745" w:author="Ungerer, Max" w:date="2020-02-10T17:35:00Z">
        <w:r w:rsidR="00FB2F4A">
          <w:t>assumptions</w:t>
        </w:r>
      </w:ins>
      <w:ins w:id="746" w:author="Ungerer, Max" w:date="2020-02-10T17:33:00Z">
        <w:r w:rsidR="00FB2F4A">
          <w:t xml:space="preserve"> about the</w:t>
        </w:r>
      </w:ins>
      <w:ins w:id="747" w:author="Ungerer, Max" w:date="2020-02-10T17:35:00Z">
        <w:r w:rsidR="00FB2F4A">
          <w:t xml:space="preserve"> topological </w:t>
        </w:r>
      </w:ins>
      <w:ins w:id="748" w:author="Ungerer, Max" w:date="2020-02-10T17:36:00Z">
        <w:r w:rsidR="00FB2F4A">
          <w:t>representation.</w:t>
        </w:r>
      </w:ins>
      <w:ins w:id="749" w:author="Ungerer, Max" w:date="2020-02-10T17:33:00Z">
        <w:r w:rsidR="00FB2F4A">
          <w:t xml:space="preserve"> </w:t>
        </w:r>
      </w:ins>
      <w:r w:rsidRPr="00926DB6">
        <w:t>On the basis of connections, it must be possible to define connection groups and routing definitions (see chapter </w:t>
      </w:r>
      <w:r w:rsidRPr="00926DB6">
        <w:fldChar w:fldCharType="begin"/>
      </w:r>
      <w:r w:rsidRPr="00926DB6">
        <w:instrText xml:space="preserve"> REF _Ref288492053 \r \h </w:instrText>
      </w:r>
      <w:r>
        <w:instrText xml:space="preserve"> \* MERGEFORMAT </w:instrText>
      </w:r>
      <w:r w:rsidRPr="00926DB6">
        <w:fldChar w:fldCharType="separate"/>
      </w:r>
      <w:r w:rsidR="00FD096A">
        <w:t>3.3.6</w:t>
      </w:r>
      <w:r w:rsidRPr="00926DB6">
        <w:fldChar w:fldCharType="end"/>
      </w:r>
      <w:r w:rsidRPr="00926DB6">
        <w:t>).</w:t>
      </w:r>
    </w:p>
    <w:p w14:paraId="73DA99FC" w14:textId="77777777" w:rsidR="002C65AC" w:rsidRPr="00787264" w:rsidRDefault="002C65AC" w:rsidP="002C65AC">
      <w:pPr>
        <w:pStyle w:val="berschrift3"/>
        <w:keepLines w:val="0"/>
        <w:numPr>
          <w:ilvl w:val="2"/>
          <w:numId w:val="2"/>
        </w:numPr>
        <w:autoSpaceDE/>
        <w:autoSpaceDN/>
        <w:adjustRightInd/>
        <w:spacing w:before="240" w:after="60" w:line="240" w:lineRule="auto"/>
        <w:rPr>
          <w:lang w:val="en-GB"/>
        </w:rPr>
      </w:pPr>
      <w:bookmarkStart w:id="750" w:name="_Toc373509066"/>
      <w:bookmarkEnd w:id="733"/>
      <w:r w:rsidRPr="00787264">
        <w:rPr>
          <w:lang w:val="en-GB"/>
        </w:rPr>
        <w:t>Wiring</w:t>
      </w:r>
      <w:bookmarkEnd w:id="750"/>
    </w:p>
    <w:p w14:paraId="24523B01" w14:textId="77777777" w:rsidR="002C65AC" w:rsidRDefault="002C65AC" w:rsidP="002C65AC">
      <w:pPr>
        <w:pStyle w:val="VDABlocktext"/>
      </w:pPr>
      <w:proofErr w:type="gramStart"/>
      <w:r>
        <w:t>With regard to</w:t>
      </w:r>
      <w:proofErr w:type="gramEnd"/>
      <w:r>
        <w:t xml:space="preserve"> the development process, the wiring is the immediate predecessor of the wiring harness definition. </w:t>
      </w:r>
      <w:proofErr w:type="gramStart"/>
      <w:r>
        <w:t>With regard to</w:t>
      </w:r>
      <w:proofErr w:type="gramEnd"/>
      <w:r>
        <w:t xml:space="preserve"> content, the wiring does normally not yet consider geometry aspects.</w:t>
      </w:r>
    </w:p>
    <w:p w14:paraId="01AE62EB" w14:textId="77777777" w:rsidR="002C65AC" w:rsidRDefault="002C65AC" w:rsidP="002C65AC">
      <w:pPr>
        <w:pStyle w:val="VDABlocktext"/>
      </w:pPr>
      <w:r>
        <w:t>Behind this background, the VEC wiring concept must enable the definition of all necessary requirements that in the end enable together with a corresponding geometry definition the determination of the concrete part instances (in terms of the KBL “occurrences”). Afterwards, some examples are listed the VEC wiring concept must consider at least. However, which pieces of information are regarded as necessary requirements in detail are normally process specific and the VEC wiring concept must be flexible enough to cope with that.</w:t>
      </w:r>
    </w:p>
    <w:p w14:paraId="1A1584C6" w14:textId="77777777" w:rsidR="002C65AC" w:rsidRDefault="002C65AC" w:rsidP="00D50625">
      <w:pPr>
        <w:pStyle w:val="VDABlocktext"/>
        <w:numPr>
          <w:ilvl w:val="0"/>
          <w:numId w:val="40"/>
        </w:numPr>
      </w:pPr>
      <w:r>
        <w:t>EE components: e.g. existing housing and pin components</w:t>
      </w:r>
    </w:p>
    <w:p w14:paraId="46936AA3" w14:textId="77777777" w:rsidR="002C65AC" w:rsidRDefault="002C65AC" w:rsidP="00D50625">
      <w:pPr>
        <w:pStyle w:val="VDABlocktext"/>
        <w:numPr>
          <w:ilvl w:val="0"/>
          <w:numId w:val="40"/>
        </w:numPr>
      </w:pPr>
      <w:r>
        <w:t>Connector housings: e.g. number of slots and cavities</w:t>
      </w:r>
    </w:p>
    <w:p w14:paraId="206EBD5E" w14:textId="77777777" w:rsidR="002C65AC" w:rsidRDefault="002C65AC" w:rsidP="00D50625">
      <w:pPr>
        <w:pStyle w:val="VDABlocktext"/>
        <w:numPr>
          <w:ilvl w:val="0"/>
          <w:numId w:val="40"/>
        </w:numPr>
      </w:pPr>
      <w:r>
        <w:t>Terminals: e.g. special pin properties, definition of co-axial terminals</w:t>
      </w:r>
    </w:p>
    <w:p w14:paraId="536383EF" w14:textId="77777777" w:rsidR="002C65AC" w:rsidRDefault="002C65AC" w:rsidP="00D50625">
      <w:pPr>
        <w:pStyle w:val="VDABlocktext"/>
        <w:numPr>
          <w:ilvl w:val="0"/>
          <w:numId w:val="40"/>
        </w:numPr>
      </w:pPr>
      <w:r>
        <w:t>Wires: e.g. core cross section area, insulation thickness, colour</w:t>
      </w:r>
    </w:p>
    <w:p w14:paraId="2BC937ED" w14:textId="77777777" w:rsidR="002C65AC" w:rsidRDefault="002C65AC" w:rsidP="00D50625">
      <w:pPr>
        <w:pStyle w:val="VDABlocktext"/>
        <w:numPr>
          <w:ilvl w:val="0"/>
          <w:numId w:val="40"/>
        </w:numPr>
      </w:pPr>
      <w:r>
        <w:t>Contacting: e.g. the type of contacting, see chapter </w:t>
      </w:r>
      <w:r>
        <w:fldChar w:fldCharType="begin"/>
      </w:r>
      <w:r>
        <w:instrText xml:space="preserve"> REF _Ref288554472 \r \h </w:instrText>
      </w:r>
      <w:r>
        <w:fldChar w:fldCharType="separate"/>
      </w:r>
      <w:r w:rsidR="00FD096A">
        <w:t>3.6.5</w:t>
      </w:r>
      <w:r>
        <w:fldChar w:fldCharType="end"/>
      </w:r>
    </w:p>
    <w:p w14:paraId="6173393E" w14:textId="77777777" w:rsidR="002C65AC" w:rsidRDefault="002C65AC" w:rsidP="00D50625">
      <w:pPr>
        <w:pStyle w:val="VDABlocktext"/>
        <w:numPr>
          <w:ilvl w:val="0"/>
          <w:numId w:val="40"/>
        </w:numPr>
      </w:pPr>
      <w:r>
        <w:t>Cavity mounting: the assignment of terminals to cavities, see chapter </w:t>
      </w:r>
      <w:r>
        <w:fldChar w:fldCharType="begin"/>
      </w:r>
      <w:r>
        <w:instrText xml:space="preserve"> REF _Ref288554546 \r \h </w:instrText>
      </w:r>
      <w:r>
        <w:fldChar w:fldCharType="separate"/>
      </w:r>
      <w:r w:rsidR="00FD096A">
        <w:t>3.6.6</w:t>
      </w:r>
      <w:r>
        <w:fldChar w:fldCharType="end"/>
      </w:r>
    </w:p>
    <w:p w14:paraId="1C67D791" w14:textId="77777777" w:rsidR="002C65AC" w:rsidRDefault="002C65AC" w:rsidP="00D50625">
      <w:pPr>
        <w:pStyle w:val="VDABlocktext"/>
        <w:numPr>
          <w:ilvl w:val="0"/>
          <w:numId w:val="40"/>
        </w:numPr>
      </w:pPr>
      <w:r>
        <w:lastRenderedPageBreak/>
        <w:t>Mating: the relationship between pin and contrary pin, see chapter </w:t>
      </w:r>
      <w:r>
        <w:fldChar w:fldCharType="begin"/>
      </w:r>
      <w:r>
        <w:instrText xml:space="preserve"> REF _Ref288554572 \r \h </w:instrText>
      </w:r>
      <w:r>
        <w:fldChar w:fldCharType="separate"/>
      </w:r>
      <w:r w:rsidR="00FD096A">
        <w:t>3.6.7</w:t>
      </w:r>
      <w:r>
        <w:fldChar w:fldCharType="end"/>
      </w:r>
    </w:p>
    <w:p w14:paraId="56C5998F" w14:textId="77777777" w:rsidR="002C65AC" w:rsidRPr="000C38F6" w:rsidRDefault="002C65AC" w:rsidP="002C65AC">
      <w:pPr>
        <w:pStyle w:val="berschrift3"/>
        <w:keepLines w:val="0"/>
        <w:numPr>
          <w:ilvl w:val="2"/>
          <w:numId w:val="2"/>
        </w:numPr>
        <w:autoSpaceDE/>
        <w:autoSpaceDN/>
        <w:adjustRightInd/>
        <w:spacing w:before="240" w:after="60" w:line="240" w:lineRule="auto"/>
        <w:rPr>
          <w:lang w:val="en-GB"/>
        </w:rPr>
      </w:pPr>
      <w:bookmarkStart w:id="751" w:name="_Ref288554472"/>
      <w:bookmarkStart w:id="752" w:name="_Toc373509067"/>
      <w:r w:rsidRPr="000C38F6">
        <w:rPr>
          <w:lang w:val="en-GB"/>
        </w:rPr>
        <w:t>Contacting</w:t>
      </w:r>
      <w:bookmarkEnd w:id="751"/>
      <w:bookmarkEnd w:id="752"/>
    </w:p>
    <w:p w14:paraId="75A0F284" w14:textId="77777777" w:rsidR="002C65AC" w:rsidRDefault="002C65AC" w:rsidP="002C65AC">
      <w:pPr>
        <w:pStyle w:val="VDABlocktext"/>
      </w:pPr>
      <w:r>
        <w:t xml:space="preserve">The VEC data format specification must have a concept that considers the following types of contacting </w:t>
      </w:r>
    </w:p>
    <w:p w14:paraId="3A849D8D" w14:textId="77777777" w:rsidR="002C65AC" w:rsidRDefault="002C65AC" w:rsidP="00D50625">
      <w:pPr>
        <w:pStyle w:val="VDABlocktext"/>
        <w:numPr>
          <w:ilvl w:val="0"/>
          <w:numId w:val="39"/>
        </w:numPr>
      </w:pPr>
      <w:r>
        <w:t>Simple contact: assignment of a terminal (wire reception) to one wire end, in case of pluggable terminals mostly in combination with a cavity mounting definition (see chapter </w:t>
      </w:r>
      <w:r>
        <w:fldChar w:fldCharType="begin"/>
      </w:r>
      <w:r>
        <w:instrText xml:space="preserve"> REF _Ref288554546 \r \h </w:instrText>
      </w:r>
      <w:r>
        <w:fldChar w:fldCharType="separate"/>
      </w:r>
      <w:r w:rsidR="00FD096A">
        <w:t>3.6.6</w:t>
      </w:r>
      <w:r>
        <w:fldChar w:fldCharType="end"/>
      </w:r>
      <w:r>
        <w:t>)</w:t>
      </w:r>
    </w:p>
    <w:p w14:paraId="0C9CFDC5" w14:textId="77777777" w:rsidR="002C65AC" w:rsidRDefault="002C65AC" w:rsidP="00D50625">
      <w:pPr>
        <w:pStyle w:val="VDABlocktext"/>
        <w:numPr>
          <w:ilvl w:val="0"/>
          <w:numId w:val="39"/>
        </w:numPr>
      </w:pPr>
      <w:r>
        <w:t>Multi contact: assignment of a terminal (wire reception) to more than one wire ends, in case of pluggable terminals mostly in combination with a cavity mounting definition (see chapter </w:t>
      </w:r>
      <w:r>
        <w:fldChar w:fldCharType="begin"/>
      </w:r>
      <w:r>
        <w:instrText xml:space="preserve"> REF _Ref288554546 \r \h </w:instrText>
      </w:r>
      <w:r>
        <w:fldChar w:fldCharType="separate"/>
      </w:r>
      <w:r w:rsidR="00FD096A">
        <w:t>3.6.6</w:t>
      </w:r>
      <w:r>
        <w:fldChar w:fldCharType="end"/>
      </w:r>
      <w:r>
        <w:t>)+</w:t>
      </w:r>
    </w:p>
    <w:p w14:paraId="7DC03658" w14:textId="77777777" w:rsidR="002C65AC" w:rsidRDefault="002C65AC" w:rsidP="00D50625">
      <w:pPr>
        <w:pStyle w:val="VDABlocktext"/>
        <w:numPr>
          <w:ilvl w:val="0"/>
          <w:numId w:val="39"/>
        </w:numPr>
      </w:pPr>
      <w:r>
        <w:t>Open wire end: definition of no contacting</w:t>
      </w:r>
    </w:p>
    <w:p w14:paraId="51F1CE9F" w14:textId="4DA74549" w:rsidR="002C65AC" w:rsidRDefault="002C65AC" w:rsidP="00D50625">
      <w:pPr>
        <w:pStyle w:val="VDABlocktext"/>
        <w:numPr>
          <w:ilvl w:val="0"/>
          <w:numId w:val="39"/>
        </w:numPr>
      </w:pPr>
      <w:r>
        <w:t>Inliner: a special disconnection point between two or more</w:t>
      </w:r>
      <w:ins w:id="753" w:author="Johannes Becker" w:date="2020-02-21T12:34:00Z">
        <w:r w:rsidR="005F04A8">
          <w:t xml:space="preserve"> wiring harnesses</w:t>
        </w:r>
      </w:ins>
      <w:del w:id="754" w:author="Johannes Becker" w:date="2020-02-21T12:34:00Z">
        <w:r w:rsidDel="005F04A8">
          <w:delText xml:space="preserve"> EE components</w:delText>
        </w:r>
      </w:del>
      <w:r>
        <w:t>.</w:t>
      </w:r>
    </w:p>
    <w:p w14:paraId="44907EF5" w14:textId="77777777" w:rsidR="002C65AC" w:rsidRDefault="002C65AC" w:rsidP="00D50625">
      <w:pPr>
        <w:pStyle w:val="VDABlocktext"/>
        <w:numPr>
          <w:ilvl w:val="0"/>
          <w:numId w:val="39"/>
        </w:numPr>
      </w:pPr>
      <w:r>
        <w:t>IDC (insulation displacement connector): connection between two or more EE components that is realised by one physical wire</w:t>
      </w:r>
    </w:p>
    <w:p w14:paraId="766344A2" w14:textId="77777777" w:rsidR="002C65AC" w:rsidRPr="0022337F" w:rsidRDefault="002C65AC" w:rsidP="00D50625">
      <w:pPr>
        <w:pStyle w:val="VDABlocktext"/>
        <w:numPr>
          <w:ilvl w:val="0"/>
          <w:numId w:val="39"/>
        </w:numPr>
      </w:pPr>
      <w:r w:rsidRPr="0022337F">
        <w:t>Splice: a connection of two or more wire ends without connector housing or EE component</w:t>
      </w:r>
    </w:p>
    <w:p w14:paraId="594CED91" w14:textId="77777777" w:rsidR="002C65AC" w:rsidRPr="0022337F" w:rsidRDefault="002C65AC" w:rsidP="002C65AC">
      <w:pPr>
        <w:pStyle w:val="berschrift3"/>
        <w:keepLines w:val="0"/>
        <w:numPr>
          <w:ilvl w:val="2"/>
          <w:numId w:val="2"/>
        </w:numPr>
        <w:autoSpaceDE/>
        <w:autoSpaceDN/>
        <w:adjustRightInd/>
        <w:spacing w:before="240" w:after="60" w:line="240" w:lineRule="auto"/>
        <w:rPr>
          <w:lang w:val="en-GB"/>
        </w:rPr>
      </w:pPr>
      <w:bookmarkStart w:id="755" w:name="_Ref288554546"/>
      <w:bookmarkStart w:id="756" w:name="_Toc373509068"/>
      <w:r w:rsidRPr="0022337F">
        <w:rPr>
          <w:lang w:val="en-GB"/>
        </w:rPr>
        <w:t>Cavity Mounting</w:t>
      </w:r>
      <w:bookmarkEnd w:id="755"/>
      <w:bookmarkEnd w:id="756"/>
    </w:p>
    <w:p w14:paraId="7742B11C" w14:textId="77777777" w:rsidR="002C65AC" w:rsidRPr="0022337F" w:rsidRDefault="002C65AC" w:rsidP="002C65AC">
      <w:pPr>
        <w:pStyle w:val="VDABlocktext"/>
      </w:pPr>
      <w:r w:rsidRPr="0022337F">
        <w:t xml:space="preserve">The VEC data format specification must have a </w:t>
      </w:r>
      <w:r>
        <w:t xml:space="preserve">cavity </w:t>
      </w:r>
      <w:r w:rsidRPr="0022337F">
        <w:t>mounting concept in order to describe</w:t>
      </w:r>
    </w:p>
    <w:p w14:paraId="54916C6B" w14:textId="77777777" w:rsidR="002C65AC" w:rsidRPr="0022337F" w:rsidRDefault="002C65AC" w:rsidP="00D50625">
      <w:pPr>
        <w:pStyle w:val="VDABlocktext"/>
        <w:numPr>
          <w:ilvl w:val="0"/>
          <w:numId w:val="42"/>
        </w:numPr>
      </w:pPr>
      <w:r w:rsidRPr="0022337F">
        <w:t>Simple mountings: assignment of a terminal (terminal reception) to one cavity</w:t>
      </w:r>
    </w:p>
    <w:p w14:paraId="69F9186A" w14:textId="77777777" w:rsidR="002C65AC" w:rsidRPr="0022337F" w:rsidRDefault="002C65AC" w:rsidP="00D50625">
      <w:pPr>
        <w:pStyle w:val="VDABlocktext"/>
        <w:numPr>
          <w:ilvl w:val="0"/>
          <w:numId w:val="42"/>
        </w:numPr>
      </w:pPr>
      <w:r w:rsidRPr="0022337F">
        <w:t>Contact bridge: Assignment of a terminal (terminal reception) to more than one cavity</w:t>
      </w:r>
    </w:p>
    <w:p w14:paraId="142A88A8" w14:textId="77777777" w:rsidR="002C65AC" w:rsidRPr="0022337F" w:rsidRDefault="002C65AC" w:rsidP="00D50625">
      <w:pPr>
        <w:pStyle w:val="VDABlocktext"/>
        <w:numPr>
          <w:ilvl w:val="0"/>
          <w:numId w:val="42"/>
        </w:numPr>
      </w:pPr>
      <w:r w:rsidRPr="0022337F">
        <w:t>Plug-in bridge: Assignment of a terminal (terminal reception) to more than one cavity that is itself not connected to a wire.</w:t>
      </w:r>
    </w:p>
    <w:p w14:paraId="3EC948F5" w14:textId="77777777" w:rsidR="002C65AC" w:rsidRPr="0022337F" w:rsidRDefault="002C65AC" w:rsidP="00D50625">
      <w:pPr>
        <w:pStyle w:val="VDABlocktext"/>
        <w:numPr>
          <w:ilvl w:val="0"/>
          <w:numId w:val="42"/>
        </w:numPr>
      </w:pPr>
      <w:r w:rsidRPr="0022337F">
        <w:t>Line bridge: Two terminals that are each assigned to one cavity and at the same time are interconnected by a short wire.</w:t>
      </w:r>
    </w:p>
    <w:p w14:paraId="4B00B41F" w14:textId="77777777" w:rsidR="002C65AC" w:rsidRPr="0022337F" w:rsidRDefault="002C65AC" w:rsidP="00D50625">
      <w:pPr>
        <w:pStyle w:val="VDABlocktext"/>
        <w:numPr>
          <w:ilvl w:val="0"/>
          <w:numId w:val="42"/>
        </w:numPr>
      </w:pPr>
      <w:r w:rsidRPr="0022337F">
        <w:t>No cavity mounting: e.g. in case of a pluggable terminal that is directly connected with its counterpart terminal (see chapter </w:t>
      </w:r>
      <w:r w:rsidRPr="0022337F">
        <w:fldChar w:fldCharType="begin"/>
      </w:r>
      <w:r w:rsidRPr="0022337F">
        <w:instrText xml:space="preserve"> REF _Ref288554572 \r \h </w:instrText>
      </w:r>
      <w:r w:rsidRPr="0022337F">
        <w:fldChar w:fldCharType="separate"/>
      </w:r>
      <w:r w:rsidR="00FD096A">
        <w:t>3.6.7</w:t>
      </w:r>
      <w:r w:rsidRPr="0022337F">
        <w:fldChar w:fldCharType="end"/>
      </w:r>
      <w:r w:rsidRPr="0022337F">
        <w:t>).</w:t>
      </w:r>
    </w:p>
    <w:p w14:paraId="750AF049" w14:textId="77777777" w:rsidR="002C65AC" w:rsidRPr="0022337F" w:rsidRDefault="002C65AC" w:rsidP="002C65AC">
      <w:pPr>
        <w:pStyle w:val="berschrift3"/>
        <w:keepLines w:val="0"/>
        <w:numPr>
          <w:ilvl w:val="2"/>
          <w:numId w:val="2"/>
        </w:numPr>
        <w:autoSpaceDE/>
        <w:autoSpaceDN/>
        <w:adjustRightInd/>
        <w:spacing w:before="240" w:after="60" w:line="240" w:lineRule="auto"/>
        <w:rPr>
          <w:lang w:val="en-GB"/>
        </w:rPr>
      </w:pPr>
      <w:bookmarkStart w:id="757" w:name="_Ref288554572"/>
      <w:bookmarkStart w:id="758" w:name="_Toc373509069"/>
      <w:r w:rsidRPr="0022337F">
        <w:rPr>
          <w:lang w:val="en-GB"/>
        </w:rPr>
        <w:t>Mating</w:t>
      </w:r>
      <w:bookmarkEnd w:id="757"/>
      <w:bookmarkEnd w:id="758"/>
    </w:p>
    <w:p w14:paraId="3FB1175B" w14:textId="77777777" w:rsidR="002C65AC" w:rsidRPr="0022337F" w:rsidRDefault="002C65AC" w:rsidP="002C65AC">
      <w:pPr>
        <w:pStyle w:val="VDABlocktext"/>
      </w:pPr>
      <w:r w:rsidRPr="0022337F">
        <w:t>The VEC data format specification must have a mating concept in order to describe the (normally pluggable) connectivity between</w:t>
      </w:r>
    </w:p>
    <w:p w14:paraId="07D9DB33" w14:textId="77777777" w:rsidR="002C65AC" w:rsidRDefault="002C65AC" w:rsidP="00D50625">
      <w:pPr>
        <w:pStyle w:val="VDABlocktext"/>
        <w:numPr>
          <w:ilvl w:val="0"/>
          <w:numId w:val="41"/>
        </w:numPr>
      </w:pPr>
      <w:r w:rsidRPr="0022337F">
        <w:t>The pins/terminals (in case of coax-terminal</w:t>
      </w:r>
      <w:r>
        <w:t>s</w:t>
      </w:r>
      <w:r w:rsidRPr="0022337F">
        <w:t xml:space="preserve"> and</w:t>
      </w:r>
      <w:r>
        <w:t xml:space="preserve"> piggyback terminals</w:t>
      </w:r>
      <w:r w:rsidRPr="0022337F">
        <w:t xml:space="preserve"> even the</w:t>
      </w:r>
      <w:r>
        <w:t xml:space="preserve"> relevant terminal receptions) </w:t>
      </w:r>
      <w:r w:rsidRPr="003D4C2F">
        <w:t>of an E</w:t>
      </w:r>
      <w:r>
        <w:t>E component and the contrary pins/terminals</w:t>
      </w:r>
      <w:r w:rsidRPr="003D4C2F">
        <w:t xml:space="preserve"> of the harness connec</w:t>
      </w:r>
      <w:r>
        <w:t>tor</w:t>
      </w:r>
    </w:p>
    <w:p w14:paraId="4BBADE89" w14:textId="77777777" w:rsidR="002C65AC" w:rsidRDefault="002C65AC" w:rsidP="00D50625">
      <w:pPr>
        <w:pStyle w:val="VDABlocktext"/>
        <w:numPr>
          <w:ilvl w:val="0"/>
          <w:numId w:val="41"/>
        </w:numPr>
      </w:pPr>
      <w:r>
        <w:t>T</w:t>
      </w:r>
      <w:r w:rsidRPr="003D4C2F">
        <w:t>he pin</w:t>
      </w:r>
      <w:r>
        <w:t>s/terminals</w:t>
      </w:r>
      <w:r w:rsidRPr="003D4C2F">
        <w:t xml:space="preserve"> </w:t>
      </w:r>
      <w:r>
        <w:t>(in case of a coax-terminal even the relevant terminal receptions) within the two connector housings of an inliner</w:t>
      </w:r>
    </w:p>
    <w:p w14:paraId="5AF811A6" w14:textId="77777777" w:rsidR="002C65AC" w:rsidRDefault="002C65AC" w:rsidP="00D50625">
      <w:pPr>
        <w:pStyle w:val="VDABlocktext"/>
        <w:numPr>
          <w:ilvl w:val="0"/>
          <w:numId w:val="41"/>
        </w:numPr>
      </w:pPr>
      <w:r>
        <w:t>Bolts and ring terminals</w:t>
      </w:r>
    </w:p>
    <w:p w14:paraId="79C9EC03" w14:textId="77777777" w:rsidR="002C65AC" w:rsidRPr="00210F03" w:rsidRDefault="002C65AC" w:rsidP="002C65AC">
      <w:pPr>
        <w:pStyle w:val="berschrift3"/>
        <w:keepLines w:val="0"/>
        <w:numPr>
          <w:ilvl w:val="2"/>
          <w:numId w:val="2"/>
        </w:numPr>
        <w:autoSpaceDE/>
        <w:autoSpaceDN/>
        <w:adjustRightInd/>
        <w:spacing w:before="240" w:after="60" w:line="240" w:lineRule="auto"/>
        <w:rPr>
          <w:lang w:val="en-GB"/>
        </w:rPr>
      </w:pPr>
      <w:bookmarkStart w:id="759" w:name="_Toc373509070"/>
      <w:r>
        <w:rPr>
          <w:lang w:val="en-GB"/>
        </w:rPr>
        <w:lastRenderedPageBreak/>
        <w:t>Extra</w:t>
      </w:r>
      <w:r w:rsidRPr="00210F03">
        <w:rPr>
          <w:lang w:val="en-GB"/>
        </w:rPr>
        <w:t xml:space="preserve"> requirements </w:t>
      </w:r>
      <w:r>
        <w:rPr>
          <w:lang w:val="en-GB"/>
        </w:rPr>
        <w:t>addressing variance</w:t>
      </w:r>
      <w:r w:rsidRPr="00210F03">
        <w:rPr>
          <w:lang w:val="en-GB"/>
        </w:rPr>
        <w:t xml:space="preserve"> information</w:t>
      </w:r>
      <w:bookmarkEnd w:id="759"/>
    </w:p>
    <w:p w14:paraId="52701FB5" w14:textId="77777777" w:rsidR="002C65AC" w:rsidRDefault="002C65AC" w:rsidP="002C65AC">
      <w:pPr>
        <w:pStyle w:val="VDABlocktext"/>
      </w:pPr>
      <w:r>
        <w:t>Out of the ELOG-perspective, at least the following elements must be able to express variance dependency by referring to a certain variant configuration term</w:t>
      </w:r>
    </w:p>
    <w:p w14:paraId="327D3CE5" w14:textId="0FBE7632" w:rsidR="002C65AC" w:rsidRDefault="002C65AC" w:rsidP="00D50625">
      <w:pPr>
        <w:pStyle w:val="VDABlocktext"/>
        <w:numPr>
          <w:ilvl w:val="0"/>
          <w:numId w:val="36"/>
        </w:numPr>
      </w:pPr>
      <w:r>
        <w:t xml:space="preserve">All elements of the abstraction layer </w:t>
      </w:r>
      <w:r w:rsidR="00F4236D">
        <w:t>architecture</w:t>
      </w:r>
    </w:p>
    <w:p w14:paraId="0995E460" w14:textId="18C9114A" w:rsidR="002C65AC" w:rsidRPr="001C419A" w:rsidRDefault="002C65AC" w:rsidP="00D50625">
      <w:pPr>
        <w:pStyle w:val="VDABlocktext"/>
        <w:numPr>
          <w:ilvl w:val="0"/>
          <w:numId w:val="36"/>
        </w:numPr>
      </w:pPr>
      <w:r w:rsidRPr="001C419A">
        <w:t xml:space="preserve">All elements of the abstraction layer </w:t>
      </w:r>
      <w:r w:rsidR="00F4236D">
        <w:t>schematics</w:t>
      </w:r>
    </w:p>
    <w:p w14:paraId="5666FFC7" w14:textId="77777777" w:rsidR="002C65AC" w:rsidRDefault="002C65AC" w:rsidP="00D50625">
      <w:pPr>
        <w:pStyle w:val="VDABlocktext"/>
        <w:numPr>
          <w:ilvl w:val="0"/>
          <w:numId w:val="36"/>
        </w:numPr>
      </w:pPr>
      <w:r w:rsidRPr="001C419A">
        <w:t>All elements of the abstraction layer wiring including usages of EE components, connector housing</w:t>
      </w:r>
      <w:r>
        <w:t>s</w:t>
      </w:r>
      <w:r w:rsidRPr="001C419A">
        <w:t>, terminals and wires as well as contacting</w:t>
      </w:r>
      <w:r>
        <w:t>-</w:t>
      </w:r>
      <w:r w:rsidRPr="001C419A">
        <w:t>, cavity mounting</w:t>
      </w:r>
      <w:r>
        <w:t>-</w:t>
      </w:r>
      <w:r w:rsidRPr="001C419A">
        <w:t xml:space="preserve"> </w:t>
      </w:r>
      <w:r>
        <w:t>and mating-definitions.</w:t>
      </w:r>
    </w:p>
    <w:p w14:paraId="486F6B61"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760" w:name="_Toc373509071"/>
      <w:r>
        <w:rPr>
          <w:lang w:val="en-GB"/>
        </w:rPr>
        <w:t>Pinning Information</w:t>
      </w:r>
      <w:bookmarkEnd w:id="760"/>
    </w:p>
    <w:p w14:paraId="75774C44" w14:textId="77777777" w:rsidR="002C65AC" w:rsidRDefault="002C65AC" w:rsidP="002C65AC">
      <w:pPr>
        <w:rPr>
          <w:lang w:val="en-GB"/>
        </w:rPr>
      </w:pPr>
      <w:r>
        <w:rPr>
          <w:lang w:val="en-GB"/>
        </w:rPr>
        <w:t>The VEC must provide the possibility to describe electrical interface of EE components. This includes:</w:t>
      </w:r>
    </w:p>
    <w:p w14:paraId="7CB5B959" w14:textId="77777777" w:rsidR="002C65AC" w:rsidRDefault="002C65AC" w:rsidP="00D50625">
      <w:pPr>
        <w:pStyle w:val="VDABlocktext"/>
        <w:numPr>
          <w:ilvl w:val="0"/>
          <w:numId w:val="41"/>
        </w:numPr>
      </w:pPr>
      <w:r>
        <w:t>Signals supported by a pin</w:t>
      </w:r>
    </w:p>
    <w:p w14:paraId="629473DB" w14:textId="77777777" w:rsidR="002C65AC" w:rsidRDefault="002C65AC" w:rsidP="00D50625">
      <w:pPr>
        <w:pStyle w:val="VDABlocktext"/>
        <w:numPr>
          <w:ilvl w:val="0"/>
          <w:numId w:val="41"/>
        </w:numPr>
      </w:pPr>
      <w:r>
        <w:t>Voltage and current values of a Pin for different types and times.</w:t>
      </w:r>
    </w:p>
    <w:p w14:paraId="742D8161" w14:textId="77777777" w:rsidR="002C65AC" w:rsidRPr="006C1896" w:rsidRDefault="002C65AC" w:rsidP="00D50625">
      <w:pPr>
        <w:pStyle w:val="VDABlocktext"/>
        <w:numPr>
          <w:ilvl w:val="0"/>
          <w:numId w:val="41"/>
        </w:numPr>
      </w:pPr>
      <w:r>
        <w:t>Variant dependant behaviour of the pin due to the software deployed on an ECU.</w:t>
      </w:r>
    </w:p>
    <w:p w14:paraId="2F186F40" w14:textId="5161191A" w:rsidR="00EB6F4E" w:rsidRDefault="00EB6F4E" w:rsidP="002C65AC">
      <w:pPr>
        <w:pStyle w:val="berschrift2"/>
        <w:keepLines w:val="0"/>
        <w:numPr>
          <w:ilvl w:val="1"/>
          <w:numId w:val="2"/>
        </w:numPr>
        <w:autoSpaceDE/>
        <w:autoSpaceDN/>
        <w:adjustRightInd/>
        <w:spacing w:before="240" w:after="60" w:line="240" w:lineRule="auto"/>
        <w:rPr>
          <w:ins w:id="761" w:author="Johannes Becker" w:date="2020-02-21T11:48:00Z"/>
          <w:lang w:val="en-GB"/>
        </w:rPr>
      </w:pPr>
      <w:bookmarkStart w:id="762" w:name="_Toc373509078"/>
      <w:bookmarkStart w:id="763" w:name="_Toc27668594"/>
      <w:bookmarkStart w:id="764" w:name="_Toc27730662"/>
      <w:bookmarkStart w:id="765" w:name="_Toc276891761"/>
      <w:ins w:id="766" w:author="Johannes Becker" w:date="2020-02-21T11:48:00Z">
        <w:r>
          <w:rPr>
            <w:lang w:val="en-GB"/>
          </w:rPr>
          <w:t>Cross-sectional requirements</w:t>
        </w:r>
      </w:ins>
    </w:p>
    <w:p w14:paraId="66A16070" w14:textId="77777777" w:rsidR="00EB6F4E" w:rsidRDefault="00EB6F4E" w:rsidP="00EB6F4E">
      <w:pPr>
        <w:pStyle w:val="berschrift3"/>
        <w:keepLines w:val="0"/>
        <w:numPr>
          <w:ilvl w:val="2"/>
          <w:numId w:val="2"/>
        </w:numPr>
        <w:autoSpaceDE/>
        <w:autoSpaceDN/>
        <w:adjustRightInd/>
        <w:spacing w:before="240" w:after="60" w:line="240" w:lineRule="auto"/>
        <w:rPr>
          <w:moveTo w:id="767" w:author="Johannes Becker" w:date="2020-02-21T11:48:00Z"/>
          <w:lang w:val="en-GB"/>
        </w:rPr>
      </w:pPr>
      <w:moveToRangeStart w:id="768" w:author="Johannes Becker" w:date="2020-02-21T11:48:00Z" w:name="move33178146"/>
      <w:moveTo w:id="769" w:author="Johannes Becker" w:date="2020-02-21T11:48:00Z">
        <w:r>
          <w:rPr>
            <w:lang w:val="en-GB"/>
          </w:rPr>
          <w:t>Process specific information</w:t>
        </w:r>
      </w:moveTo>
    </w:p>
    <w:p w14:paraId="57FDA598" w14:textId="77777777" w:rsidR="00EB6F4E" w:rsidRDefault="00EB6F4E" w:rsidP="00EB6F4E">
      <w:pPr>
        <w:pStyle w:val="VDABlocktext"/>
        <w:rPr>
          <w:moveTo w:id="770" w:author="Johannes Becker" w:date="2020-02-21T11:48:00Z"/>
        </w:rPr>
      </w:pPr>
      <w:moveTo w:id="771" w:author="Johannes Becker" w:date="2020-02-21T11:48:00Z">
        <w:r>
          <w:t>The VEC data format specification must have a concept which describes how to enrich a VEC compliant file with process specific data. For this, each VEC element is requested to be capable to be extended with user defined attributes.</w:t>
        </w:r>
      </w:moveTo>
    </w:p>
    <w:p w14:paraId="38C68A31" w14:textId="77777777" w:rsidR="00EB6F4E" w:rsidRDefault="00EB6F4E" w:rsidP="00EB6F4E">
      <w:pPr>
        <w:pStyle w:val="berschrift3"/>
        <w:keepLines w:val="0"/>
        <w:numPr>
          <w:ilvl w:val="2"/>
          <w:numId w:val="2"/>
        </w:numPr>
        <w:autoSpaceDE/>
        <w:autoSpaceDN/>
        <w:adjustRightInd/>
        <w:spacing w:before="240" w:after="60" w:line="240" w:lineRule="auto"/>
        <w:rPr>
          <w:moveTo w:id="772" w:author="Johannes Becker" w:date="2020-02-21T11:48:00Z"/>
          <w:lang w:val="en-GB"/>
        </w:rPr>
      </w:pPr>
      <w:moveTo w:id="773" w:author="Johannes Becker" w:date="2020-02-21T11:48:00Z">
        <w:r>
          <w:rPr>
            <w:lang w:val="en-GB"/>
          </w:rPr>
          <w:t>Multi-language support for descriptions</w:t>
        </w:r>
      </w:moveTo>
    </w:p>
    <w:p w14:paraId="33B048B4" w14:textId="77777777" w:rsidR="00EB6F4E" w:rsidRDefault="00EB6F4E" w:rsidP="00EB6F4E">
      <w:pPr>
        <w:pStyle w:val="VDABlocktext"/>
        <w:rPr>
          <w:moveTo w:id="774" w:author="Johannes Becker" w:date="2020-02-21T11:48:00Z"/>
        </w:rPr>
      </w:pPr>
      <w:moveTo w:id="775" w:author="Johannes Becker" w:date="2020-02-21T11:48:00Z">
        <w:r>
          <w:t>For attributes, that carry non-identifying informal text (normally descriptions), the VEC data format specification must have a concept for multi-language support. The language code must be compliant to ISO-639.</w:t>
        </w:r>
      </w:moveTo>
    </w:p>
    <w:p w14:paraId="0CE1DF23" w14:textId="77777777" w:rsidR="00EB6F4E" w:rsidRDefault="00EB6F4E" w:rsidP="00EB6F4E">
      <w:pPr>
        <w:pStyle w:val="berschrift3"/>
        <w:keepLines w:val="0"/>
        <w:numPr>
          <w:ilvl w:val="2"/>
          <w:numId w:val="2"/>
        </w:numPr>
        <w:autoSpaceDE/>
        <w:autoSpaceDN/>
        <w:adjustRightInd/>
        <w:spacing w:before="240" w:after="60" w:line="240" w:lineRule="auto"/>
        <w:rPr>
          <w:moveTo w:id="776" w:author="Johannes Becker" w:date="2020-02-21T11:48:00Z"/>
          <w:lang w:val="en-GB"/>
        </w:rPr>
      </w:pPr>
      <w:moveTo w:id="777" w:author="Johannes Becker" w:date="2020-02-21T11:48:00Z">
        <w:r>
          <w:rPr>
            <w:lang w:val="en-GB"/>
          </w:rPr>
          <w:t>Free choice of measurement units for dimensional quantities</w:t>
        </w:r>
      </w:moveTo>
    </w:p>
    <w:p w14:paraId="5039E89A" w14:textId="77777777" w:rsidR="00EB6F4E" w:rsidRDefault="00EB6F4E" w:rsidP="00EB6F4E">
      <w:pPr>
        <w:pStyle w:val="VDABlocktext"/>
        <w:rPr>
          <w:moveTo w:id="778" w:author="Johannes Becker" w:date="2020-02-21T11:48:00Z"/>
        </w:rPr>
      </w:pPr>
      <w:moveTo w:id="779" w:author="Johannes Becker" w:date="2020-02-21T11:48:00Z">
        <w:r>
          <w:t>For attributes, that carry dimensional quantities, the VEC data format specification must permit free choice of measurement units. In order to ease the data import, the VEC data format specification must have a special concept for SI data units (like metre – m) and scaled units (like millimetre – mm) as well as combined units (like kg per metre – kg/m).</w:t>
        </w:r>
      </w:moveTo>
    </w:p>
    <w:moveToRangeEnd w:id="768"/>
    <w:p w14:paraId="29247B97" w14:textId="77777777" w:rsidR="00EB6F4E" w:rsidRDefault="00EB6F4E" w:rsidP="00EB6F4E">
      <w:pPr>
        <w:pStyle w:val="berschrift2"/>
        <w:keepLines w:val="0"/>
        <w:numPr>
          <w:ilvl w:val="2"/>
          <w:numId w:val="2"/>
        </w:numPr>
        <w:autoSpaceDE/>
        <w:autoSpaceDN/>
        <w:adjustRightInd/>
        <w:spacing w:before="240" w:after="60" w:line="240" w:lineRule="auto"/>
        <w:rPr>
          <w:ins w:id="780" w:author="Johannes Becker" w:date="2020-02-21T11:48:00Z"/>
          <w:lang w:val="en-GB"/>
        </w:rPr>
      </w:pPr>
      <w:ins w:id="781" w:author="Johannes Becker" w:date="2020-02-21T11:48:00Z">
        <w:r>
          <w:rPr>
            <w:lang w:val="en-GB"/>
          </w:rPr>
          <w:t>Orthogonal grouping concept</w:t>
        </w:r>
      </w:ins>
    </w:p>
    <w:p w14:paraId="77A60A39" w14:textId="77777777" w:rsidR="00EB6F4E" w:rsidRDefault="00EB6F4E" w:rsidP="00EB6F4E">
      <w:pPr>
        <w:rPr>
          <w:ins w:id="782" w:author="Johannes Becker" w:date="2020-02-21T11:48:00Z"/>
          <w:lang w:val="en-GB"/>
        </w:rPr>
      </w:pPr>
      <w:ins w:id="783" w:author="Johannes Becker" w:date="2020-02-21T11:48:00Z">
        <w:r>
          <w:rPr>
            <w:lang w:val="en-GB"/>
          </w:rPr>
          <w:t>The VEC supports information objects from different domains within the development process (e.g. system schematic, component data, wiring harness data, geometry). To support general traceability use cases the VEC shall provide a concept to assign information objects from different domains to groups (e.g. all elements that relate to a specific customer function, a safety relevant requirement).</w:t>
        </w:r>
      </w:ins>
    </w:p>
    <w:p w14:paraId="150CDA6E" w14:textId="69EA7AAC" w:rsidR="00EB6F4E" w:rsidRPr="00EB6F4E" w:rsidRDefault="00EB6F4E" w:rsidP="00EB6F4E">
      <w:pPr>
        <w:rPr>
          <w:ins w:id="784" w:author="Johannes Becker" w:date="2020-02-21T11:48:00Z"/>
          <w:lang w:val="en-GB"/>
        </w:rPr>
      </w:pPr>
      <w:ins w:id="785" w:author="Johannes Becker" w:date="2020-02-21T11:48:00Z">
        <w:r w:rsidRPr="00753A6A">
          <w:rPr>
            <w:lang w:val="en-GB"/>
          </w:rPr>
          <w:t xml:space="preserve">This concept </w:t>
        </w:r>
        <w:r>
          <w:rPr>
            <w:lang w:val="en-GB"/>
          </w:rPr>
          <w:t>shall</w:t>
        </w:r>
        <w:r w:rsidRPr="00753A6A">
          <w:rPr>
            <w:lang w:val="en-GB"/>
          </w:rPr>
          <w:t xml:space="preserve"> be independent</w:t>
        </w:r>
        <w:r>
          <w:rPr>
            <w:lang w:val="en-GB"/>
          </w:rPr>
          <w:t xml:space="preserve"> (orthogonal to)</w:t>
        </w:r>
        <w:r w:rsidRPr="00753A6A">
          <w:rPr>
            <w:lang w:val="en-GB"/>
          </w:rPr>
          <w:t xml:space="preserve"> of the domain-oriented structure of the model.</w:t>
        </w:r>
      </w:ins>
    </w:p>
    <w:p w14:paraId="011B3429" w14:textId="16817E8A" w:rsidR="00EB6F4E" w:rsidRDefault="00EB6F4E" w:rsidP="00EB6F4E">
      <w:pPr>
        <w:pStyle w:val="berschrift2"/>
        <w:keepLines w:val="0"/>
        <w:numPr>
          <w:ilvl w:val="2"/>
          <w:numId w:val="2"/>
        </w:numPr>
        <w:autoSpaceDE/>
        <w:autoSpaceDN/>
        <w:adjustRightInd/>
        <w:spacing w:before="240" w:after="60" w:line="240" w:lineRule="auto"/>
        <w:rPr>
          <w:ins w:id="786" w:author="Johannes Becker" w:date="2020-02-21T11:50:00Z"/>
          <w:lang w:val="en-GB"/>
        </w:rPr>
      </w:pPr>
      <w:ins w:id="787" w:author="Johannes Becker" w:date="2020-02-21T11:50:00Z">
        <w:r>
          <w:rPr>
            <w:lang w:val="en-GB"/>
          </w:rPr>
          <w:lastRenderedPageBreak/>
          <w:t>Application Constraints</w:t>
        </w:r>
      </w:ins>
    </w:p>
    <w:p w14:paraId="00E03EB1" w14:textId="2CC97A08" w:rsidR="00EB6F4E" w:rsidRPr="00EB6F4E" w:rsidRDefault="00EB6F4E" w:rsidP="00EB6F4E">
      <w:pPr>
        <w:rPr>
          <w:ins w:id="788" w:author="Johannes Becker" w:date="2020-02-21T11:49:00Z"/>
          <w:lang w:val="en-GB"/>
        </w:rPr>
      </w:pPr>
      <w:ins w:id="789" w:author="Johannes Becker" w:date="2020-02-21T11:52:00Z">
        <w:r>
          <w:rPr>
            <w:lang w:val="en-GB"/>
          </w:rPr>
          <w:t>The VEC data format specification must have concept to apply con</w:t>
        </w:r>
      </w:ins>
      <w:ins w:id="790" w:author="Johannes Becker" w:date="2020-02-21T11:53:00Z">
        <w:r>
          <w:rPr>
            <w:lang w:val="en-GB"/>
          </w:rPr>
          <w:t xml:space="preserve">straints on the application / usage of specific elements </w:t>
        </w:r>
      </w:ins>
      <w:ins w:id="791" w:author="Johannes Becker" w:date="2020-02-21T11:54:00Z">
        <w:r>
          <w:rPr>
            <w:lang w:val="en-GB"/>
          </w:rPr>
          <w:t>defined in the VEC. This concept must</w:t>
        </w:r>
      </w:ins>
      <w:ins w:id="792" w:author="Johannes Becker" w:date="2020-02-21T11:55:00Z">
        <w:r w:rsidR="00031556">
          <w:rPr>
            <w:lang w:val="en-GB"/>
          </w:rPr>
          <w:t xml:space="preserve"> be based on instances (e.g. component nodes in a system schematic</w:t>
        </w:r>
      </w:ins>
      <w:ins w:id="793" w:author="Johannes Becker" w:date="2020-02-21T11:56:00Z">
        <w:r w:rsidR="00031556">
          <w:rPr>
            <w:lang w:val="en-GB"/>
          </w:rPr>
          <w:t xml:space="preserve"> or occurrences of a connector in a wiring harness). </w:t>
        </w:r>
      </w:ins>
      <w:ins w:id="794" w:author="Johannes Becker" w:date="2020-02-21T11:57:00Z">
        <w:r w:rsidR="00031556">
          <w:rPr>
            <w:lang w:val="en-GB"/>
          </w:rPr>
          <w:t xml:space="preserve">It is required to define the scope of validity of a certain design / construction and is </w:t>
        </w:r>
      </w:ins>
      <w:ins w:id="795" w:author="Johannes Becker" w:date="2020-02-21T11:58:00Z">
        <w:r w:rsidR="00031556">
          <w:rPr>
            <w:lang w:val="en-GB"/>
          </w:rPr>
          <w:t xml:space="preserve">complementary to the requirement mentioned in </w:t>
        </w:r>
      </w:ins>
      <w:ins w:id="796" w:author="Johannes Becker" w:date="2020-02-21T11:51:00Z">
        <w:r>
          <w:rPr>
            <w:lang w:val="en-GB"/>
          </w:rPr>
          <w:t>Chapter</w:t>
        </w:r>
      </w:ins>
      <w:ins w:id="797" w:author="Johannes Becker" w:date="2020-02-21T11:50:00Z">
        <w:r>
          <w:rPr>
            <w:lang w:val="en-GB"/>
          </w:rPr>
          <w:t xml:space="preserve"> </w:t>
        </w:r>
      </w:ins>
      <w:ins w:id="798" w:author="Johannes Becker" w:date="2020-02-21T11:51:00Z">
        <w:r>
          <w:rPr>
            <w:lang w:val="en-GB"/>
          </w:rPr>
          <w:fldChar w:fldCharType="begin"/>
        </w:r>
        <w:r>
          <w:rPr>
            <w:lang w:val="en-GB"/>
          </w:rPr>
          <w:instrText xml:space="preserve"> REF _Ref33178310 \r \h </w:instrText>
        </w:r>
      </w:ins>
      <w:r>
        <w:rPr>
          <w:lang w:val="en-GB"/>
        </w:rPr>
      </w:r>
      <w:r>
        <w:rPr>
          <w:lang w:val="en-GB"/>
        </w:rPr>
        <w:fldChar w:fldCharType="separate"/>
      </w:r>
      <w:ins w:id="799" w:author="Johannes Becker" w:date="2020-02-21T11:51:00Z">
        <w:r>
          <w:rPr>
            <w:lang w:val="en-GB"/>
          </w:rPr>
          <w:t>3.1.2</w:t>
        </w:r>
        <w:r>
          <w:rPr>
            <w:lang w:val="en-GB"/>
          </w:rPr>
          <w:fldChar w:fldCharType="end"/>
        </w:r>
      </w:ins>
      <w:ins w:id="800" w:author="Johannes Becker" w:date="2020-02-21T11:58:00Z">
        <w:r w:rsidR="00031556">
          <w:rPr>
            <w:lang w:val="en-GB"/>
          </w:rPr>
          <w:t xml:space="preserve">. However, </w:t>
        </w:r>
      </w:ins>
      <w:ins w:id="801" w:author="Johannes Becker" w:date="2020-02-21T11:59:00Z">
        <w:r w:rsidR="00031556">
          <w:rPr>
            <w:lang w:val="en-GB"/>
          </w:rPr>
          <w:t>the information required to define the constraints are the same.</w:t>
        </w:r>
      </w:ins>
    </w:p>
    <w:p w14:paraId="2032DC83" w14:textId="63710009" w:rsidR="002C65AC" w:rsidRPr="000C38F6" w:rsidRDefault="002C65AC" w:rsidP="002C65AC">
      <w:pPr>
        <w:pStyle w:val="berschrift2"/>
        <w:keepLines w:val="0"/>
        <w:numPr>
          <w:ilvl w:val="1"/>
          <w:numId w:val="2"/>
        </w:numPr>
        <w:autoSpaceDE/>
        <w:autoSpaceDN/>
        <w:adjustRightInd/>
        <w:spacing w:before="240" w:after="60" w:line="240" w:lineRule="auto"/>
        <w:rPr>
          <w:lang w:val="en-GB"/>
        </w:rPr>
      </w:pPr>
      <w:r w:rsidRPr="000C38F6">
        <w:rPr>
          <w:lang w:val="en-GB"/>
        </w:rPr>
        <w:t>Other</w:t>
      </w:r>
      <w:ins w:id="802" w:author="Johannes Becker" w:date="2020-02-21T11:49:00Z">
        <w:r w:rsidR="00EB6F4E">
          <w:rPr>
            <w:lang w:val="en-GB"/>
          </w:rPr>
          <w:t xml:space="preserve"> / technical</w:t>
        </w:r>
      </w:ins>
      <w:r w:rsidRPr="000C38F6">
        <w:rPr>
          <w:lang w:val="en-GB"/>
        </w:rPr>
        <w:t xml:space="preserve"> requirements</w:t>
      </w:r>
      <w:bookmarkEnd w:id="762"/>
      <w:bookmarkEnd w:id="763"/>
      <w:bookmarkEnd w:id="764"/>
    </w:p>
    <w:p w14:paraId="5A4261F5" w14:textId="77777777" w:rsidR="002C65AC" w:rsidRPr="000C38F6" w:rsidRDefault="002C65AC" w:rsidP="002C65AC">
      <w:pPr>
        <w:pStyle w:val="berschrift3"/>
        <w:keepLines w:val="0"/>
        <w:numPr>
          <w:ilvl w:val="2"/>
          <w:numId w:val="2"/>
        </w:numPr>
        <w:autoSpaceDE/>
        <w:autoSpaceDN/>
        <w:adjustRightInd/>
        <w:spacing w:before="240" w:after="60" w:line="240" w:lineRule="auto"/>
        <w:rPr>
          <w:lang w:val="en-GB"/>
        </w:rPr>
      </w:pPr>
      <w:bookmarkStart w:id="803" w:name="_Ref293401463"/>
      <w:bookmarkStart w:id="804" w:name="_Toc373509079"/>
      <w:r w:rsidRPr="000C38F6">
        <w:rPr>
          <w:lang w:val="en-GB"/>
        </w:rPr>
        <w:t>Data format</w:t>
      </w:r>
      <w:bookmarkEnd w:id="803"/>
      <w:bookmarkEnd w:id="804"/>
    </w:p>
    <w:p w14:paraId="3FB4E213" w14:textId="520079D9" w:rsidR="002C65AC" w:rsidRDefault="002C65AC" w:rsidP="002C65AC">
      <w:pPr>
        <w:pStyle w:val="VDABlocktext"/>
      </w:pPr>
      <w:del w:id="805" w:author="Johannes Becker" w:date="2020-02-21T11:52:00Z">
        <w:r w:rsidRPr="008D6700" w:rsidDel="00EB6F4E">
          <w:delText>Like the KBL</w:delText>
        </w:r>
        <w:r w:rsidDel="00EB6F4E">
          <w:delText>,</w:delText>
        </w:r>
        <w:r w:rsidRPr="008D6700" w:rsidDel="00EB6F4E">
          <w:delText xml:space="preserve"> the</w:delText>
        </w:r>
      </w:del>
      <w:ins w:id="806" w:author="Johannes Becker" w:date="2020-02-21T11:52:00Z">
        <w:r w:rsidR="00EB6F4E">
          <w:t>The</w:t>
        </w:r>
      </w:ins>
      <w:r w:rsidRPr="008D6700">
        <w:t xml:space="preserve"> VEC data format i</w:t>
      </w:r>
      <w:r>
        <w:t xml:space="preserve">s </w:t>
      </w:r>
      <w:del w:id="807" w:author="Johannes Becker" w:date="2020-02-21T11:52:00Z">
        <w:r w:rsidR="009D0A97" w:rsidDel="00EB6F4E">
          <w:delText>requested</w:delText>
        </w:r>
        <w:r w:rsidDel="00EB6F4E">
          <w:delText xml:space="preserve"> </w:delText>
        </w:r>
      </w:del>
      <w:ins w:id="808" w:author="Johannes Becker" w:date="2020-02-21T11:52:00Z">
        <w:r w:rsidR="00EB6F4E">
          <w:t xml:space="preserve">required </w:t>
        </w:r>
      </w:ins>
      <w:r>
        <w:t xml:space="preserve">to be </w:t>
      </w:r>
      <w:r w:rsidR="009D0A97">
        <w:t>an</w:t>
      </w:r>
      <w:r>
        <w:t xml:space="preserve"> XML based </w:t>
      </w:r>
      <w:r w:rsidRPr="008D6700">
        <w:t xml:space="preserve">format. </w:t>
      </w:r>
      <w:r>
        <w:t xml:space="preserve">Behind this background, the VEC data format specification must include </w:t>
      </w:r>
      <w:r w:rsidR="009D0A97">
        <w:t>an</w:t>
      </w:r>
      <w:r>
        <w:t xml:space="preserve"> XML schema definition. The VEC.XSD must define UNICODE-coding in order to enable special characters to be exchanged.</w:t>
      </w:r>
    </w:p>
    <w:p w14:paraId="1951C63A" w14:textId="6E5A089F" w:rsidR="002C65AC" w:rsidDel="00EB6F4E" w:rsidRDefault="002C65AC" w:rsidP="002C65AC">
      <w:pPr>
        <w:pStyle w:val="berschrift3"/>
        <w:keepLines w:val="0"/>
        <w:numPr>
          <w:ilvl w:val="2"/>
          <w:numId w:val="2"/>
        </w:numPr>
        <w:autoSpaceDE/>
        <w:autoSpaceDN/>
        <w:adjustRightInd/>
        <w:spacing w:before="240" w:after="60" w:line="240" w:lineRule="auto"/>
        <w:rPr>
          <w:moveFrom w:id="809" w:author="Johannes Becker" w:date="2020-02-21T11:48:00Z"/>
          <w:lang w:val="en-GB"/>
        </w:rPr>
      </w:pPr>
      <w:bookmarkStart w:id="810" w:name="_Toc373509080"/>
      <w:moveFromRangeStart w:id="811" w:author="Johannes Becker" w:date="2020-02-21T11:48:00Z" w:name="move33178146"/>
      <w:moveFrom w:id="812" w:author="Johannes Becker" w:date="2020-02-21T11:48:00Z">
        <w:r w:rsidDel="00EB6F4E">
          <w:rPr>
            <w:lang w:val="en-GB"/>
          </w:rPr>
          <w:t>Process specific information</w:t>
        </w:r>
        <w:bookmarkEnd w:id="810"/>
      </w:moveFrom>
    </w:p>
    <w:p w14:paraId="712E51F2" w14:textId="1132090F" w:rsidR="002C65AC" w:rsidDel="00EB6F4E" w:rsidRDefault="002C65AC" w:rsidP="002C65AC">
      <w:pPr>
        <w:pStyle w:val="VDABlocktext"/>
        <w:rPr>
          <w:moveFrom w:id="813" w:author="Johannes Becker" w:date="2020-02-21T11:48:00Z"/>
        </w:rPr>
      </w:pPr>
      <w:moveFrom w:id="814" w:author="Johannes Becker" w:date="2020-02-21T11:48:00Z">
        <w:r w:rsidDel="00EB6F4E">
          <w:t xml:space="preserve">The VEC data format specification must have a concept which describes how to enrich a VEC compliant file with process specific data. For this, each VEC element is </w:t>
        </w:r>
        <w:r w:rsidR="009D0A97" w:rsidDel="00EB6F4E">
          <w:t>requested</w:t>
        </w:r>
        <w:r w:rsidDel="00EB6F4E">
          <w:t xml:space="preserve"> </w:t>
        </w:r>
        <w:r w:rsidR="009D0A97" w:rsidDel="00EB6F4E">
          <w:t>to be</w:t>
        </w:r>
        <w:r w:rsidDel="00EB6F4E">
          <w:t xml:space="preserve"> capable to be extended with user defined attributes.</w:t>
        </w:r>
        <w:bookmarkEnd w:id="705"/>
        <w:bookmarkEnd w:id="765"/>
      </w:moveFrom>
    </w:p>
    <w:p w14:paraId="190A9792" w14:textId="4E7150D7" w:rsidR="002C65AC" w:rsidDel="00EB6F4E" w:rsidRDefault="002C65AC" w:rsidP="002C65AC">
      <w:pPr>
        <w:pStyle w:val="berschrift3"/>
        <w:keepLines w:val="0"/>
        <w:numPr>
          <w:ilvl w:val="2"/>
          <w:numId w:val="2"/>
        </w:numPr>
        <w:autoSpaceDE/>
        <w:autoSpaceDN/>
        <w:adjustRightInd/>
        <w:spacing w:before="240" w:after="60" w:line="240" w:lineRule="auto"/>
        <w:rPr>
          <w:moveFrom w:id="815" w:author="Johannes Becker" w:date="2020-02-21T11:48:00Z"/>
          <w:lang w:val="en-GB"/>
        </w:rPr>
      </w:pPr>
      <w:bookmarkStart w:id="816" w:name="_Toc373509081"/>
      <w:moveFrom w:id="817" w:author="Johannes Becker" w:date="2020-02-21T11:48:00Z">
        <w:r w:rsidDel="00EB6F4E">
          <w:rPr>
            <w:lang w:val="en-GB"/>
          </w:rPr>
          <w:t xml:space="preserve">Multi-language </w:t>
        </w:r>
        <w:r w:rsidR="009D0A97" w:rsidDel="00EB6F4E">
          <w:rPr>
            <w:lang w:val="en-GB"/>
          </w:rPr>
          <w:t>support</w:t>
        </w:r>
        <w:r w:rsidDel="00EB6F4E">
          <w:rPr>
            <w:lang w:val="en-GB"/>
          </w:rPr>
          <w:t xml:space="preserve"> for descriptions</w:t>
        </w:r>
        <w:bookmarkEnd w:id="816"/>
      </w:moveFrom>
    </w:p>
    <w:p w14:paraId="466569D2" w14:textId="7A9F3B60" w:rsidR="002C65AC" w:rsidDel="00EB6F4E" w:rsidRDefault="002C65AC" w:rsidP="002C65AC">
      <w:pPr>
        <w:pStyle w:val="VDABlocktext"/>
        <w:rPr>
          <w:moveFrom w:id="818" w:author="Johannes Becker" w:date="2020-02-21T11:48:00Z"/>
        </w:rPr>
      </w:pPr>
      <w:moveFrom w:id="819" w:author="Johannes Becker" w:date="2020-02-21T11:48:00Z">
        <w:r w:rsidDel="00EB6F4E">
          <w:t xml:space="preserve">For attributes, that carry non-identifying informal text (normally descriptions), the VEC data format specification must have a concept for multi-language </w:t>
        </w:r>
        <w:r w:rsidR="009D0A97" w:rsidDel="00EB6F4E">
          <w:t>support</w:t>
        </w:r>
        <w:r w:rsidDel="00EB6F4E">
          <w:t>. The language code must be compliant to ISO-639.</w:t>
        </w:r>
      </w:moveFrom>
    </w:p>
    <w:p w14:paraId="3B997674" w14:textId="672D14BE" w:rsidR="002C65AC" w:rsidDel="00EB6F4E" w:rsidRDefault="002C65AC" w:rsidP="002C65AC">
      <w:pPr>
        <w:pStyle w:val="berschrift3"/>
        <w:keepLines w:val="0"/>
        <w:numPr>
          <w:ilvl w:val="2"/>
          <w:numId w:val="2"/>
        </w:numPr>
        <w:autoSpaceDE/>
        <w:autoSpaceDN/>
        <w:adjustRightInd/>
        <w:spacing w:before="240" w:after="60" w:line="240" w:lineRule="auto"/>
        <w:rPr>
          <w:moveFrom w:id="820" w:author="Johannes Becker" w:date="2020-02-21T11:48:00Z"/>
          <w:lang w:val="en-GB"/>
        </w:rPr>
      </w:pPr>
      <w:bookmarkStart w:id="821" w:name="_Toc373509082"/>
      <w:moveFrom w:id="822" w:author="Johannes Becker" w:date="2020-02-21T11:48:00Z">
        <w:r w:rsidDel="00EB6F4E">
          <w:rPr>
            <w:lang w:val="en-GB"/>
          </w:rPr>
          <w:t>Free choice of measurement units for dimension</w:t>
        </w:r>
        <w:r w:rsidR="00AB40E7" w:rsidDel="00EB6F4E">
          <w:rPr>
            <w:lang w:val="en-GB"/>
          </w:rPr>
          <w:t>al</w:t>
        </w:r>
        <w:r w:rsidDel="00EB6F4E">
          <w:rPr>
            <w:lang w:val="en-GB"/>
          </w:rPr>
          <w:t xml:space="preserve"> quantities</w:t>
        </w:r>
        <w:bookmarkEnd w:id="821"/>
      </w:moveFrom>
    </w:p>
    <w:p w14:paraId="09621FD4" w14:textId="3657F010" w:rsidR="002C65AC" w:rsidDel="00EB6F4E" w:rsidRDefault="002C65AC" w:rsidP="002C65AC">
      <w:pPr>
        <w:pStyle w:val="VDABlocktext"/>
        <w:rPr>
          <w:moveFrom w:id="823" w:author="Johannes Becker" w:date="2020-02-21T11:48:00Z"/>
        </w:rPr>
      </w:pPr>
      <w:moveFrom w:id="824" w:author="Johannes Becker" w:date="2020-02-21T11:48:00Z">
        <w:r w:rsidDel="00EB6F4E">
          <w:t>For attributes, that carry dimension</w:t>
        </w:r>
        <w:r w:rsidR="00AB40E7" w:rsidDel="00EB6F4E">
          <w:t>al</w:t>
        </w:r>
        <w:r w:rsidDel="00EB6F4E">
          <w:t xml:space="preserve"> quantities, the VEC data format specification must permit free choice of measurement units. In order to ease the data import, the VEC data format specification must have a special concept for SI data units (like metre – m) and scaled units (like millimetre – mm) as well as combined units (like kg per metre – kg/m).</w:t>
        </w:r>
        <w:bookmarkEnd w:id="518"/>
        <w:bookmarkEnd w:id="519"/>
      </w:moveFrom>
    </w:p>
    <w:p w14:paraId="146BB9C5" w14:textId="6A35FE98"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825" w:name="_Toc373509083"/>
      <w:moveFromRangeEnd w:id="811"/>
      <w:r>
        <w:rPr>
          <w:lang w:val="en-GB"/>
        </w:rPr>
        <w:t xml:space="preserve">Binding the VEC with external </w:t>
      </w:r>
      <w:r w:rsidR="00AB40E7">
        <w:rPr>
          <w:lang w:val="en-GB"/>
        </w:rPr>
        <w:t>m</w:t>
      </w:r>
      <w:r>
        <w:rPr>
          <w:lang w:val="en-GB"/>
        </w:rPr>
        <w:t>odel</w:t>
      </w:r>
      <w:r w:rsidR="00AB40E7">
        <w:rPr>
          <w:lang w:val="en-GB"/>
        </w:rPr>
        <w:t>s</w:t>
      </w:r>
      <w:r>
        <w:rPr>
          <w:lang w:val="en-GB"/>
        </w:rPr>
        <w:t xml:space="preserve"> and </w:t>
      </w:r>
      <w:r w:rsidR="00AB40E7">
        <w:rPr>
          <w:lang w:val="en-GB"/>
        </w:rPr>
        <w:t>f</w:t>
      </w:r>
      <w:r>
        <w:rPr>
          <w:lang w:val="en-GB"/>
        </w:rPr>
        <w:t>ormats</w:t>
      </w:r>
      <w:bookmarkEnd w:id="825"/>
    </w:p>
    <w:p w14:paraId="03C2856C" w14:textId="7C161A9B" w:rsidR="002C65AC" w:rsidRDefault="002C65AC" w:rsidP="002C65AC">
      <w:r w:rsidRPr="00BE2B0F">
        <w:t xml:space="preserve">There are many use cases in which the information represented by a VEC is related to elements outside of the VEC. This relationship to external elements is in many cases relevant information for downstream participants in the process and should be preserved. One obvious approach to achieve this would be to integrate this information into the VEC Model. </w:t>
      </w:r>
      <w:r w:rsidR="009D0A97" w:rsidRPr="00BE2B0F">
        <w:t>However,</w:t>
      </w:r>
      <w:r w:rsidRPr="00BE2B0F">
        <w:t xml:space="preserve"> this approach is not satisfying in many cases, because the respective information might not be within the central scope of the VEC or other established standards exist for the representation of this kind of information.</w:t>
      </w:r>
      <w:r w:rsidRPr="007E6EA9">
        <w:rPr>
          <w:lang w:val="en-GB"/>
        </w:rPr>
        <w:t xml:space="preserve"> Examples for</w:t>
      </w:r>
      <w:r>
        <w:t xml:space="preserve"> such</w:t>
      </w:r>
      <w:r w:rsidRPr="007E6EA9">
        <w:rPr>
          <w:lang w:val="en-GB"/>
        </w:rPr>
        <w:t xml:space="preserve"> information are</w:t>
      </w:r>
      <w:r>
        <w:t>:</w:t>
      </w:r>
    </w:p>
    <w:p w14:paraId="58854551" w14:textId="77777777" w:rsidR="002C65AC" w:rsidRPr="009F0B9F" w:rsidRDefault="002C65AC" w:rsidP="002C65AC">
      <w:pPr>
        <w:pStyle w:val="Aufzhlung1"/>
        <w:spacing w:after="120"/>
        <w:ind w:left="460" w:hanging="176"/>
      </w:pPr>
      <w:r w:rsidRPr="009F0B9F">
        <w:t>Visual representations like:</w:t>
      </w:r>
    </w:p>
    <w:p w14:paraId="0BC12067" w14:textId="77777777" w:rsidR="002C65AC" w:rsidRDefault="002C65AC" w:rsidP="002C65AC">
      <w:pPr>
        <w:pStyle w:val="Aufzhlung2"/>
        <w:spacing w:after="120"/>
      </w:pPr>
      <w:r>
        <w:t>3D-Models</w:t>
      </w:r>
    </w:p>
    <w:p w14:paraId="0B04B915" w14:textId="77777777" w:rsidR="002C65AC" w:rsidRDefault="002C65AC" w:rsidP="002C65AC">
      <w:pPr>
        <w:pStyle w:val="Aufzhlung2"/>
        <w:spacing w:after="120"/>
      </w:pPr>
      <w:r>
        <w:t xml:space="preserve">Wiring Diagrams </w:t>
      </w:r>
    </w:p>
    <w:p w14:paraId="4F3D0DCE" w14:textId="77777777" w:rsidR="002C65AC" w:rsidRDefault="002C65AC" w:rsidP="002C65AC">
      <w:pPr>
        <w:pStyle w:val="Aufzhlung2"/>
        <w:spacing w:after="120"/>
      </w:pPr>
      <w:r>
        <w:lastRenderedPageBreak/>
        <w:t>Component-Symbols</w:t>
      </w:r>
    </w:p>
    <w:p w14:paraId="744773FF" w14:textId="77777777" w:rsidR="002C65AC" w:rsidRPr="00BC0896" w:rsidRDefault="002C65AC" w:rsidP="002C65AC">
      <w:pPr>
        <w:pStyle w:val="Aufzhlung2"/>
        <w:spacing w:after="120"/>
      </w:pPr>
      <w:r>
        <w:t>Drawings</w:t>
      </w:r>
    </w:p>
    <w:p w14:paraId="7439E782" w14:textId="77777777" w:rsidR="002C65AC" w:rsidRDefault="002C65AC" w:rsidP="002C65AC">
      <w:pPr>
        <w:pStyle w:val="Aufzhlung1"/>
        <w:spacing w:after="120"/>
        <w:ind w:left="460" w:hanging="176"/>
      </w:pPr>
      <w:r>
        <w:t>Requirements</w:t>
      </w:r>
    </w:p>
    <w:p w14:paraId="6C735964" w14:textId="77777777" w:rsidR="002C65AC" w:rsidRPr="00BE2B0F" w:rsidRDefault="002C65AC" w:rsidP="002C65AC">
      <w:r w:rsidRPr="00BE2B0F">
        <w:t xml:space="preserve">In order to be able to use these external formats together with the VEC a solution is necessary to create a link / mapping between information in the VEC and information in other external formats. </w:t>
      </w:r>
    </w:p>
    <w:p w14:paraId="20393236" w14:textId="77777777" w:rsidR="002C65AC" w:rsidRPr="00BE2B0F" w:rsidRDefault="002C65AC" w:rsidP="002C65AC">
      <w:r w:rsidRPr="00BE2B0F">
        <w:t xml:space="preserve">To make this requirement more clearly, it is explained in the following with a small example: </w:t>
      </w:r>
    </w:p>
    <w:p w14:paraId="4D481636" w14:textId="1F7E0309" w:rsidR="002C65AC" w:rsidRDefault="002C65AC" w:rsidP="002C65AC">
      <w:r w:rsidRPr="00BE2B0F">
        <w:t>The Part Master Data of a connector can be described in VEC in a structured way (Cavities and their technical properties, segment connection points,</w:t>
      </w:r>
      <w:r w:rsidR="00F4236D">
        <w:t xml:space="preserve"> etc.</w:t>
      </w:r>
      <w:r w:rsidRPr="00BE2B0F">
        <w:t xml:space="preserve">). </w:t>
      </w:r>
      <w:r w:rsidR="009D0A97" w:rsidRPr="00BE2B0F">
        <w:t>However,</w:t>
      </w:r>
      <w:r w:rsidRPr="00BE2B0F">
        <w:t xml:space="preserve"> there are many use cases where a visual representation of the connector is needed (e.g. Harness Drawing, Wiring Diagram). This visual representation is often distributed as an SVG-Symbol. If there is no link between the information in the VEC and the visual representation, the information can only be used in a limited way. For more advanced use cases it is necessary to know which element in the VEC (e.g. a Cavity) is represented by which graphical element in the SVG (e.g. a square). </w:t>
      </w:r>
    </w:p>
    <w:p w14:paraId="6188F23A" w14:textId="77777777" w:rsidR="002C65AC" w:rsidRDefault="002C65AC" w:rsidP="002C65AC">
      <w:r>
        <w:t>In detail the following requirements must be satisfied:</w:t>
      </w:r>
    </w:p>
    <w:p w14:paraId="5DC18864" w14:textId="10478AF6" w:rsidR="002C65AC" w:rsidRDefault="002C65AC" w:rsidP="002C65AC">
      <w:pPr>
        <w:pStyle w:val="Aufzhlungnumerisch"/>
        <w:spacing w:after="120"/>
      </w:pPr>
      <w:r w:rsidRPr="004E70D6">
        <w:t>It must be possible to create a mapping between any kind of information in the VEC and elements in an external data source.</w:t>
      </w:r>
    </w:p>
    <w:p w14:paraId="649A3EB1" w14:textId="77777777" w:rsidR="002C65AC" w:rsidRDefault="002C65AC" w:rsidP="002C65AC">
      <w:pPr>
        <w:pStyle w:val="Aufzhlungnumerisch"/>
        <w:spacing w:after="120"/>
      </w:pPr>
      <w:r w:rsidRPr="0084169C">
        <w:t>If the VEC is</w:t>
      </w:r>
      <w:r>
        <w:t xml:space="preserve"> mapped</w:t>
      </w:r>
      <w:r w:rsidRPr="0084169C">
        <w:t xml:space="preserve"> with some ex</w:t>
      </w:r>
      <w:r>
        <w:t>ternal information, then it must be still possible to read both formats independently (without using the link). E.g. if VEC is linked with an SVG, it must be still possible to read the VEC, without interpreting the SVG and it must be still possible to read SVG with an appropriate viewer, without knowing about the VEC.</w:t>
      </w:r>
    </w:p>
    <w:p w14:paraId="0C63E864" w14:textId="77777777" w:rsidR="002C65AC" w:rsidRDefault="002C65AC" w:rsidP="002C65AC">
      <w:pPr>
        <w:pStyle w:val="Aufzhlungnumerisch"/>
        <w:spacing w:after="120"/>
      </w:pPr>
      <w:r>
        <w:t xml:space="preserve">The used mapping mechanism must not require any structural information about the described data outside of the VEC. Master and source of this kind of data is the VEC. This means for example if a VEC should be linked to SVG it </w:t>
      </w:r>
      <w:r w:rsidRPr="00F4236D">
        <w:t>must not</w:t>
      </w:r>
      <w:r>
        <w:t xml:space="preserve"> be necessary that the SVG complies with a defined structure and </w:t>
      </w:r>
      <w:proofErr w:type="gramStart"/>
      <w:r>
        <w:t>has to</w:t>
      </w:r>
      <w:proofErr w:type="gramEnd"/>
      <w:r>
        <w:t xml:space="preserve"> use certain elements for the representation of its information. </w:t>
      </w:r>
    </w:p>
    <w:p w14:paraId="6FD700DE" w14:textId="77777777" w:rsidR="002C65AC" w:rsidRDefault="002C65AC" w:rsidP="002C65AC">
      <w:pPr>
        <w:pStyle w:val="Aufzhlungnumerisch"/>
        <w:spacing w:after="120"/>
      </w:pPr>
      <w:r>
        <w:t>The mapping mechanism must be usable for different types of formats. However not all formats are suitable to be used for a mapping. At least they must be structured in some way and elements must be identifiable (e.g. JPEG is not appropriate for such mapping mechanism).</w:t>
      </w:r>
    </w:p>
    <w:p w14:paraId="26493BDC" w14:textId="77777777" w:rsidR="002C65AC" w:rsidRDefault="002C65AC" w:rsidP="002C65AC">
      <w:pPr>
        <w:pStyle w:val="Aufzhlungnumerisch"/>
        <w:spacing w:after="120"/>
      </w:pPr>
      <w:r>
        <w:t>The mapping must be standardized, in order to allow an exchange of the mapping information between different systems.</w:t>
      </w:r>
    </w:p>
    <w:p w14:paraId="2782923C" w14:textId="7C0B4D50" w:rsidR="004C7513" w:rsidRDefault="004C7513" w:rsidP="002C65AC">
      <w:pPr>
        <w:pStyle w:val="berschrift3"/>
        <w:keepLines w:val="0"/>
        <w:numPr>
          <w:ilvl w:val="2"/>
          <w:numId w:val="2"/>
        </w:numPr>
        <w:autoSpaceDE/>
        <w:autoSpaceDN/>
        <w:adjustRightInd/>
        <w:spacing w:before="240" w:after="60" w:line="240" w:lineRule="auto"/>
        <w:rPr>
          <w:ins w:id="826" w:author="Johannes Becker" w:date="2020-02-21T12:25:00Z"/>
          <w:lang w:val="en-GB"/>
        </w:rPr>
      </w:pPr>
      <w:bookmarkStart w:id="827" w:name="_Toc373509084"/>
      <w:ins w:id="828" w:author="Johannes Becker" w:date="2020-02-21T12:25:00Z">
        <w:r>
          <w:rPr>
            <w:lang w:val="en-GB"/>
          </w:rPr>
          <w:t>Tracking of changes to the digital representation</w:t>
        </w:r>
      </w:ins>
      <w:ins w:id="829" w:author="Johannes Becker" w:date="2020-02-21T12:26:00Z">
        <w:r>
          <w:rPr>
            <w:lang w:val="en-GB"/>
          </w:rPr>
          <w:t xml:space="preserve"> of documents</w:t>
        </w:r>
      </w:ins>
    </w:p>
    <w:p w14:paraId="56105E94" w14:textId="48B08935" w:rsidR="004C7513" w:rsidRPr="004C7513" w:rsidRDefault="004C7513" w:rsidP="004C7513">
      <w:pPr>
        <w:rPr>
          <w:ins w:id="830" w:author="Johannes Becker" w:date="2020-02-21T12:25:00Z"/>
          <w:lang w:val="en-GB"/>
        </w:rPr>
      </w:pPr>
      <w:ins w:id="831" w:author="Johannes Becker" w:date="2020-02-21T12:26:00Z">
        <w:r>
          <w:rPr>
            <w:lang w:val="en-GB"/>
          </w:rPr>
          <w:t>The VEC data format specification must provide a concept to detect / track ch</w:t>
        </w:r>
      </w:ins>
      <w:ins w:id="832" w:author="Johannes Becker" w:date="2020-02-21T12:27:00Z">
        <w:r>
          <w:rPr>
            <w:lang w:val="en-GB"/>
          </w:rPr>
          <w:t xml:space="preserve">anges to digital representation of a document. There are cases where the digital content of a document </w:t>
        </w:r>
      </w:ins>
      <w:ins w:id="833" w:author="Johannes Becker" w:date="2020-02-21T12:28:00Z">
        <w:r>
          <w:rPr>
            <w:lang w:val="en-GB"/>
          </w:rPr>
          <w:t xml:space="preserve">within the VEC </w:t>
        </w:r>
      </w:ins>
      <w:ins w:id="834" w:author="Johannes Becker" w:date="2020-02-21T12:27:00Z">
        <w:r>
          <w:rPr>
            <w:lang w:val="en-GB"/>
          </w:rPr>
          <w:t xml:space="preserve">changes, even if the </w:t>
        </w:r>
      </w:ins>
      <w:ins w:id="835" w:author="Johannes Becker" w:date="2020-02-21T12:28:00Z">
        <w:r>
          <w:rPr>
            <w:lang w:val="en-GB"/>
          </w:rPr>
          <w:t>PDM relevant information remains unchanged (e.g. the document itself has not been republished, but changes to the export</w:t>
        </w:r>
      </w:ins>
      <w:ins w:id="836" w:author="Johannes Becker" w:date="2020-02-21T12:29:00Z">
        <w:r>
          <w:rPr>
            <w:lang w:val="en-GB"/>
          </w:rPr>
          <w:t>ing system resulted in content changes).</w:t>
        </w:r>
      </w:ins>
    </w:p>
    <w:p w14:paraId="628A4076" w14:textId="39D124EE" w:rsidR="002C65AC" w:rsidRDefault="002C65AC" w:rsidP="002C65AC">
      <w:pPr>
        <w:pStyle w:val="berschrift3"/>
        <w:keepLines w:val="0"/>
        <w:numPr>
          <w:ilvl w:val="2"/>
          <w:numId w:val="2"/>
        </w:numPr>
        <w:autoSpaceDE/>
        <w:autoSpaceDN/>
        <w:adjustRightInd/>
        <w:spacing w:before="240" w:after="60" w:line="240" w:lineRule="auto"/>
        <w:rPr>
          <w:lang w:val="en-GB"/>
        </w:rPr>
      </w:pPr>
      <w:r>
        <w:rPr>
          <w:lang w:val="en-GB"/>
        </w:rPr>
        <w:lastRenderedPageBreak/>
        <w:t>Extendable Enumerations</w:t>
      </w:r>
      <w:bookmarkEnd w:id="827"/>
    </w:p>
    <w:p w14:paraId="6CD7CB07" w14:textId="680277DD" w:rsidR="002C65AC" w:rsidRDefault="002C65AC" w:rsidP="002C65AC">
      <w:pPr>
        <w:rPr>
          <w:lang w:val="en-GB"/>
        </w:rPr>
      </w:pPr>
      <w:r>
        <w:rPr>
          <w:lang w:val="en-GB"/>
        </w:rPr>
        <w:t xml:space="preserve">The data model of the VEC must support extendable and fixed enumerations (open &amp; closed). For closed enumerations all possible literals are known at the time of the definition of the VEC. For open enumerations some </w:t>
      </w:r>
      <w:proofErr w:type="spellStart"/>
      <w:r w:rsidR="00AB40E7">
        <w:rPr>
          <w:lang w:val="en-GB"/>
        </w:rPr>
        <w:t>literals</w:t>
      </w:r>
      <w:proofErr w:type="spellEnd"/>
      <w:r w:rsidR="00AB40E7">
        <w:rPr>
          <w:lang w:val="en-GB"/>
        </w:rPr>
        <w:t xml:space="preserve"> </w:t>
      </w:r>
      <w:r>
        <w:rPr>
          <w:lang w:val="en-GB"/>
        </w:rPr>
        <w:t xml:space="preserve">are known (which should be standardized), but new literals might emerge in the future. This is often the case, when the literals relate to technical aspects. With new innovations in technology, new literals might be required and shall not require a new version of the VEC schema. </w:t>
      </w:r>
    </w:p>
    <w:p w14:paraId="2D94B56B" w14:textId="77777777" w:rsidR="002C65AC" w:rsidRDefault="002C65AC" w:rsidP="002C65AC">
      <w:pPr>
        <w:rPr>
          <w:lang w:val="en-GB"/>
        </w:rPr>
      </w:pPr>
      <w:r>
        <w:rPr>
          <w:lang w:val="en-GB"/>
        </w:rPr>
        <w:t>In detail the following requirements must be satisfied:</w:t>
      </w:r>
    </w:p>
    <w:p w14:paraId="3D0096AC" w14:textId="77777777" w:rsidR="002C65AC" w:rsidRDefault="002C65AC" w:rsidP="00D50625">
      <w:pPr>
        <w:pStyle w:val="Aufzhlungnumerisch"/>
        <w:numPr>
          <w:ilvl w:val="0"/>
          <w:numId w:val="45"/>
        </w:numPr>
        <w:spacing w:after="120"/>
      </w:pPr>
      <w:r>
        <w:t xml:space="preserve">Closed lists of enumeration values </w:t>
      </w:r>
      <w:proofErr w:type="gramStart"/>
      <w:r>
        <w:t>have to</w:t>
      </w:r>
      <w:proofErr w:type="gramEnd"/>
      <w:r>
        <w:t xml:space="preserve"> be supported.</w:t>
      </w:r>
    </w:p>
    <w:p w14:paraId="5AA1254A" w14:textId="77777777" w:rsidR="002C65AC" w:rsidRPr="006A0054" w:rsidRDefault="002C65AC" w:rsidP="00D50625">
      <w:pPr>
        <w:pStyle w:val="Aufzhlungnumerisch"/>
        <w:numPr>
          <w:ilvl w:val="0"/>
          <w:numId w:val="45"/>
        </w:numPr>
        <w:spacing w:after="120"/>
      </w:pPr>
      <w:r>
        <w:t xml:space="preserve">Open lists of enumeration values </w:t>
      </w:r>
      <w:proofErr w:type="gramStart"/>
      <w:r>
        <w:t>have to</w:t>
      </w:r>
      <w:proofErr w:type="gramEnd"/>
      <w:r>
        <w:t xml:space="preserve"> be supported.</w:t>
      </w:r>
    </w:p>
    <w:p w14:paraId="73207BCB" w14:textId="77777777" w:rsidR="002C65AC" w:rsidRDefault="002C65AC" w:rsidP="00D50625">
      <w:pPr>
        <w:pStyle w:val="Aufzhlungnumerisch"/>
        <w:numPr>
          <w:ilvl w:val="0"/>
          <w:numId w:val="45"/>
        </w:numPr>
        <w:spacing w:after="120"/>
      </w:pPr>
      <w:r>
        <w:t>The VEC UML model shall be the single source for documenting open and closed enumerations.</w:t>
      </w:r>
    </w:p>
    <w:p w14:paraId="403A1AE0" w14:textId="77777777" w:rsidR="002C65AC" w:rsidRDefault="002C65AC" w:rsidP="00D50625">
      <w:pPr>
        <w:pStyle w:val="Aufzhlungnumerisch"/>
        <w:numPr>
          <w:ilvl w:val="0"/>
          <w:numId w:val="45"/>
        </w:numPr>
        <w:spacing w:after="120"/>
      </w:pPr>
      <w:r>
        <w:t>The concept shall be supported in the XML schema, too.</w:t>
      </w:r>
    </w:p>
    <w:p w14:paraId="1025CE3B" w14:textId="77777777" w:rsidR="002C65AC" w:rsidRDefault="002C65AC" w:rsidP="00D50625">
      <w:pPr>
        <w:pStyle w:val="Aufzhlungnumerisch"/>
        <w:numPr>
          <w:ilvl w:val="0"/>
          <w:numId w:val="45"/>
        </w:numPr>
        <w:spacing w:after="120"/>
      </w:pPr>
      <w:r>
        <w:t>It shall be possible to validate closed list values against the XML schema</w:t>
      </w:r>
    </w:p>
    <w:p w14:paraId="15657285" w14:textId="77777777" w:rsidR="002C65AC" w:rsidRPr="006A0054" w:rsidRDefault="002C65AC" w:rsidP="00D50625">
      <w:pPr>
        <w:pStyle w:val="Aufzhlungnumerisch"/>
        <w:numPr>
          <w:ilvl w:val="0"/>
          <w:numId w:val="45"/>
        </w:numPr>
        <w:spacing w:after="120"/>
      </w:pPr>
      <w:r>
        <w:t>It shall be possible to validate the pre-defined open list values against a specific XML schema</w:t>
      </w:r>
    </w:p>
    <w:p w14:paraId="6FE71DEC" w14:textId="77777777" w:rsidR="002C65AC" w:rsidRDefault="002C65AC" w:rsidP="002C65AC">
      <w:pPr>
        <w:pStyle w:val="berschrift1"/>
        <w:keepLines w:val="0"/>
        <w:numPr>
          <w:ilvl w:val="0"/>
          <w:numId w:val="2"/>
        </w:numPr>
        <w:autoSpaceDE/>
        <w:autoSpaceDN/>
        <w:adjustRightInd/>
        <w:spacing w:before="240" w:after="60" w:line="240" w:lineRule="auto"/>
        <w:contextualSpacing w:val="0"/>
        <w:rPr>
          <w:lang w:val="en-GB"/>
        </w:rPr>
      </w:pPr>
      <w:bookmarkStart w:id="837" w:name="_Toc244129416"/>
      <w:bookmarkStart w:id="838" w:name="_Toc244135948"/>
      <w:bookmarkStart w:id="839" w:name="_Toc244217518"/>
      <w:bookmarkStart w:id="840" w:name="_Toc244129417"/>
      <w:bookmarkStart w:id="841" w:name="_Toc244135949"/>
      <w:bookmarkStart w:id="842" w:name="_Toc244217519"/>
      <w:bookmarkStart w:id="843" w:name="_Toc264879825"/>
      <w:bookmarkStart w:id="844" w:name="_Toc264879826"/>
      <w:bookmarkStart w:id="845" w:name="_Toc264879827"/>
      <w:bookmarkStart w:id="846" w:name="_Toc264879828"/>
      <w:bookmarkStart w:id="847" w:name="_Toc264879831"/>
      <w:bookmarkStart w:id="848" w:name="_Toc264879832"/>
      <w:bookmarkStart w:id="849" w:name="_Toc264879835"/>
      <w:bookmarkStart w:id="850" w:name="_Toc264879836"/>
      <w:bookmarkStart w:id="851" w:name="_Toc264879839"/>
      <w:bookmarkStart w:id="852" w:name="_Toc264879840"/>
      <w:bookmarkStart w:id="853" w:name="_Toc264879841"/>
      <w:bookmarkStart w:id="854" w:name="_Toc264879842"/>
      <w:bookmarkStart w:id="855" w:name="_Toc264879843"/>
      <w:bookmarkStart w:id="856" w:name="_Toc264879844"/>
      <w:bookmarkStart w:id="857" w:name="_Toc264879845"/>
      <w:bookmarkStart w:id="858" w:name="_Toc264879846"/>
      <w:bookmarkStart w:id="859" w:name="_Toc264879865"/>
      <w:bookmarkStart w:id="860" w:name="_Toc179952658"/>
      <w:bookmarkStart w:id="861" w:name="_Ref179960557"/>
      <w:bookmarkStart w:id="862" w:name="_Toc181766065"/>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r>
        <w:rPr>
          <w:lang w:val="en-GB"/>
        </w:rPr>
        <w:br w:type="page"/>
      </w:r>
      <w:bookmarkStart w:id="863" w:name="_Toc27668595"/>
      <w:bookmarkStart w:id="864" w:name="_Toc27730663"/>
      <w:bookmarkStart w:id="865" w:name="_Ref27733285"/>
      <w:bookmarkStart w:id="866" w:name="_Ref33008795"/>
      <w:bookmarkStart w:id="867" w:name="_Ref33008804"/>
      <w:bookmarkStart w:id="868" w:name="_Hlk31540106"/>
      <w:bookmarkStart w:id="869" w:name="_GoBack"/>
      <w:bookmarkEnd w:id="860"/>
      <w:bookmarkEnd w:id="861"/>
      <w:bookmarkEnd w:id="862"/>
      <w:bookmarkEnd w:id="869"/>
      <w:r>
        <w:rPr>
          <w:lang w:val="en-GB"/>
        </w:rPr>
        <w:lastRenderedPageBreak/>
        <w:t>General Guidelines</w:t>
      </w:r>
      <w:bookmarkEnd w:id="863"/>
      <w:bookmarkEnd w:id="864"/>
      <w:bookmarkEnd w:id="865"/>
      <w:bookmarkEnd w:id="866"/>
      <w:bookmarkEnd w:id="867"/>
    </w:p>
    <w:p w14:paraId="1073DD20" w14:textId="6E7A9233" w:rsidR="002C65AC" w:rsidRDefault="002C65AC" w:rsidP="002C65AC">
      <w:pPr>
        <w:rPr>
          <w:lang w:val="en-GB"/>
        </w:rPr>
      </w:pPr>
      <w:r>
        <w:rPr>
          <w:lang w:val="en-GB"/>
        </w:rPr>
        <w:t>The most of definition of the VEC is contained in chapter</w:t>
      </w:r>
      <w:r w:rsidRPr="000C29C0">
        <w:t xml:space="preserve"> </w:t>
      </w:r>
      <w:r w:rsidR="000C29C0">
        <w:fldChar w:fldCharType="begin"/>
      </w:r>
      <w:r w:rsidR="000C29C0">
        <w:instrText xml:space="preserve"> REF _Ref27731170 \n \h </w:instrText>
      </w:r>
      <w:r w:rsidR="000C29C0">
        <w:fldChar w:fldCharType="separate"/>
      </w:r>
      <w:r w:rsidR="00FD096A">
        <w:t>5</w:t>
      </w:r>
      <w:r w:rsidR="000C29C0">
        <w:fldChar w:fldCharType="end"/>
      </w:r>
      <w:r w:rsidR="000C29C0">
        <w:t xml:space="preserve"> </w:t>
      </w:r>
      <w:r w:rsidRPr="000C29C0">
        <w:t xml:space="preserve">as a detailed model description. </w:t>
      </w:r>
      <w:bookmarkStart w:id="870" w:name="_Hlk31540301"/>
      <w:r>
        <w:rPr>
          <w:lang w:val="en-GB"/>
        </w:rPr>
        <w:t>However, there are general concepts and guidelines that apply</w:t>
      </w:r>
      <w:del w:id="871" w:author="Johannes Becker" w:date="2020-02-21T12:37:00Z">
        <w:r w:rsidDel="005F04A8">
          <w:rPr>
            <w:lang w:val="en-GB"/>
          </w:rPr>
          <w:delText xml:space="preserve"> in a more cross-sectional way and can not</w:delText>
        </w:r>
      </w:del>
      <w:ins w:id="872" w:author="Ungerer, Max" w:date="2020-01-24T17:04:00Z">
        <w:del w:id="873" w:author="Johannes Becker" w:date="2020-02-21T12:37:00Z">
          <w:r w:rsidR="0028103C" w:rsidDel="005F04A8">
            <w:rPr>
              <w:lang w:val="en-GB"/>
            </w:rPr>
            <w:delText>cannot</w:delText>
          </w:r>
        </w:del>
      </w:ins>
      <w:del w:id="874" w:author="Johannes Becker" w:date="2020-02-21T12:37:00Z">
        <w:r w:rsidDel="005F04A8">
          <w:rPr>
            <w:lang w:val="en-GB"/>
          </w:rPr>
          <w:delText xml:space="preserve"> be linked to a specific</w:delText>
        </w:r>
      </w:del>
      <w:ins w:id="875" w:author="Johannes Becker" w:date="2020-02-21T12:37:00Z">
        <w:r w:rsidR="005F04A8">
          <w:rPr>
            <w:lang w:val="en-GB"/>
          </w:rPr>
          <w:t xml:space="preserve"> universally and are not limited to an</w:t>
        </w:r>
      </w:ins>
      <w:r>
        <w:rPr>
          <w:lang w:val="en-GB"/>
        </w:rPr>
        <w:t xml:space="preserve"> individual model element. </w:t>
      </w:r>
      <w:bookmarkEnd w:id="868"/>
      <w:r>
        <w:rPr>
          <w:lang w:val="en-GB"/>
        </w:rPr>
        <w:t xml:space="preserve">Therefore, </w:t>
      </w:r>
      <w:del w:id="876" w:author="Johannes Becker" w:date="2020-02-21T12:38:00Z">
        <w:r w:rsidDel="005F04A8">
          <w:rPr>
            <w:lang w:val="en-GB"/>
          </w:rPr>
          <w:delText xml:space="preserve">it is </w:delText>
        </w:r>
        <w:r w:rsidRPr="008C6468" w:rsidDel="005F04A8">
          <w:rPr>
            <w:lang w:val="en-GB"/>
          </w:rPr>
          <w:delText>not feasible to define them in the form of a</w:delText>
        </w:r>
      </w:del>
      <w:ins w:id="877" w:author="Johannes Becker" w:date="2020-02-21T12:38:00Z">
        <w:r w:rsidR="005F04A8">
          <w:rPr>
            <w:lang w:val="en-GB"/>
          </w:rPr>
          <w:t>they are not formulated as part of the</w:t>
        </w:r>
      </w:ins>
      <w:r w:rsidRPr="008C6468">
        <w:rPr>
          <w:lang w:val="en-GB"/>
        </w:rPr>
        <w:t xml:space="preserve"> model description</w:t>
      </w:r>
      <w:r>
        <w:rPr>
          <w:lang w:val="en-GB"/>
        </w:rPr>
        <w:t xml:space="preserve">. These guidelines are defined in the </w:t>
      </w:r>
      <w:del w:id="878" w:author="Johannes Becker" w:date="2020-02-21T12:38:00Z">
        <w:r w:rsidDel="005F04A8">
          <w:rPr>
            <w:lang w:val="en-GB"/>
          </w:rPr>
          <w:delText xml:space="preserve">following </w:delText>
        </w:r>
      </w:del>
      <w:ins w:id="879" w:author="Johannes Becker" w:date="2020-02-21T12:38:00Z">
        <w:r w:rsidR="005F04A8">
          <w:rPr>
            <w:lang w:val="en-GB"/>
          </w:rPr>
          <w:t xml:space="preserve">below </w:t>
        </w:r>
      </w:ins>
      <w:r>
        <w:rPr>
          <w:lang w:val="en-GB"/>
        </w:rPr>
        <w:t xml:space="preserve">sections and </w:t>
      </w:r>
      <w:ins w:id="880" w:author="Johannes Becker" w:date="2020-02-21T12:38:00Z">
        <w:r w:rsidR="005F04A8">
          <w:rPr>
            <w:lang w:val="en-GB"/>
          </w:rPr>
          <w:t xml:space="preserve">shall </w:t>
        </w:r>
      </w:ins>
      <w:r>
        <w:rPr>
          <w:lang w:val="en-GB"/>
        </w:rPr>
        <w:t>be followed for all implementations of the VEC.</w:t>
      </w:r>
      <w:bookmarkEnd w:id="870"/>
    </w:p>
    <w:p w14:paraId="47F6C7CD"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881" w:name="_Toc27668596"/>
      <w:bookmarkStart w:id="882" w:name="_Toc27730664"/>
      <w:r>
        <w:rPr>
          <w:lang w:val="en-GB"/>
        </w:rPr>
        <w:t>Handling of Identifiers</w:t>
      </w:r>
      <w:bookmarkEnd w:id="881"/>
      <w:bookmarkEnd w:id="882"/>
    </w:p>
    <w:p w14:paraId="615BDFA2" w14:textId="2A5A9FD0" w:rsidR="002C65AC" w:rsidRDefault="002C65AC" w:rsidP="002C65AC">
      <w:pPr>
        <w:rPr>
          <w:lang w:val="en-GB"/>
        </w:rPr>
      </w:pPr>
      <w:bookmarkStart w:id="883" w:name="_Hlk31531069"/>
      <w:r>
        <w:rPr>
          <w:lang w:val="en-GB"/>
        </w:rPr>
        <w:t xml:space="preserve">The VEC and its XML Schema offer different concepts for the identification of model elements addressing certain requirements and those shall be used </w:t>
      </w:r>
      <w:del w:id="884" w:author="Johannes Becker" w:date="2020-02-21T12:39:00Z">
        <w:r w:rsidDel="005F04A8">
          <w:rPr>
            <w:lang w:val="en-GB"/>
          </w:rPr>
          <w:delText>with respect to these requirements</w:delText>
        </w:r>
      </w:del>
      <w:ins w:id="885" w:author="Johannes Becker" w:date="2020-02-21T12:39:00Z">
        <w:r w:rsidR="005F04A8">
          <w:rPr>
            <w:lang w:val="en-GB"/>
          </w:rPr>
          <w:t>accordingly</w:t>
        </w:r>
      </w:ins>
      <w:r>
        <w:rPr>
          <w:lang w:val="en-GB"/>
        </w:rPr>
        <w:t>.</w:t>
      </w:r>
      <w:bookmarkEnd w:id="883"/>
    </w:p>
    <w:p w14:paraId="1C9F33BA"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r>
        <w:rPr>
          <w:lang w:val="en-GB"/>
        </w:rPr>
        <w:t>Id Attributes</w:t>
      </w:r>
    </w:p>
    <w:p w14:paraId="2290334D" w14:textId="77777777" w:rsidR="002C65AC" w:rsidRDefault="002C65AC" w:rsidP="002C65AC">
      <w:pPr>
        <w:rPr>
          <w:lang w:val="en-GB"/>
        </w:rPr>
      </w:pPr>
      <w:r>
        <w:rPr>
          <w:lang w:val="en-GB"/>
        </w:rPr>
        <w:t xml:space="preserve">All </w:t>
      </w:r>
      <w:proofErr w:type="spellStart"/>
      <w:r>
        <w:rPr>
          <w:i/>
          <w:lang w:val="en-GB"/>
        </w:rPr>
        <w:t>xs:complexType</w:t>
      </w:r>
      <w:proofErr w:type="spellEnd"/>
      <w:r>
        <w:rPr>
          <w:lang w:val="en-GB"/>
        </w:rPr>
        <w:t xml:space="preserve"> define an </w:t>
      </w:r>
      <w:r w:rsidRPr="00837F05">
        <w:rPr>
          <w:lang w:val="en-GB"/>
        </w:rPr>
        <w:t xml:space="preserve">id-Attribute with the type </w:t>
      </w:r>
      <w:r w:rsidRPr="00837F05">
        <w:rPr>
          <w:i/>
          <w:lang w:val="en-GB"/>
        </w:rPr>
        <w:t>xs:ID</w:t>
      </w:r>
      <w:r w:rsidRPr="00837F05">
        <w:rPr>
          <w:lang w:val="en-GB"/>
        </w:rPr>
        <w:t xml:space="preserve">. These are technical ids that are necessary for the referencing mechanism of the </w:t>
      </w:r>
      <w:r>
        <w:rPr>
          <w:lang w:val="en-GB"/>
        </w:rPr>
        <w:t>VEC</w:t>
      </w:r>
      <w:r w:rsidRPr="00837F05">
        <w:rPr>
          <w:lang w:val="en-GB"/>
        </w:rPr>
        <w:t xml:space="preserve"> within a single XML file. The semantics, constraints and requirements are defined by the XML Standard and XML Schema itself.</w:t>
      </w:r>
      <w:r>
        <w:rPr>
          <w:lang w:val="en-GB"/>
        </w:rPr>
        <w:t xml:space="preserve"> These ids do not have any significance outside a VEC file.</w:t>
      </w:r>
    </w:p>
    <w:p w14:paraId="110CC474" w14:textId="77777777" w:rsidR="002C65AC" w:rsidRDefault="002C65AC" w:rsidP="002C65AC">
      <w:pPr>
        <w:pStyle w:val="berschrift3"/>
        <w:keepLines w:val="0"/>
        <w:numPr>
          <w:ilvl w:val="2"/>
          <w:numId w:val="2"/>
        </w:numPr>
        <w:autoSpaceDE/>
        <w:autoSpaceDN/>
        <w:adjustRightInd/>
        <w:spacing w:before="240" w:after="60" w:line="240" w:lineRule="auto"/>
        <w:rPr>
          <w:lang w:val="en-GB"/>
        </w:rPr>
      </w:pPr>
      <w:bookmarkStart w:id="886" w:name="_Hlk31533571"/>
      <w:r>
        <w:rPr>
          <w:lang w:val="en-GB"/>
        </w:rPr>
        <w:t>Identification-Elements</w:t>
      </w:r>
    </w:p>
    <w:p w14:paraId="31D94173" w14:textId="6BDD701A" w:rsidR="002C65AC" w:rsidRPr="006D2F35" w:rsidRDefault="002C65AC" w:rsidP="002C65AC">
      <w:pPr>
        <w:rPr>
          <w:lang w:val="en-GB"/>
        </w:rPr>
      </w:pPr>
      <w:r>
        <w:rPr>
          <w:lang w:val="en-GB"/>
        </w:rPr>
        <w:t>Many</w:t>
      </w:r>
      <w:r w:rsidRPr="00837F05">
        <w:rPr>
          <w:lang w:val="en-GB"/>
        </w:rPr>
        <w:t xml:space="preserve"> types defined by the </w:t>
      </w:r>
      <w:r>
        <w:rPr>
          <w:lang w:val="en-GB"/>
        </w:rPr>
        <w:t>VEC</w:t>
      </w:r>
      <w:r w:rsidRPr="00837F05">
        <w:rPr>
          <w:lang w:val="en-GB"/>
        </w:rPr>
        <w:t xml:space="preserve"> have an “Id</w:t>
      </w:r>
      <w:r>
        <w:rPr>
          <w:lang w:val="en-GB"/>
        </w:rPr>
        <w:t>entification</w:t>
      </w:r>
      <w:r w:rsidRPr="00837F05">
        <w:rPr>
          <w:lang w:val="en-GB"/>
        </w:rPr>
        <w:t xml:space="preserve">” sub element (E.g. the </w:t>
      </w:r>
      <w:r>
        <w:rPr>
          <w:i/>
          <w:lang w:val="en-GB"/>
        </w:rPr>
        <w:t>PartOccurrence</w:t>
      </w:r>
      <w:r w:rsidRPr="00837F05">
        <w:rPr>
          <w:lang w:val="en-GB"/>
        </w:rPr>
        <w:t xml:space="preserve">). This is meant to be a semantic identifier of the object represented by the </w:t>
      </w:r>
      <w:r>
        <w:rPr>
          <w:lang w:val="en-GB"/>
        </w:rPr>
        <w:t>VEC</w:t>
      </w:r>
      <w:r w:rsidRPr="00837F05">
        <w:rPr>
          <w:lang w:val="en-GB"/>
        </w:rPr>
        <w:t xml:space="preserve"> element. </w:t>
      </w:r>
      <w:r w:rsidRPr="006D2F35">
        <w:rPr>
          <w:lang w:val="en-GB"/>
        </w:rPr>
        <w:t xml:space="preserve">The following </w:t>
      </w:r>
      <w:del w:id="887" w:author="Johannes Becker" w:date="2020-02-21T12:39:00Z">
        <w:r w:rsidRPr="006D2F35" w:rsidDel="005F04A8">
          <w:rPr>
            <w:lang w:val="en-GB"/>
          </w:rPr>
          <w:delText xml:space="preserve">expectations </w:delText>
        </w:r>
      </w:del>
      <w:ins w:id="888" w:author="Johannes Becker" w:date="2020-02-21T12:39:00Z">
        <w:r w:rsidR="005F04A8">
          <w:rPr>
            <w:lang w:val="en-GB"/>
          </w:rPr>
          <w:t>rules</w:t>
        </w:r>
        <w:r w:rsidR="005F04A8" w:rsidRPr="006D2F35">
          <w:rPr>
            <w:lang w:val="en-GB"/>
          </w:rPr>
          <w:t xml:space="preserve"> </w:t>
        </w:r>
      </w:ins>
      <w:r w:rsidRPr="006D2F35">
        <w:rPr>
          <w:lang w:val="en-GB"/>
        </w:rPr>
        <w:t>apply to those identifiers:</w:t>
      </w:r>
    </w:p>
    <w:bookmarkEnd w:id="886"/>
    <w:p w14:paraId="76B0B22A" w14:textId="77777777" w:rsidR="002C65AC" w:rsidRDefault="002C65AC" w:rsidP="00D50625">
      <w:pPr>
        <w:numPr>
          <w:ilvl w:val="0"/>
          <w:numId w:val="15"/>
        </w:numPr>
        <w:autoSpaceDE/>
        <w:autoSpaceDN/>
        <w:adjustRightInd/>
        <w:spacing w:line="240" w:lineRule="auto"/>
        <w:rPr>
          <w:lang w:val="en-GB"/>
        </w:rPr>
      </w:pPr>
      <w:r>
        <w:rPr>
          <w:lang w:val="en-GB"/>
        </w:rPr>
        <w:t>The expectations defined in the documentation of the VEC model of the corresponding attribute shall be ensured.</w:t>
      </w:r>
    </w:p>
    <w:p w14:paraId="73AFE9D8" w14:textId="77777777" w:rsidR="002C65AC" w:rsidRPr="00837F05" w:rsidRDefault="002C65AC" w:rsidP="00D50625">
      <w:pPr>
        <w:numPr>
          <w:ilvl w:val="0"/>
          <w:numId w:val="15"/>
        </w:numPr>
        <w:autoSpaceDE/>
        <w:autoSpaceDN/>
        <w:adjustRightInd/>
        <w:spacing w:line="240" w:lineRule="auto"/>
        <w:rPr>
          <w:lang w:val="en-GB"/>
        </w:rPr>
      </w:pPr>
      <w:r w:rsidRPr="00837F05">
        <w:rPr>
          <w:lang w:val="en-GB"/>
        </w:rPr>
        <w:t>The</w:t>
      </w:r>
      <w:r>
        <w:rPr>
          <w:lang w:val="en-GB"/>
        </w:rPr>
        <w:t xml:space="preserve"> identifications</w:t>
      </w:r>
      <w:r w:rsidRPr="00837F05">
        <w:rPr>
          <w:lang w:val="en-GB"/>
        </w:rPr>
        <w:t xml:space="preserve"> shall be unique for a certain element type, at least </w:t>
      </w:r>
      <w:r>
        <w:rPr>
          <w:lang w:val="en-GB"/>
        </w:rPr>
        <w:t>within its context element</w:t>
      </w:r>
      <w:r w:rsidRPr="00837F05">
        <w:rPr>
          <w:lang w:val="en-GB"/>
        </w:rPr>
        <w:t>.</w:t>
      </w:r>
      <w:r>
        <w:rPr>
          <w:lang w:val="en-GB"/>
        </w:rPr>
        <w:t xml:space="preserve"> In other words, the VEC model and its representation as XML Schema is a hierarchical data model. That means, that an identification shall be at least unique within its direct parent element (e.g. the identification of a </w:t>
      </w:r>
      <w:r>
        <w:rPr>
          <w:i/>
          <w:lang w:val="en-GB"/>
        </w:rPr>
        <w:t>HousingComponent</w:t>
      </w:r>
      <w:r w:rsidRPr="00D66178">
        <w:rPr>
          <w:lang w:val="en-GB"/>
        </w:rPr>
        <w:t xml:space="preserve"> shall be unique within it</w:t>
      </w:r>
      <w:r>
        <w:rPr>
          <w:lang w:val="en-GB"/>
        </w:rPr>
        <w:t xml:space="preserve">s </w:t>
      </w:r>
      <w:r>
        <w:rPr>
          <w:i/>
          <w:lang w:val="en-GB"/>
        </w:rPr>
        <w:t>EEComponentSpecification.</w:t>
      </w:r>
    </w:p>
    <w:p w14:paraId="3EAAF596" w14:textId="77777777" w:rsidR="002C65AC" w:rsidRPr="00837F05" w:rsidRDefault="002C65AC" w:rsidP="00D50625">
      <w:pPr>
        <w:numPr>
          <w:ilvl w:val="0"/>
          <w:numId w:val="15"/>
        </w:numPr>
        <w:autoSpaceDE/>
        <w:autoSpaceDN/>
        <w:adjustRightInd/>
        <w:spacing w:line="240" w:lineRule="auto"/>
        <w:rPr>
          <w:lang w:val="en-GB"/>
        </w:rPr>
      </w:pPr>
      <w:r w:rsidRPr="00837F05">
        <w:rPr>
          <w:lang w:val="en-GB"/>
        </w:rPr>
        <w:t xml:space="preserve">Two elements of different types can have the same </w:t>
      </w:r>
      <w:r w:rsidRPr="005F04A8">
        <w:rPr>
          <w:i/>
          <w:lang w:val="en-GB"/>
        </w:rPr>
        <w:t>Identification</w:t>
      </w:r>
      <w:r w:rsidRPr="00837F05">
        <w:rPr>
          <w:lang w:val="en-GB"/>
        </w:rPr>
        <w:t>. However,</w:t>
      </w:r>
      <w:r>
        <w:rPr>
          <w:lang w:val="en-GB"/>
        </w:rPr>
        <w:t xml:space="preserve"> this is only recommended, when the two VEC elements represent the same domain entity from different points of view, otherwise this shall be avoided as far as possible</w:t>
      </w:r>
      <w:r w:rsidRPr="00837F05">
        <w:rPr>
          <w:lang w:val="en-GB"/>
        </w:rPr>
        <w:t xml:space="preserve">. </w:t>
      </w:r>
    </w:p>
    <w:p w14:paraId="3F9C478B" w14:textId="77777777" w:rsidR="002C65AC" w:rsidRDefault="002C65AC" w:rsidP="00D50625">
      <w:pPr>
        <w:numPr>
          <w:ilvl w:val="0"/>
          <w:numId w:val="15"/>
        </w:numPr>
        <w:autoSpaceDE/>
        <w:autoSpaceDN/>
        <w:adjustRightInd/>
        <w:spacing w:line="240" w:lineRule="auto"/>
        <w:rPr>
          <w:lang w:val="en-GB"/>
        </w:rPr>
      </w:pPr>
      <w:r w:rsidRPr="00837F05">
        <w:rPr>
          <w:lang w:val="en-GB"/>
        </w:rPr>
        <w:t xml:space="preserve">In general, it is recommended to keep the </w:t>
      </w:r>
      <w:r w:rsidRPr="005F04A8">
        <w:rPr>
          <w:i/>
          <w:lang w:val="en-GB"/>
        </w:rPr>
        <w:t>Identifications</w:t>
      </w:r>
      <w:r w:rsidRPr="00837F05">
        <w:rPr>
          <w:lang w:val="en-GB"/>
        </w:rPr>
        <w:t xml:space="preserve"> stable over </w:t>
      </w:r>
      <w:r>
        <w:rPr>
          <w:lang w:val="en-GB"/>
        </w:rPr>
        <w:t xml:space="preserve">the </w:t>
      </w:r>
      <w:r w:rsidRPr="00837F05">
        <w:rPr>
          <w:lang w:val="en-GB"/>
        </w:rPr>
        <w:t xml:space="preserve">time. This means, that if an object is exported multiple times the </w:t>
      </w:r>
      <w:r w:rsidRPr="005F04A8">
        <w:rPr>
          <w:i/>
          <w:lang w:val="en-GB"/>
        </w:rPr>
        <w:t>Identification</w:t>
      </w:r>
      <w:r w:rsidRPr="00837F05">
        <w:rPr>
          <w:lang w:val="en-GB"/>
        </w:rPr>
        <w:t xml:space="preserve"> of it should </w:t>
      </w:r>
      <w:r>
        <w:rPr>
          <w:lang w:val="en-GB"/>
        </w:rPr>
        <w:t xml:space="preserve">be </w:t>
      </w:r>
      <w:r w:rsidRPr="00837F05">
        <w:rPr>
          <w:lang w:val="en-GB"/>
        </w:rPr>
        <w:t xml:space="preserve">the same. However, this is not possible in all cases, for all processes and all tools. Therefore, a process and / or tool creating </w:t>
      </w:r>
      <w:r>
        <w:rPr>
          <w:lang w:val="en-GB"/>
        </w:rPr>
        <w:t>VEC</w:t>
      </w:r>
      <w:r w:rsidRPr="00837F05">
        <w:rPr>
          <w:lang w:val="en-GB"/>
        </w:rPr>
        <w:t xml:space="preserve"> files should describe for all elements, under which conditions </w:t>
      </w:r>
      <w:r w:rsidRPr="005F04A8">
        <w:rPr>
          <w:i/>
          <w:lang w:val="en-GB"/>
        </w:rPr>
        <w:t>Identifications</w:t>
      </w:r>
      <w:r w:rsidRPr="00837F05">
        <w:rPr>
          <w:lang w:val="en-GB"/>
        </w:rPr>
        <w:t xml:space="preserve"> are stable or new ones are created.</w:t>
      </w:r>
    </w:p>
    <w:p w14:paraId="69718758" w14:textId="77777777" w:rsidR="002C65AC" w:rsidRPr="00A578E9" w:rsidRDefault="002C65AC" w:rsidP="002C65AC">
      <w:pPr>
        <w:pStyle w:val="berschrift3"/>
        <w:keepLines w:val="0"/>
        <w:numPr>
          <w:ilvl w:val="2"/>
          <w:numId w:val="2"/>
        </w:numPr>
        <w:autoSpaceDE/>
        <w:autoSpaceDN/>
        <w:adjustRightInd/>
        <w:spacing w:before="240" w:after="60" w:line="240" w:lineRule="auto"/>
        <w:rPr>
          <w:lang w:val="en-GB"/>
        </w:rPr>
      </w:pPr>
      <w:bookmarkStart w:id="889" w:name="_Hlk31471880"/>
      <w:proofErr w:type="spellStart"/>
      <w:r w:rsidRPr="00A578E9">
        <w:rPr>
          <w:lang w:val="en-GB"/>
        </w:rPr>
        <w:lastRenderedPageBreak/>
        <w:t>AliasIdentifications</w:t>
      </w:r>
      <w:proofErr w:type="spellEnd"/>
    </w:p>
    <w:p w14:paraId="436231BB" w14:textId="623222C0" w:rsidR="002C65AC" w:rsidRPr="00A578E9" w:rsidRDefault="002C65AC" w:rsidP="002C65AC">
      <w:pPr>
        <w:rPr>
          <w:lang w:val="en-GB"/>
        </w:rPr>
      </w:pPr>
      <w:r w:rsidRPr="00A578E9">
        <w:rPr>
          <w:lang w:val="en-GB"/>
        </w:rPr>
        <w:t xml:space="preserve">Certain elements have the possibility to define </w:t>
      </w:r>
      <w:proofErr w:type="spellStart"/>
      <w:r w:rsidRPr="00A578E9">
        <w:rPr>
          <w:lang w:val="en-GB"/>
        </w:rPr>
        <w:t>Alias</w:t>
      </w:r>
      <w:r>
        <w:rPr>
          <w:lang w:val="en-GB"/>
        </w:rPr>
        <w:t>I</w:t>
      </w:r>
      <w:r w:rsidRPr="00A578E9">
        <w:rPr>
          <w:lang w:val="en-GB"/>
        </w:rPr>
        <w:t>dentifications</w:t>
      </w:r>
      <w:proofErr w:type="spellEnd"/>
      <w:ins w:id="890" w:author="Johannes Becker" w:date="2020-02-21T12:40:00Z">
        <w:r w:rsidR="005F04A8">
          <w:rPr>
            <w:lang w:val="en-GB"/>
          </w:rPr>
          <w:t xml:space="preserve"> in addition to their unique identifications</w:t>
        </w:r>
      </w:ins>
      <w:r w:rsidRPr="00A578E9">
        <w:rPr>
          <w:lang w:val="en-GB"/>
        </w:rPr>
        <w:t xml:space="preserve">. These are identifiers of the object in a different scope, system or process. One use case of </w:t>
      </w:r>
      <w:del w:id="891" w:author="Johannes Becker" w:date="2020-02-21T12:40:00Z">
        <w:r w:rsidDel="005F04A8">
          <w:rPr>
            <w:lang w:val="en-GB"/>
          </w:rPr>
          <w:delText xml:space="preserve">these </w:delText>
        </w:r>
      </w:del>
      <w:ins w:id="892" w:author="Johannes Becker" w:date="2020-02-21T12:40:00Z">
        <w:r w:rsidR="005F04A8">
          <w:rPr>
            <w:lang w:val="en-GB"/>
          </w:rPr>
          <w:t xml:space="preserve">this </w:t>
        </w:r>
      </w:ins>
      <w:r>
        <w:rPr>
          <w:lang w:val="en-GB"/>
        </w:rPr>
        <w:t>kind of ids</w:t>
      </w:r>
      <w:r w:rsidRPr="00A578E9">
        <w:rPr>
          <w:lang w:val="en-GB"/>
        </w:rPr>
        <w:t xml:space="preserve"> is the creation of </w:t>
      </w:r>
      <w:ins w:id="893" w:author="Motzer Martin IA17" w:date="2020-02-03T14:59:00Z">
        <w:r w:rsidRPr="00A578E9">
          <w:rPr>
            <w:lang w:val="en-GB"/>
          </w:rPr>
          <w:t>trac</w:t>
        </w:r>
      </w:ins>
      <w:ins w:id="894" w:author="Motzer Martin IA17" w:date="2020-01-31T08:47:00Z">
        <w:r w:rsidR="00377651">
          <w:rPr>
            <w:lang w:val="en-GB"/>
          </w:rPr>
          <w:t>e</w:t>
        </w:r>
      </w:ins>
      <w:ins w:id="895" w:author="Motzer Martin IA17" w:date="2020-02-03T14:59:00Z">
        <w:r w:rsidRPr="00A578E9">
          <w:rPr>
            <w:lang w:val="en-GB"/>
          </w:rPr>
          <w:t>abil</w:t>
        </w:r>
      </w:ins>
      <w:ins w:id="896" w:author="Motzer Martin IA17" w:date="2020-01-31T08:48:00Z">
        <w:r w:rsidR="00377651">
          <w:rPr>
            <w:lang w:val="en-GB"/>
          </w:rPr>
          <w:t>i</w:t>
        </w:r>
      </w:ins>
      <w:ins w:id="897" w:author="Motzer Martin IA17" w:date="2020-02-03T14:59:00Z">
        <w:r w:rsidRPr="00A578E9">
          <w:rPr>
            <w:lang w:val="en-GB"/>
          </w:rPr>
          <w:t>ty</w:t>
        </w:r>
      </w:ins>
      <w:del w:id="898" w:author="Motzer Martin IA17" w:date="2020-02-03T14:59:00Z">
        <w:r w:rsidRPr="00A578E9">
          <w:rPr>
            <w:lang w:val="en-GB"/>
          </w:rPr>
          <w:delText>tracabilty</w:delText>
        </w:r>
      </w:del>
      <w:r w:rsidRPr="00A578E9">
        <w:rPr>
          <w:lang w:val="en-GB"/>
        </w:rPr>
        <w:t xml:space="preserve"> links. </w:t>
      </w:r>
    </w:p>
    <w:bookmarkEnd w:id="889"/>
    <w:p w14:paraId="291AA8F4" w14:textId="77777777" w:rsidR="002C65AC" w:rsidRPr="00A578E9" w:rsidRDefault="002C65AC" w:rsidP="002C65AC">
      <w:pPr>
        <w:rPr>
          <w:lang w:val="en-GB"/>
        </w:rPr>
      </w:pPr>
      <w:r w:rsidRPr="00A578E9">
        <w:rPr>
          <w:lang w:val="en-GB"/>
        </w:rPr>
        <w:t>Examples for usages of the Alias</w:t>
      </w:r>
      <w:r>
        <w:rPr>
          <w:lang w:val="en-GB"/>
        </w:rPr>
        <w:t>I</w:t>
      </w:r>
      <w:r w:rsidRPr="00A578E9">
        <w:rPr>
          <w:lang w:val="en-GB"/>
        </w:rPr>
        <w:t>dentification are:</w:t>
      </w:r>
    </w:p>
    <w:p w14:paraId="7ED06032" w14:textId="77777777" w:rsidR="002C65AC" w:rsidRPr="00A578E9" w:rsidRDefault="002C65AC" w:rsidP="00D50625">
      <w:pPr>
        <w:numPr>
          <w:ilvl w:val="0"/>
          <w:numId w:val="47"/>
        </w:numPr>
        <w:autoSpaceDE/>
        <w:autoSpaceDN/>
        <w:adjustRightInd/>
        <w:spacing w:line="240" w:lineRule="auto"/>
        <w:rPr>
          <w:lang w:val="en-GB"/>
        </w:rPr>
      </w:pPr>
      <w:r w:rsidRPr="00A578E9">
        <w:rPr>
          <w:lang w:val="en-GB"/>
        </w:rPr>
        <w:t>The identifier of a connector in the electrologic</w:t>
      </w:r>
      <w:r>
        <w:rPr>
          <w:lang w:val="en-GB"/>
        </w:rPr>
        <w:t>al</w:t>
      </w:r>
      <w:r w:rsidRPr="00A578E9">
        <w:rPr>
          <w:lang w:val="en-GB"/>
        </w:rPr>
        <w:t xml:space="preserve"> process (with geometric variants)</w:t>
      </w:r>
    </w:p>
    <w:p w14:paraId="1B0749EA" w14:textId="77777777" w:rsidR="002C65AC" w:rsidRDefault="002C65AC" w:rsidP="00D50625">
      <w:pPr>
        <w:numPr>
          <w:ilvl w:val="0"/>
          <w:numId w:val="47"/>
        </w:numPr>
        <w:autoSpaceDE/>
        <w:autoSpaceDN/>
        <w:adjustRightInd/>
        <w:spacing w:line="240" w:lineRule="auto"/>
        <w:rPr>
          <w:lang w:val="en-GB"/>
        </w:rPr>
      </w:pPr>
      <w:r w:rsidRPr="00A578E9">
        <w:rPr>
          <w:lang w:val="en-GB"/>
        </w:rPr>
        <w:t>The identifier of a node or segment in a MCAD tool</w:t>
      </w:r>
    </w:p>
    <w:p w14:paraId="01AB5148" w14:textId="77777777" w:rsidR="002C65AC" w:rsidRDefault="002C65AC" w:rsidP="00D50625">
      <w:pPr>
        <w:numPr>
          <w:ilvl w:val="0"/>
          <w:numId w:val="47"/>
        </w:numPr>
        <w:autoSpaceDE/>
        <w:autoSpaceDN/>
        <w:adjustRightInd/>
        <w:spacing w:line="240" w:lineRule="auto"/>
        <w:rPr>
          <w:lang w:val="en-GB"/>
        </w:rPr>
      </w:pPr>
      <w:r>
        <w:rPr>
          <w:lang w:val="en-GB"/>
        </w:rPr>
        <w:t>An assigned UUID of an element.</w:t>
      </w:r>
    </w:p>
    <w:p w14:paraId="2459DE45"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899" w:name="_Toc27668597"/>
      <w:bookmarkStart w:id="900" w:name="_Toc27730665"/>
      <w:bookmarkStart w:id="901" w:name="_Hlk31542442"/>
      <w:r>
        <w:rPr>
          <w:lang w:val="en-GB"/>
        </w:rPr>
        <w:t>Extension Mechanisms</w:t>
      </w:r>
      <w:bookmarkEnd w:id="899"/>
      <w:bookmarkEnd w:id="900"/>
    </w:p>
    <w:p w14:paraId="26B0CFDE" w14:textId="45971B41" w:rsidR="002C65AC" w:rsidRDefault="00075BA7" w:rsidP="002C65AC">
      <w:pPr>
        <w:rPr>
          <w:lang w:val="en-GB"/>
        </w:rPr>
      </w:pPr>
      <w:ins w:id="902" w:author="Johannes Becker" w:date="2020-02-21T12:42:00Z">
        <w:r>
          <w:rPr>
            <w:lang w:val="en-GB"/>
          </w:rPr>
          <w:t xml:space="preserve">If the well-defined data structures and fields are not sufficient for the specific needs of a process or </w:t>
        </w:r>
      </w:ins>
      <w:ins w:id="903" w:author="Johannes Becker" w:date="2020-02-21T12:43:00Z">
        <w:r>
          <w:rPr>
            <w:lang w:val="en-GB"/>
          </w:rPr>
          <w:t xml:space="preserve">a </w:t>
        </w:r>
      </w:ins>
      <w:ins w:id="904" w:author="Johannes Becker" w:date="2020-02-21T12:42:00Z">
        <w:r>
          <w:rPr>
            <w:lang w:val="en-GB"/>
          </w:rPr>
          <w:t>tool</w:t>
        </w:r>
      </w:ins>
      <w:ins w:id="905" w:author="Johannes Becker" w:date="2020-02-21T12:43:00Z">
        <w:r>
          <w:rPr>
            <w:lang w:val="en-GB"/>
          </w:rPr>
          <w:t xml:space="preserve">, </w:t>
        </w:r>
      </w:ins>
      <w:del w:id="906" w:author="Johannes Becker" w:date="2020-02-21T12:43:00Z">
        <w:r w:rsidR="002C65AC" w:rsidDel="00075BA7">
          <w:rPr>
            <w:lang w:val="en-GB"/>
          </w:rPr>
          <w:delText>T</w:delText>
        </w:r>
      </w:del>
      <w:ins w:id="907" w:author="Johannes Becker" w:date="2020-02-21T12:43:00Z">
        <w:r>
          <w:rPr>
            <w:lang w:val="en-GB"/>
          </w:rPr>
          <w:t>t</w:t>
        </w:r>
      </w:ins>
      <w:r w:rsidR="002C65AC">
        <w:rPr>
          <w:lang w:val="en-GB"/>
        </w:rPr>
        <w:t>he VEC provides powerful extension</w:t>
      </w:r>
      <w:del w:id="908" w:author="Johannes Becker" w:date="2020-02-21T12:43:00Z">
        <w:r w:rsidR="002C65AC" w:rsidDel="00075BA7">
          <w:rPr>
            <w:lang w:val="en-GB"/>
          </w:rPr>
          <w:delText>s</w:delText>
        </w:r>
      </w:del>
      <w:r w:rsidR="002C65AC">
        <w:rPr>
          <w:lang w:val="en-GB"/>
        </w:rPr>
        <w:t xml:space="preserve"> </w:t>
      </w:r>
      <w:ins w:id="909" w:author="Motzer Martin IA17" w:date="2020-02-03T14:59:00Z">
        <w:r w:rsidR="002C65AC">
          <w:rPr>
            <w:lang w:val="en-GB"/>
          </w:rPr>
          <w:t>mechanism</w:t>
        </w:r>
      </w:ins>
      <w:ins w:id="910" w:author="Motzer Martin IA17" w:date="2020-01-31T08:50:00Z">
        <w:r w:rsidR="00377651">
          <w:rPr>
            <w:lang w:val="en-GB"/>
          </w:rPr>
          <w:t>s</w:t>
        </w:r>
      </w:ins>
      <w:del w:id="911" w:author="Motzer Martin IA17" w:date="2020-02-03T14:59:00Z">
        <w:r w:rsidR="002C65AC">
          <w:rPr>
            <w:lang w:val="en-GB"/>
          </w:rPr>
          <w:delText>mechanism</w:delText>
        </w:r>
      </w:del>
      <w:del w:id="912" w:author="Johannes Becker" w:date="2020-02-21T12:42:00Z">
        <w:r w:rsidR="002C65AC" w:rsidDel="00075BA7">
          <w:rPr>
            <w:lang w:val="en-GB"/>
          </w:rPr>
          <w:delText xml:space="preserve"> if the well-defined data structures and fields are not enough for the specific needs of a process or tool</w:delText>
        </w:r>
      </w:del>
      <w:r w:rsidR="002C65AC">
        <w:rPr>
          <w:lang w:val="en-GB"/>
        </w:rPr>
        <w:t xml:space="preserve">. Namely the extension mechanisms are </w:t>
      </w:r>
      <w:ins w:id="913" w:author="Johannes Becker" w:date="2020-02-21T12:43:00Z">
        <w:r>
          <w:rPr>
            <w:lang w:val="en-GB"/>
          </w:rPr>
          <w:t>c</w:t>
        </w:r>
      </w:ins>
      <w:del w:id="914" w:author="Johannes Becker" w:date="2020-02-21T12:43:00Z">
        <w:r w:rsidR="002C65AC" w:rsidDel="00075BA7">
          <w:rPr>
            <w:lang w:val="en-GB"/>
          </w:rPr>
          <w:delText>C</w:delText>
        </w:r>
      </w:del>
      <w:r w:rsidR="002C65AC">
        <w:rPr>
          <w:lang w:val="en-GB"/>
        </w:rPr>
        <w:t>ustom</w:t>
      </w:r>
      <w:del w:id="915" w:author="Johannes Becker" w:date="2020-02-21T12:43:00Z">
        <w:r w:rsidR="002C65AC" w:rsidDel="00075BA7">
          <w:rPr>
            <w:lang w:val="en-GB"/>
          </w:rPr>
          <w:delText>er</w:delText>
        </w:r>
      </w:del>
      <w:r w:rsidR="002C65AC">
        <w:rPr>
          <w:lang w:val="en-GB"/>
        </w:rPr>
        <w:t xml:space="preserve"> </w:t>
      </w:r>
      <w:ins w:id="916" w:author="Johannes Becker" w:date="2020-02-21T12:43:00Z">
        <w:r>
          <w:rPr>
            <w:lang w:val="en-GB"/>
          </w:rPr>
          <w:t>p</w:t>
        </w:r>
      </w:ins>
      <w:del w:id="917" w:author="Johannes Becker" w:date="2020-02-21T12:43:00Z">
        <w:r w:rsidR="002C65AC" w:rsidDel="00075BA7">
          <w:rPr>
            <w:lang w:val="en-GB"/>
          </w:rPr>
          <w:delText>P</w:delText>
        </w:r>
      </w:del>
      <w:r w:rsidR="002C65AC">
        <w:rPr>
          <w:lang w:val="en-GB"/>
        </w:rPr>
        <w:t xml:space="preserve">roperties and </w:t>
      </w:r>
      <w:ins w:id="918" w:author="Johannes Becker" w:date="2020-02-21T12:44:00Z">
        <w:r>
          <w:rPr>
            <w:lang w:val="en-GB"/>
          </w:rPr>
          <w:t>o</w:t>
        </w:r>
      </w:ins>
      <w:del w:id="919" w:author="Johannes Becker" w:date="2020-02-21T12:44:00Z">
        <w:r w:rsidR="002C65AC" w:rsidDel="00075BA7">
          <w:rPr>
            <w:lang w:val="en-GB"/>
          </w:rPr>
          <w:delText>O</w:delText>
        </w:r>
      </w:del>
      <w:r w:rsidR="002C65AC">
        <w:rPr>
          <w:lang w:val="en-GB"/>
        </w:rPr>
        <w:t xml:space="preserve">pen </w:t>
      </w:r>
      <w:ins w:id="920" w:author="Johannes Becker" w:date="2020-02-21T12:44:00Z">
        <w:r>
          <w:rPr>
            <w:lang w:val="en-GB"/>
          </w:rPr>
          <w:t>e</w:t>
        </w:r>
      </w:ins>
      <w:del w:id="921" w:author="Johannes Becker" w:date="2020-02-21T12:44:00Z">
        <w:r w:rsidR="002C65AC" w:rsidDel="00075BA7">
          <w:rPr>
            <w:lang w:val="en-GB"/>
          </w:rPr>
          <w:delText>E</w:delText>
        </w:r>
      </w:del>
      <w:r w:rsidR="002C65AC">
        <w:rPr>
          <w:lang w:val="en-GB"/>
        </w:rPr>
        <w:t xml:space="preserve">numerations (see the corresponding chapters in the model description). </w:t>
      </w:r>
      <w:del w:id="922" w:author="Johannes Becker" w:date="2020-02-21T12:44:00Z">
        <w:r w:rsidR="002C65AC" w:rsidDel="00075BA7">
          <w:rPr>
            <w:lang w:val="en-GB"/>
          </w:rPr>
          <w:delText>These mechanisms are offered by the VEC and it is perfectly valid to use them.</w:delText>
        </w:r>
      </w:del>
    </w:p>
    <w:bookmarkEnd w:id="901"/>
    <w:p w14:paraId="6823371C" w14:textId="4ADBABDA" w:rsidR="002C65AC" w:rsidRDefault="002C65AC" w:rsidP="002C65AC">
      <w:pPr>
        <w:rPr>
          <w:lang w:val="en-GB"/>
        </w:rPr>
      </w:pPr>
      <w:r>
        <w:rPr>
          <w:lang w:val="en-GB"/>
        </w:rPr>
        <w:t xml:space="preserve">However, it should be considered </w:t>
      </w:r>
      <w:del w:id="923" w:author="Johannes Becker" w:date="2020-02-21T12:44:00Z">
        <w:r w:rsidDel="00075BA7">
          <w:rPr>
            <w:lang w:val="en-GB"/>
          </w:rPr>
          <w:delText xml:space="preserve">that information </w:delText>
        </w:r>
      </w:del>
      <w:r>
        <w:rPr>
          <w:lang w:val="en-GB"/>
        </w:rPr>
        <w:t>that information</w:t>
      </w:r>
      <w:ins w:id="924" w:author="Ungerer, Max" w:date="2020-02-03T15:04:00Z">
        <w:r w:rsidRPr="00121228">
          <w:t xml:space="preserve"> </w:t>
        </w:r>
        <w:del w:id="925" w:author="Johannes Becker" w:date="2020-02-21T12:45:00Z">
          <w:r w:rsidDel="00075BA7">
            <w:rPr>
              <w:lang w:val="en-GB"/>
            </w:rPr>
            <w:delText xml:space="preserve"> </w:delText>
          </w:r>
        </w:del>
      </w:ins>
      <w:r>
        <w:rPr>
          <w:lang w:val="en-GB"/>
        </w:rPr>
        <w:t xml:space="preserve">transported via these mechanisms is not standardized and </w:t>
      </w:r>
      <w:del w:id="926" w:author="Johannes Becker" w:date="2020-02-21T12:45:00Z">
        <w:r w:rsidDel="00075BA7">
          <w:rPr>
            <w:lang w:val="en-GB"/>
          </w:rPr>
          <w:delText xml:space="preserve">are </w:delText>
        </w:r>
      </w:del>
      <w:ins w:id="927" w:author="Motzer Martin IA17" w:date="2020-01-31T08:51:00Z">
        <w:r w:rsidR="00377651">
          <w:rPr>
            <w:lang w:val="en-GB"/>
          </w:rPr>
          <w:t>is</w:t>
        </w:r>
      </w:ins>
      <w:ins w:id="928" w:author="Ungerer, Max" w:date="2020-02-03T15:04:00Z">
        <w:r>
          <w:rPr>
            <w:lang w:val="en-GB"/>
          </w:rPr>
          <w:t xml:space="preserve"> </w:t>
        </w:r>
      </w:ins>
      <w:r>
        <w:rPr>
          <w:lang w:val="en-GB"/>
        </w:rPr>
        <w:t xml:space="preserve">always subject to an individual </w:t>
      </w:r>
      <w:del w:id="929" w:author="Johannes Becker" w:date="2020-02-21T12:45:00Z">
        <w:r w:rsidDel="00075BA7">
          <w:rPr>
            <w:lang w:val="en-GB"/>
          </w:rPr>
          <w:delText xml:space="preserve">contract </w:delText>
        </w:r>
      </w:del>
      <w:ins w:id="930" w:author="Johannes Becker" w:date="2020-02-21T12:45:00Z">
        <w:r w:rsidR="00075BA7">
          <w:rPr>
            <w:lang w:val="en-GB"/>
          </w:rPr>
          <w:t xml:space="preserve">agreement </w:t>
        </w:r>
      </w:ins>
      <w:r>
        <w:rPr>
          <w:lang w:val="en-GB"/>
        </w:rPr>
        <w:t>between interface partners. Therefore, these mechanisms shall be used with extreme caution.</w:t>
      </w:r>
    </w:p>
    <w:p w14:paraId="2A06279B" w14:textId="685CACE0" w:rsidR="002C65AC" w:rsidRDefault="002C65AC" w:rsidP="002C65AC">
      <w:pPr>
        <w:rPr>
          <w:lang w:val="en-GB"/>
        </w:rPr>
      </w:pPr>
      <w:r>
        <w:rPr>
          <w:lang w:val="en-GB"/>
        </w:rPr>
        <w:t>It</w:t>
      </w:r>
      <w:r w:rsidRPr="00A9188C">
        <w:rPr>
          <w:lang w:val="en-GB"/>
        </w:rPr>
        <w:t xml:space="preserve"> is strictly forbidden to </w:t>
      </w:r>
      <w:r>
        <w:rPr>
          <w:lang w:val="en-GB"/>
        </w:rPr>
        <w:t xml:space="preserve">use these mechanisms for the transfer of </w:t>
      </w:r>
      <w:ins w:id="931" w:author="Johannes Becker" w:date="2020-02-21T12:45:00Z">
        <w:r w:rsidR="00075BA7">
          <w:rPr>
            <w:lang w:val="en-GB"/>
          </w:rPr>
          <w:t>i</w:t>
        </w:r>
      </w:ins>
      <w:del w:id="932" w:author="Johannes Becker" w:date="2020-02-21T12:45:00Z">
        <w:r w:rsidDel="00075BA7">
          <w:rPr>
            <w:lang w:val="en-GB"/>
          </w:rPr>
          <w:delText>I</w:delText>
        </w:r>
      </w:del>
      <w:r>
        <w:rPr>
          <w:lang w:val="en-GB"/>
        </w:rPr>
        <w:t xml:space="preserve">nformation that is already standardized within the VEC. </w:t>
      </w:r>
      <w:proofErr w:type="gramStart"/>
      <w:r>
        <w:rPr>
          <w:lang w:val="en-GB"/>
        </w:rPr>
        <w:t>In particular it</w:t>
      </w:r>
      <w:proofErr w:type="gramEnd"/>
      <w:r>
        <w:rPr>
          <w:lang w:val="en-GB"/>
        </w:rPr>
        <w:t xml:space="preserve"> is not permitted:</w:t>
      </w:r>
    </w:p>
    <w:p w14:paraId="492A3781" w14:textId="77777777" w:rsidR="002C65AC" w:rsidRDefault="002C65AC" w:rsidP="00D50625">
      <w:pPr>
        <w:numPr>
          <w:ilvl w:val="0"/>
          <w:numId w:val="47"/>
        </w:numPr>
        <w:autoSpaceDE/>
        <w:autoSpaceDN/>
        <w:adjustRightInd/>
        <w:spacing w:line="240" w:lineRule="auto"/>
        <w:rPr>
          <w:lang w:val="en-GB"/>
        </w:rPr>
      </w:pPr>
      <w:r>
        <w:rPr>
          <w:lang w:val="en-GB"/>
        </w:rPr>
        <w:t>To store information in custom properties where already well-defined concepts exist in the VEC to store the same information, e.g. using a custom property instead of an attribute or a more specific class in inheritance tree.</w:t>
      </w:r>
    </w:p>
    <w:p w14:paraId="73A033AA" w14:textId="06225CEF" w:rsidR="002C65AC" w:rsidRDefault="002C65AC" w:rsidP="00D50625">
      <w:pPr>
        <w:numPr>
          <w:ilvl w:val="0"/>
          <w:numId w:val="47"/>
        </w:numPr>
        <w:autoSpaceDE/>
        <w:autoSpaceDN/>
        <w:adjustRightInd/>
        <w:spacing w:line="240" w:lineRule="auto"/>
        <w:rPr>
          <w:lang w:val="en-GB"/>
        </w:rPr>
      </w:pPr>
      <w:r>
        <w:rPr>
          <w:lang w:val="en-GB"/>
        </w:rPr>
        <w:t>To use self-defined OpenEnumeration-literals when well-defined literals with the same semantic</w:t>
      </w:r>
      <w:ins w:id="933" w:author="Johannes Becker" w:date="2020-02-21T12:48:00Z">
        <w:r w:rsidR="00075BA7">
          <w:rPr>
            <w:lang w:val="en-GB"/>
          </w:rPr>
          <w:t>s</w:t>
        </w:r>
      </w:ins>
      <w:r>
        <w:rPr>
          <w:lang w:val="en-GB"/>
        </w:rPr>
        <w:t xml:space="preserve"> already exist.</w:t>
      </w:r>
    </w:p>
    <w:p w14:paraId="63EAFEDC" w14:textId="77777777" w:rsidR="002C65AC" w:rsidRDefault="002C65AC" w:rsidP="002C65AC">
      <w:pPr>
        <w:rPr>
          <w:lang w:val="en-GB"/>
        </w:rPr>
      </w:pPr>
      <w:r w:rsidRPr="00A9188C">
        <w:rPr>
          <w:lang w:val="en-GB"/>
        </w:rPr>
        <w:t>VEC-Files that do not obey to th</w:t>
      </w:r>
      <w:r>
        <w:rPr>
          <w:lang w:val="en-GB"/>
        </w:rPr>
        <w:t>e</w:t>
      </w:r>
      <w:r w:rsidRPr="00A9188C">
        <w:rPr>
          <w:lang w:val="en-GB"/>
        </w:rPr>
        <w:t>s</w:t>
      </w:r>
      <w:r>
        <w:rPr>
          <w:lang w:val="en-GB"/>
        </w:rPr>
        <w:t>e</w:t>
      </w:r>
      <w:r w:rsidRPr="00A9188C">
        <w:rPr>
          <w:lang w:val="en-GB"/>
        </w:rPr>
        <w:t xml:space="preserve"> rule</w:t>
      </w:r>
      <w:r>
        <w:rPr>
          <w:lang w:val="en-GB"/>
        </w:rPr>
        <w:t>s</w:t>
      </w:r>
      <w:r w:rsidRPr="00A9188C">
        <w:rPr>
          <w:lang w:val="en-GB"/>
        </w:rPr>
        <w:t xml:space="preserve"> are</w:t>
      </w:r>
      <w:r>
        <w:rPr>
          <w:lang w:val="en-GB"/>
        </w:rPr>
        <w:t xml:space="preserve"> </w:t>
      </w:r>
      <w:r w:rsidRPr="00A9188C">
        <w:rPr>
          <w:lang w:val="en-GB"/>
        </w:rPr>
        <w:t>no</w:t>
      </w:r>
      <w:r>
        <w:rPr>
          <w:lang w:val="en-GB"/>
        </w:rPr>
        <w:t>n</w:t>
      </w:r>
      <w:r w:rsidRPr="00A9188C">
        <w:rPr>
          <w:lang w:val="en-GB"/>
        </w:rPr>
        <w:t>compliant to this data format specification.</w:t>
      </w:r>
    </w:p>
    <w:p w14:paraId="494032BC" w14:textId="6C1F6AFE" w:rsidR="002C65AC" w:rsidRDefault="002C65AC" w:rsidP="002C65AC">
      <w:pPr>
        <w:rPr>
          <w:lang w:val="en-GB"/>
        </w:rPr>
      </w:pPr>
      <w:r>
        <w:rPr>
          <w:lang w:val="en-GB"/>
        </w:rPr>
        <w:t xml:space="preserve">If the extension mechanisms are used, it shall always be considered if these extensions might be </w:t>
      </w:r>
      <w:ins w:id="934" w:author="Motzer Martin IA17" w:date="2020-01-31T08:54:00Z">
        <w:r w:rsidR="00C50AB2">
          <w:rPr>
            <w:lang w:val="en-GB"/>
          </w:rPr>
          <w:t>a</w:t>
        </w:r>
      </w:ins>
      <w:ins w:id="935" w:author="Motzer Martin IA17" w:date="2020-02-03T14:59:00Z">
        <w:r>
          <w:rPr>
            <w:lang w:val="en-GB"/>
          </w:rPr>
          <w:t xml:space="preserve"> </w:t>
        </w:r>
      </w:ins>
      <w:r>
        <w:rPr>
          <w:lang w:val="en-GB"/>
        </w:rPr>
        <w:t>valid feature request for the VEC Standard.</w:t>
      </w:r>
    </w:p>
    <w:p w14:paraId="3EE736F4" w14:textId="77777777"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936" w:name="_Toc27668598"/>
      <w:bookmarkStart w:id="937" w:name="_Toc27730666"/>
      <w:r>
        <w:rPr>
          <w:lang w:val="en-GB"/>
        </w:rPr>
        <w:t>Type Inheritance</w:t>
      </w:r>
      <w:bookmarkEnd w:id="936"/>
      <w:bookmarkEnd w:id="937"/>
    </w:p>
    <w:p w14:paraId="4734149E" w14:textId="77777777" w:rsidR="002C65AC" w:rsidRDefault="002C65AC" w:rsidP="002C65AC">
      <w:pPr>
        <w:rPr>
          <w:lang w:val="en-GB"/>
        </w:rPr>
      </w:pPr>
      <w:r w:rsidRPr="00886F06">
        <w:rPr>
          <w:lang w:val="en-GB"/>
        </w:rPr>
        <w:t>The VEC uses an object-oriented class and inheritance concept. The following clarifications apply to its use</w:t>
      </w:r>
      <w:r>
        <w:rPr>
          <w:lang w:val="en-GB"/>
        </w:rPr>
        <w:t>:</w:t>
      </w:r>
    </w:p>
    <w:p w14:paraId="3407D368" w14:textId="77777777" w:rsidR="002C65AC" w:rsidRDefault="002C65AC" w:rsidP="00D50625">
      <w:pPr>
        <w:numPr>
          <w:ilvl w:val="0"/>
          <w:numId w:val="47"/>
        </w:numPr>
        <w:autoSpaceDE/>
        <w:autoSpaceDN/>
        <w:adjustRightInd/>
        <w:spacing w:before="0" w:line="240" w:lineRule="auto"/>
        <w:rPr>
          <w:lang w:val="en-GB"/>
        </w:rPr>
      </w:pPr>
      <w:r>
        <w:rPr>
          <w:lang w:val="en-GB"/>
        </w:rPr>
        <w:t>Only non-abstract classes can be instantiated.</w:t>
      </w:r>
    </w:p>
    <w:p w14:paraId="2B4606BD" w14:textId="13806E86" w:rsidR="002C65AC" w:rsidRDefault="002C65AC" w:rsidP="00D50625">
      <w:pPr>
        <w:numPr>
          <w:ilvl w:val="0"/>
          <w:numId w:val="47"/>
        </w:numPr>
        <w:autoSpaceDE/>
        <w:autoSpaceDN/>
        <w:adjustRightInd/>
        <w:spacing w:before="0" w:line="240" w:lineRule="auto"/>
        <w:rPr>
          <w:lang w:val="en-GB"/>
        </w:rPr>
      </w:pPr>
      <w:r>
        <w:rPr>
          <w:lang w:val="en-GB"/>
        </w:rPr>
        <w:t xml:space="preserve">In an inheritance hierarchy, the choice of the used type represents a semantic information itself. For example, the usage of a PluggableTerminalSpecification is a more specific information than the usage of a TerminalSpecification. </w:t>
      </w:r>
      <w:del w:id="938" w:author="Johannes Becker" w:date="2020-02-21T12:46:00Z">
        <w:r w:rsidDel="00075BA7">
          <w:rPr>
            <w:lang w:val="en-GB"/>
          </w:rPr>
          <w:delText xml:space="preserve">There </w:delText>
        </w:r>
        <w:r w:rsidDel="00075BA7">
          <w:rPr>
            <w:lang w:val="en-GB"/>
          </w:rPr>
          <w:lastRenderedPageBreak/>
          <w:delText>is no restriction</w:delText>
        </w:r>
      </w:del>
      <w:ins w:id="939" w:author="Motzer Martin IA17" w:date="2020-01-31T08:59:00Z">
        <w:del w:id="940" w:author="Johannes Becker" w:date="2020-02-21T12:46:00Z">
          <w:r w:rsidR="00C50AB2" w:rsidDel="00075BA7">
            <w:rPr>
              <w:lang w:val="en-GB"/>
            </w:rPr>
            <w:delText>,</w:delText>
          </w:r>
        </w:del>
      </w:ins>
      <w:ins w:id="941" w:author="Johannes Becker" w:date="2020-02-21T12:46:00Z">
        <w:r w:rsidR="00075BA7">
          <w:rPr>
            <w:lang w:val="en-GB"/>
          </w:rPr>
          <w:t>It is not required to use</w:t>
        </w:r>
      </w:ins>
      <w:del w:id="942" w:author="Johannes Becker" w:date="2020-02-21T12:46:00Z">
        <w:r w:rsidDel="00075BA7">
          <w:rPr>
            <w:lang w:val="en-GB"/>
          </w:rPr>
          <w:delText xml:space="preserve"> that</w:delText>
        </w:r>
      </w:del>
      <w:r>
        <w:rPr>
          <w:lang w:val="en-GB"/>
        </w:rPr>
        <w:t xml:space="preserve"> the more specific class </w:t>
      </w:r>
      <w:del w:id="943" w:author="Johannes Becker" w:date="2020-02-21T12:46:00Z">
        <w:r w:rsidDel="00075BA7">
          <w:rPr>
            <w:lang w:val="en-GB"/>
          </w:rPr>
          <w:delText xml:space="preserve">must be used </w:delText>
        </w:r>
      </w:del>
      <w:r>
        <w:rPr>
          <w:lang w:val="en-GB"/>
        </w:rPr>
        <w:t xml:space="preserve">if the information is not available or it </w:t>
      </w:r>
      <w:del w:id="944" w:author="Johannes Becker" w:date="2020-02-21T12:46:00Z">
        <w:r w:rsidDel="00075BA7">
          <w:rPr>
            <w:lang w:val="en-GB"/>
          </w:rPr>
          <w:delText xml:space="preserve">shall </w:delText>
        </w:r>
      </w:del>
      <w:ins w:id="945" w:author="Johannes Becker" w:date="2020-02-21T12:46:00Z">
        <w:r w:rsidR="00075BA7">
          <w:rPr>
            <w:lang w:val="en-GB"/>
          </w:rPr>
          <w:t xml:space="preserve">should </w:t>
        </w:r>
      </w:ins>
      <w:r>
        <w:rPr>
          <w:lang w:val="en-GB"/>
        </w:rPr>
        <w:t>not be transmitted. However, it is not permitted to use the more general class and transfer the information of</w:t>
      </w:r>
      <w:ins w:id="946" w:author="Johannes Becker" w:date="2020-02-21T12:47:00Z">
        <w:r w:rsidR="00075BA7">
          <w:rPr>
            <w:lang w:val="en-GB"/>
          </w:rPr>
          <w:t xml:space="preserve"> the</w:t>
        </w:r>
      </w:ins>
      <w:r>
        <w:rPr>
          <w:lang w:val="en-GB"/>
        </w:rPr>
        <w:t xml:space="preserve"> more specific class in </w:t>
      </w:r>
      <w:ins w:id="947" w:author="Johannes Becker" w:date="2020-02-21T12:47:00Z">
        <w:r w:rsidR="00075BA7">
          <w:rPr>
            <w:lang w:val="en-GB"/>
          </w:rPr>
          <w:t xml:space="preserve">a </w:t>
        </w:r>
      </w:ins>
      <w:del w:id="948" w:author="Johannes Becker" w:date="2020-02-21T12:47:00Z">
        <w:r w:rsidDel="00075BA7">
          <w:rPr>
            <w:lang w:val="en-GB"/>
          </w:rPr>
          <w:delText>some kind of custom</w:delText>
        </w:r>
      </w:del>
      <w:ins w:id="949" w:author="Johannes Becker" w:date="2020-02-21T12:47:00Z">
        <w:r w:rsidR="00075BA7">
          <w:rPr>
            <w:lang w:val="en-GB"/>
          </w:rPr>
          <w:t>custom</w:t>
        </w:r>
      </w:ins>
      <w:r>
        <w:rPr>
          <w:lang w:val="en-GB"/>
        </w:rPr>
        <w:t xml:space="preserve"> property, or similar (e.g. use the TerminalSpecification with a custom property “type=pluggable”).</w:t>
      </w:r>
    </w:p>
    <w:p w14:paraId="387D3EDA" w14:textId="77777777" w:rsidR="002C65AC" w:rsidRPr="00883085" w:rsidRDefault="002C65AC" w:rsidP="002C65AC">
      <w:pPr>
        <w:pStyle w:val="berschrift2"/>
        <w:keepLines w:val="0"/>
        <w:numPr>
          <w:ilvl w:val="1"/>
          <w:numId w:val="2"/>
        </w:numPr>
        <w:autoSpaceDE/>
        <w:autoSpaceDN/>
        <w:adjustRightInd/>
        <w:spacing w:before="240" w:after="60" w:line="240" w:lineRule="auto"/>
        <w:rPr>
          <w:lang w:val="en-GB"/>
        </w:rPr>
      </w:pPr>
      <w:bookmarkStart w:id="950" w:name="_Toc27668599"/>
      <w:bookmarkStart w:id="951" w:name="_Toc27730667"/>
      <w:bookmarkStart w:id="952" w:name="_Hlk31533737"/>
      <w:r w:rsidRPr="00883085">
        <w:rPr>
          <w:lang w:val="en-GB"/>
        </w:rPr>
        <w:t>Default- and Missing-Value Handling</w:t>
      </w:r>
      <w:bookmarkEnd w:id="950"/>
      <w:bookmarkEnd w:id="951"/>
    </w:p>
    <w:bookmarkEnd w:id="952"/>
    <w:p w14:paraId="37E101E5" w14:textId="411CBA42" w:rsidR="002C65AC" w:rsidRPr="00883085" w:rsidRDefault="002C65AC" w:rsidP="002C65AC">
      <w:pPr>
        <w:rPr>
          <w:lang w:val="en-GB"/>
        </w:rPr>
      </w:pPr>
      <w:r w:rsidRPr="00883085">
        <w:rPr>
          <w:lang w:val="en-GB"/>
        </w:rPr>
        <w:t xml:space="preserve">For various reasons, there may be attributes of entities where no value can be </w:t>
      </w:r>
      <w:proofErr w:type="gramStart"/>
      <w:r w:rsidRPr="00883085">
        <w:rPr>
          <w:lang w:val="en-GB"/>
        </w:rPr>
        <w:t>exported</w:t>
      </w:r>
      <w:proofErr w:type="gramEnd"/>
      <w:r w:rsidRPr="00883085">
        <w:rPr>
          <w:lang w:val="en-GB"/>
        </w:rPr>
        <w:t xml:space="preserve"> or a special semantic</w:t>
      </w:r>
      <w:ins w:id="953" w:author="Johannes Becker" w:date="2020-02-21T12:48:00Z">
        <w:r w:rsidR="00075BA7">
          <w:rPr>
            <w:lang w:val="en-GB"/>
          </w:rPr>
          <w:t>s</w:t>
        </w:r>
      </w:ins>
      <w:r w:rsidRPr="00883085">
        <w:rPr>
          <w:lang w:val="en-GB"/>
        </w:rPr>
        <w:t xml:space="preserve"> is required. The cases are:</w:t>
      </w:r>
    </w:p>
    <w:p w14:paraId="4E1279B8" w14:textId="77777777" w:rsidR="002C65AC" w:rsidRPr="00883085" w:rsidRDefault="002C65AC" w:rsidP="00D50625">
      <w:pPr>
        <w:numPr>
          <w:ilvl w:val="0"/>
          <w:numId w:val="47"/>
        </w:numPr>
        <w:autoSpaceDE/>
        <w:autoSpaceDN/>
        <w:adjustRightInd/>
        <w:spacing w:line="240" w:lineRule="auto"/>
        <w:rPr>
          <w:lang w:val="en-GB"/>
        </w:rPr>
      </w:pPr>
      <w:r w:rsidRPr="00883085">
        <w:rPr>
          <w:lang w:val="en-GB"/>
        </w:rPr>
        <w:t xml:space="preserve">The information is not supported by the system / process. </w:t>
      </w:r>
      <w:proofErr w:type="gramStart"/>
      <w:r w:rsidRPr="00883085">
        <w:rPr>
          <w:lang w:val="en-GB"/>
        </w:rPr>
        <w:t>So</w:t>
      </w:r>
      <w:proofErr w:type="gramEnd"/>
      <w:r w:rsidRPr="00883085">
        <w:rPr>
          <w:lang w:val="en-GB"/>
        </w:rPr>
        <w:t xml:space="preserve"> it is never available for this system / process.</w:t>
      </w:r>
    </w:p>
    <w:p w14:paraId="35D46548" w14:textId="77777777" w:rsidR="002C65AC" w:rsidRPr="00883085" w:rsidRDefault="002C65AC" w:rsidP="00D50625">
      <w:pPr>
        <w:numPr>
          <w:ilvl w:val="0"/>
          <w:numId w:val="47"/>
        </w:numPr>
        <w:autoSpaceDE/>
        <w:autoSpaceDN/>
        <w:adjustRightInd/>
        <w:spacing w:line="240" w:lineRule="auto"/>
        <w:rPr>
          <w:lang w:val="en-GB"/>
        </w:rPr>
      </w:pPr>
      <w:r w:rsidRPr="00883085">
        <w:rPr>
          <w:lang w:val="en-GB"/>
        </w:rPr>
        <w:t>The information is supported by the system; however, the value is not defined by the user.</w:t>
      </w:r>
    </w:p>
    <w:p w14:paraId="303E420A" w14:textId="77777777" w:rsidR="002C65AC" w:rsidRPr="00883085" w:rsidRDefault="002C65AC" w:rsidP="00D50625">
      <w:pPr>
        <w:numPr>
          <w:ilvl w:val="0"/>
          <w:numId w:val="47"/>
        </w:numPr>
        <w:autoSpaceDE/>
        <w:autoSpaceDN/>
        <w:adjustRightInd/>
        <w:spacing w:line="240" w:lineRule="auto"/>
        <w:rPr>
          <w:lang w:val="en-GB"/>
        </w:rPr>
      </w:pPr>
      <w:r w:rsidRPr="00883085">
        <w:rPr>
          <w:lang w:val="en-GB"/>
        </w:rPr>
        <w:t>The information is explicitly defined as “arbitrary” for the use case (e.g. the part version in a bill of material or a compatibility statement).</w:t>
      </w:r>
    </w:p>
    <w:p w14:paraId="5F784D07" w14:textId="39912B2E" w:rsidR="002C65AC" w:rsidRPr="00883085" w:rsidRDefault="002C65AC" w:rsidP="002C65AC">
      <w:pPr>
        <w:rPr>
          <w:lang w:val="en-GB"/>
        </w:rPr>
      </w:pPr>
      <w:r w:rsidRPr="00883085">
        <w:rPr>
          <w:lang w:val="en-GB"/>
        </w:rPr>
        <w:t>All cases might exist for mandatory attributes as well as for optional attributes. Due to the design</w:t>
      </w:r>
      <w:ins w:id="954" w:author="Motzer Martin IA17" w:date="2020-01-31T08:56:00Z">
        <w:r w:rsidR="00C50AB2">
          <w:rPr>
            <w:lang w:val="en-GB"/>
          </w:rPr>
          <w:t>,</w:t>
        </w:r>
      </w:ins>
      <w:r w:rsidRPr="00883085">
        <w:rPr>
          <w:lang w:val="en-GB"/>
        </w:rPr>
        <w:t xml:space="preserve"> numerical values in the VEC and its high level of optionality the following definition of special values should be only relevant for </w:t>
      </w:r>
      <w:r w:rsidRPr="00883085">
        <w:rPr>
          <w:i/>
          <w:lang w:val="en-GB"/>
        </w:rPr>
        <w:t>string</w:t>
      </w:r>
      <w:r w:rsidRPr="00883085">
        <w:rPr>
          <w:lang w:val="en-GB"/>
        </w:rPr>
        <w:t>-Attributes:</w:t>
      </w:r>
    </w:p>
    <w:tbl>
      <w:tblPr>
        <w:tblW w:w="0" w:type="auto"/>
        <w:tblBorders>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2"/>
        <w:gridCol w:w="3027"/>
        <w:gridCol w:w="3028"/>
      </w:tblGrid>
      <w:tr w:rsidR="002C65AC" w:rsidRPr="00883085" w14:paraId="44BDC9C0" w14:textId="77777777" w:rsidTr="000C29C0">
        <w:tc>
          <w:tcPr>
            <w:tcW w:w="3012" w:type="dxa"/>
            <w:shd w:val="clear" w:color="auto" w:fill="auto"/>
          </w:tcPr>
          <w:p w14:paraId="252FE5C1" w14:textId="77777777" w:rsidR="002C65AC" w:rsidRPr="00883085" w:rsidRDefault="002C65AC" w:rsidP="00617B3E">
            <w:pPr>
              <w:rPr>
                <w:sz w:val="22"/>
                <w:lang w:val="en-GB"/>
              </w:rPr>
            </w:pPr>
          </w:p>
        </w:tc>
        <w:tc>
          <w:tcPr>
            <w:tcW w:w="3027" w:type="dxa"/>
            <w:shd w:val="clear" w:color="auto" w:fill="auto"/>
          </w:tcPr>
          <w:p w14:paraId="398DD948" w14:textId="77777777" w:rsidR="002C65AC" w:rsidRPr="00883085" w:rsidRDefault="002C65AC" w:rsidP="00617B3E">
            <w:pPr>
              <w:rPr>
                <w:sz w:val="22"/>
                <w:lang w:val="en-GB"/>
              </w:rPr>
            </w:pPr>
            <w:r w:rsidRPr="00883085">
              <w:rPr>
                <w:sz w:val="22"/>
                <w:lang w:val="en-GB"/>
              </w:rPr>
              <w:t>Mandatory Attribute</w:t>
            </w:r>
          </w:p>
        </w:tc>
        <w:tc>
          <w:tcPr>
            <w:tcW w:w="3028" w:type="dxa"/>
            <w:shd w:val="clear" w:color="auto" w:fill="auto"/>
          </w:tcPr>
          <w:p w14:paraId="11D57387" w14:textId="77777777" w:rsidR="002C65AC" w:rsidRPr="00883085" w:rsidRDefault="002C65AC" w:rsidP="00617B3E">
            <w:pPr>
              <w:rPr>
                <w:sz w:val="22"/>
                <w:lang w:val="en-GB"/>
              </w:rPr>
            </w:pPr>
            <w:r w:rsidRPr="00883085">
              <w:rPr>
                <w:sz w:val="22"/>
                <w:lang w:val="en-GB"/>
              </w:rPr>
              <w:t>Optional Attribute</w:t>
            </w:r>
          </w:p>
        </w:tc>
      </w:tr>
      <w:tr w:rsidR="002C65AC" w:rsidRPr="00883085" w14:paraId="7C0128E8" w14:textId="77777777" w:rsidTr="000C29C0">
        <w:tc>
          <w:tcPr>
            <w:tcW w:w="3012" w:type="dxa"/>
            <w:shd w:val="clear" w:color="auto" w:fill="auto"/>
          </w:tcPr>
          <w:p w14:paraId="3FF19E12" w14:textId="77777777" w:rsidR="002C65AC" w:rsidRPr="00883085" w:rsidRDefault="002C65AC" w:rsidP="00617B3E">
            <w:pPr>
              <w:rPr>
                <w:sz w:val="22"/>
                <w:lang w:val="en-GB"/>
              </w:rPr>
            </w:pPr>
            <w:r w:rsidRPr="00883085">
              <w:rPr>
                <w:sz w:val="22"/>
                <w:lang w:val="en-GB"/>
              </w:rPr>
              <w:t>Unsupported</w:t>
            </w:r>
          </w:p>
        </w:tc>
        <w:tc>
          <w:tcPr>
            <w:tcW w:w="3027" w:type="dxa"/>
            <w:shd w:val="clear" w:color="auto" w:fill="auto"/>
          </w:tcPr>
          <w:p w14:paraId="3349F1C8" w14:textId="660458D0" w:rsidR="002C65AC" w:rsidRPr="00883085" w:rsidRDefault="00075BA7" w:rsidP="00617B3E">
            <w:pPr>
              <w:rPr>
                <w:sz w:val="22"/>
                <w:lang w:val="en-GB"/>
              </w:rPr>
            </w:pPr>
            <w:ins w:id="955" w:author="Johannes Becker" w:date="2020-02-21T12:49:00Z">
              <w:r>
                <w:rPr>
                  <w:sz w:val="22"/>
                  <w:lang w:val="en-GB"/>
                </w:rPr>
                <w:t>&lt;tag&gt;</w:t>
              </w:r>
            </w:ins>
            <w:r w:rsidR="002C65AC" w:rsidRPr="00883085">
              <w:rPr>
                <w:sz w:val="22"/>
                <w:lang w:val="en-GB"/>
              </w:rPr>
              <w:t>/NULL</w:t>
            </w:r>
            <w:ins w:id="956" w:author="Johannes Becker" w:date="2020-02-21T12:49:00Z">
              <w:r>
                <w:rPr>
                  <w:sz w:val="22"/>
                  <w:lang w:val="en-GB"/>
                </w:rPr>
                <w:t>&lt;/tag&gt;</w:t>
              </w:r>
            </w:ins>
          </w:p>
        </w:tc>
        <w:tc>
          <w:tcPr>
            <w:tcW w:w="3028" w:type="dxa"/>
            <w:shd w:val="clear" w:color="auto" w:fill="auto"/>
          </w:tcPr>
          <w:p w14:paraId="36CD45F2" w14:textId="77777777" w:rsidR="002C65AC" w:rsidRPr="00883085" w:rsidRDefault="002C65AC" w:rsidP="00617B3E">
            <w:pPr>
              <w:rPr>
                <w:sz w:val="22"/>
                <w:lang w:val="en-GB"/>
              </w:rPr>
            </w:pPr>
            <w:r w:rsidRPr="00883085">
              <w:rPr>
                <w:sz w:val="22"/>
                <w:lang w:val="en-GB"/>
              </w:rPr>
              <w:t>omitted tag</w:t>
            </w:r>
          </w:p>
        </w:tc>
      </w:tr>
      <w:tr w:rsidR="002C65AC" w:rsidRPr="00883085" w14:paraId="22B9827C" w14:textId="77777777" w:rsidTr="000C29C0">
        <w:tc>
          <w:tcPr>
            <w:tcW w:w="3012" w:type="dxa"/>
            <w:shd w:val="clear" w:color="auto" w:fill="auto"/>
          </w:tcPr>
          <w:p w14:paraId="538B3DDF" w14:textId="77777777" w:rsidR="002C65AC" w:rsidRPr="00883085" w:rsidRDefault="002C65AC" w:rsidP="00617B3E">
            <w:pPr>
              <w:rPr>
                <w:sz w:val="22"/>
                <w:lang w:val="en-GB"/>
              </w:rPr>
            </w:pPr>
            <w:r w:rsidRPr="00883085">
              <w:rPr>
                <w:sz w:val="22"/>
                <w:lang w:val="en-GB"/>
              </w:rPr>
              <w:t>Undefined</w:t>
            </w:r>
          </w:p>
        </w:tc>
        <w:tc>
          <w:tcPr>
            <w:tcW w:w="3027" w:type="dxa"/>
            <w:shd w:val="clear" w:color="auto" w:fill="auto"/>
          </w:tcPr>
          <w:p w14:paraId="1FD17BF1" w14:textId="77777777" w:rsidR="002C65AC" w:rsidRPr="00883085" w:rsidRDefault="002C65AC" w:rsidP="00617B3E">
            <w:pPr>
              <w:rPr>
                <w:sz w:val="22"/>
                <w:lang w:val="en-GB"/>
              </w:rPr>
            </w:pPr>
            <w:r w:rsidRPr="00883085">
              <w:rPr>
                <w:sz w:val="22"/>
                <w:lang w:val="en-GB"/>
              </w:rPr>
              <w:t>&lt;tag&gt;&lt;/tag&gt;</w:t>
            </w:r>
          </w:p>
        </w:tc>
        <w:tc>
          <w:tcPr>
            <w:tcW w:w="3028" w:type="dxa"/>
            <w:shd w:val="clear" w:color="auto" w:fill="auto"/>
          </w:tcPr>
          <w:p w14:paraId="428C7D8E" w14:textId="77777777" w:rsidR="002C65AC" w:rsidRPr="00883085" w:rsidRDefault="002C65AC" w:rsidP="00617B3E">
            <w:pPr>
              <w:rPr>
                <w:sz w:val="22"/>
                <w:lang w:val="en-GB"/>
              </w:rPr>
            </w:pPr>
            <w:r w:rsidRPr="00883085">
              <w:rPr>
                <w:sz w:val="22"/>
                <w:lang w:val="en-GB"/>
              </w:rPr>
              <w:t>&lt;tag&gt;&lt;/tag&gt;</w:t>
            </w:r>
          </w:p>
        </w:tc>
      </w:tr>
      <w:tr w:rsidR="002C65AC" w:rsidRPr="00883085" w14:paraId="1E06FF93" w14:textId="77777777" w:rsidTr="000C29C0">
        <w:tc>
          <w:tcPr>
            <w:tcW w:w="3012" w:type="dxa"/>
            <w:shd w:val="clear" w:color="auto" w:fill="auto"/>
          </w:tcPr>
          <w:p w14:paraId="41CF96FA" w14:textId="77777777" w:rsidR="002C65AC" w:rsidRPr="00883085" w:rsidRDefault="002C65AC" w:rsidP="00617B3E">
            <w:pPr>
              <w:rPr>
                <w:sz w:val="22"/>
                <w:lang w:val="en-GB"/>
              </w:rPr>
            </w:pPr>
            <w:r w:rsidRPr="00883085">
              <w:rPr>
                <w:sz w:val="22"/>
                <w:lang w:val="en-GB"/>
              </w:rPr>
              <w:t>Arbitrary</w:t>
            </w:r>
          </w:p>
        </w:tc>
        <w:tc>
          <w:tcPr>
            <w:tcW w:w="3027" w:type="dxa"/>
            <w:shd w:val="clear" w:color="auto" w:fill="auto"/>
          </w:tcPr>
          <w:p w14:paraId="53DFDD0B" w14:textId="79BC7125" w:rsidR="002C65AC" w:rsidRPr="00883085" w:rsidRDefault="00075BA7" w:rsidP="00617B3E">
            <w:pPr>
              <w:rPr>
                <w:sz w:val="22"/>
                <w:lang w:val="en-GB"/>
              </w:rPr>
            </w:pPr>
            <w:ins w:id="957" w:author="Johannes Becker" w:date="2020-02-21T12:49:00Z">
              <w:r>
                <w:rPr>
                  <w:sz w:val="22"/>
                  <w:lang w:val="en-GB"/>
                </w:rPr>
                <w:t>&lt;tag&gt;</w:t>
              </w:r>
            </w:ins>
            <w:r w:rsidR="002C65AC" w:rsidRPr="00883085">
              <w:rPr>
                <w:sz w:val="22"/>
                <w:lang w:val="en-GB"/>
              </w:rPr>
              <w:t>/ANY</w:t>
            </w:r>
            <w:ins w:id="958" w:author="Johannes Becker" w:date="2020-02-21T12:49:00Z">
              <w:r>
                <w:rPr>
                  <w:sz w:val="22"/>
                  <w:lang w:val="en-GB"/>
                </w:rPr>
                <w:t>&lt;</w:t>
              </w:r>
            </w:ins>
            <w:ins w:id="959" w:author="Johannes Becker" w:date="2020-02-21T12:50:00Z">
              <w:r>
                <w:rPr>
                  <w:sz w:val="22"/>
                  <w:lang w:val="en-GB"/>
                </w:rPr>
                <w:t>/tag&gt;</w:t>
              </w:r>
            </w:ins>
          </w:p>
        </w:tc>
        <w:tc>
          <w:tcPr>
            <w:tcW w:w="3028" w:type="dxa"/>
            <w:shd w:val="clear" w:color="auto" w:fill="auto"/>
          </w:tcPr>
          <w:p w14:paraId="4E2FE23C" w14:textId="4C2AFB8B" w:rsidR="002C65AC" w:rsidRPr="00883085" w:rsidRDefault="00075BA7" w:rsidP="00617B3E">
            <w:pPr>
              <w:rPr>
                <w:sz w:val="22"/>
                <w:lang w:val="en-GB"/>
              </w:rPr>
            </w:pPr>
            <w:ins w:id="960" w:author="Johannes Becker" w:date="2020-02-21T12:50:00Z">
              <w:r>
                <w:rPr>
                  <w:sz w:val="22"/>
                  <w:lang w:val="en-GB"/>
                </w:rPr>
                <w:t>&lt;tag&gt;</w:t>
              </w:r>
            </w:ins>
            <w:r w:rsidR="002C65AC" w:rsidRPr="00883085">
              <w:rPr>
                <w:sz w:val="22"/>
                <w:lang w:val="en-GB"/>
              </w:rPr>
              <w:t>/ANY</w:t>
            </w:r>
            <w:ins w:id="961" w:author="Johannes Becker" w:date="2020-02-21T12:50:00Z">
              <w:r>
                <w:rPr>
                  <w:sz w:val="22"/>
                  <w:lang w:val="en-GB"/>
                </w:rPr>
                <w:t>&lt;/tag&gt;</w:t>
              </w:r>
            </w:ins>
          </w:p>
        </w:tc>
      </w:tr>
    </w:tbl>
    <w:p w14:paraId="0D8773D6" w14:textId="7E4ECC67" w:rsidR="002C65AC" w:rsidRPr="00883085" w:rsidRDefault="002C65AC" w:rsidP="00D50625">
      <w:pPr>
        <w:numPr>
          <w:ilvl w:val="0"/>
          <w:numId w:val="48"/>
        </w:numPr>
        <w:autoSpaceDE/>
        <w:autoSpaceDN/>
        <w:adjustRightInd/>
        <w:spacing w:line="240" w:lineRule="auto"/>
        <w:rPr>
          <w:lang w:val="en-GB"/>
        </w:rPr>
      </w:pPr>
      <w:r w:rsidRPr="00883085">
        <w:rPr>
          <w:b/>
          <w:lang w:val="en-GB"/>
        </w:rPr>
        <w:t xml:space="preserve"> “/NULL” &amp; “/ANY”</w:t>
      </w:r>
      <w:r w:rsidRPr="00883085">
        <w:rPr>
          <w:lang w:val="en-GB"/>
        </w:rPr>
        <w:t xml:space="preserve"> means, that the attributes the VEC </w:t>
      </w:r>
      <w:ins w:id="962" w:author="Motzer Martin IA17" w:date="2020-02-03T14:59:00Z">
        <w:r w:rsidRPr="00883085">
          <w:rPr>
            <w:lang w:val="en-GB"/>
          </w:rPr>
          <w:t>receive</w:t>
        </w:r>
      </w:ins>
      <w:ins w:id="963" w:author="Motzer Martin IA17" w:date="2020-01-31T08:58:00Z">
        <w:r w:rsidR="00C50AB2">
          <w:rPr>
            <w:lang w:val="en-GB"/>
          </w:rPr>
          <w:t>s</w:t>
        </w:r>
      </w:ins>
      <w:del w:id="964" w:author="Motzer Martin IA17" w:date="2020-02-03T14:59:00Z">
        <w:r w:rsidRPr="00883085">
          <w:rPr>
            <w:lang w:val="en-GB"/>
          </w:rPr>
          <w:delText>receive</w:delText>
        </w:r>
      </w:del>
      <w:r w:rsidRPr="00883085">
        <w:rPr>
          <w:lang w:val="en-GB"/>
        </w:rPr>
        <w:t xml:space="preserve"> these values. </w:t>
      </w:r>
    </w:p>
    <w:p w14:paraId="20738C85" w14:textId="77777777" w:rsidR="002C65AC" w:rsidRPr="00883085" w:rsidRDefault="002C65AC" w:rsidP="00D50625">
      <w:pPr>
        <w:numPr>
          <w:ilvl w:val="0"/>
          <w:numId w:val="48"/>
        </w:numPr>
        <w:autoSpaceDE/>
        <w:autoSpaceDN/>
        <w:adjustRightInd/>
        <w:spacing w:line="240" w:lineRule="auto"/>
        <w:rPr>
          <w:lang w:val="en-GB"/>
        </w:rPr>
      </w:pPr>
      <w:r w:rsidRPr="00883085">
        <w:rPr>
          <w:b/>
          <w:lang w:val="en-GB"/>
        </w:rPr>
        <w:t>&lt;tag&gt;&lt;/tag&gt;</w:t>
      </w:r>
      <w:r w:rsidRPr="00883085">
        <w:rPr>
          <w:lang w:val="en-GB"/>
        </w:rPr>
        <w:t xml:space="preserve"> means, that an attribute with the name “tag” and an undefined value is represented in the VEC as an existing XML element with no value (no contained text() node).</w:t>
      </w:r>
    </w:p>
    <w:p w14:paraId="0BE29180" w14:textId="77777777" w:rsidR="002C65AC" w:rsidRPr="00883085" w:rsidRDefault="002C65AC" w:rsidP="00D50625">
      <w:pPr>
        <w:numPr>
          <w:ilvl w:val="0"/>
          <w:numId w:val="48"/>
        </w:numPr>
        <w:autoSpaceDE/>
        <w:autoSpaceDN/>
        <w:adjustRightInd/>
        <w:spacing w:line="240" w:lineRule="auto"/>
        <w:rPr>
          <w:lang w:val="en-GB"/>
        </w:rPr>
      </w:pPr>
      <w:r w:rsidRPr="00883085">
        <w:rPr>
          <w:b/>
          <w:lang w:val="en-GB"/>
        </w:rPr>
        <w:t>Omitted tag</w:t>
      </w:r>
      <w:r w:rsidRPr="00883085">
        <w:rPr>
          <w:lang w:val="en-GB"/>
        </w:rPr>
        <w:t>: means the element tag for the attribute is omitted.</w:t>
      </w:r>
    </w:p>
    <w:p w14:paraId="0DF4A469" w14:textId="657ADC54" w:rsidR="002C65AC" w:rsidRDefault="002C65AC" w:rsidP="002C65AC">
      <w:pPr>
        <w:pStyle w:val="berschrift2"/>
        <w:keepLines w:val="0"/>
        <w:numPr>
          <w:ilvl w:val="1"/>
          <w:numId w:val="2"/>
        </w:numPr>
        <w:autoSpaceDE/>
        <w:autoSpaceDN/>
        <w:adjustRightInd/>
        <w:spacing w:before="240" w:after="60" w:line="240" w:lineRule="auto"/>
        <w:rPr>
          <w:lang w:val="en-GB"/>
        </w:rPr>
      </w:pPr>
      <w:bookmarkStart w:id="965" w:name="_Toc27668600"/>
      <w:bookmarkStart w:id="966" w:name="_Toc27730668"/>
      <w:del w:id="967" w:author="Johannes Becker" w:date="2020-02-21T12:51:00Z">
        <w:r w:rsidDel="00075BA7">
          <w:rPr>
            <w:lang w:val="en-GB"/>
          </w:rPr>
          <w:delText xml:space="preserve">Instancing </w:delText>
        </w:r>
      </w:del>
      <w:ins w:id="968" w:author="Johannes Becker" w:date="2020-02-21T12:51:00Z">
        <w:r w:rsidR="00075BA7">
          <w:rPr>
            <w:lang w:val="en-GB"/>
          </w:rPr>
          <w:t xml:space="preserve">Instantiation </w:t>
        </w:r>
      </w:ins>
      <w:r>
        <w:rPr>
          <w:lang w:val="en-GB"/>
        </w:rPr>
        <w:t>of Model Structures</w:t>
      </w:r>
      <w:bookmarkEnd w:id="965"/>
      <w:bookmarkEnd w:id="966"/>
    </w:p>
    <w:p w14:paraId="7D53F980" w14:textId="6AD1F249" w:rsidR="002C65AC" w:rsidRDefault="002C65AC" w:rsidP="002C65AC">
      <w:pPr>
        <w:rPr>
          <w:lang w:val="en-GB"/>
        </w:rPr>
      </w:pPr>
      <w:r>
        <w:rPr>
          <w:lang w:val="en-GB"/>
        </w:rPr>
        <w:t xml:space="preserve">There are various locations in the VEC model where structures / patterns are defined and used / instantiated somewhere else (e.g. a connector with its slots and cavities). In most cases, the elements in the definition of a structure have corresponding elements in the instancing (e.g. ConnectorHousingSpecification </w:t>
      </w:r>
      <w:r w:rsidRPr="00FA330E">
        <w:rPr>
          <w:lang w:val="en-GB"/>
        </w:rPr>
        <w:sym w:font="Wingdings" w:char="F0E0"/>
      </w:r>
      <w:r>
        <w:rPr>
          <w:lang w:val="en-GB"/>
        </w:rPr>
        <w:t xml:space="preserve"> ConnectorHousingRole, Slot </w:t>
      </w:r>
      <w:r w:rsidRPr="00FA330E">
        <w:rPr>
          <w:lang w:val="en-GB"/>
        </w:rPr>
        <w:sym w:font="Wingdings" w:char="F0E0"/>
      </w:r>
      <w:r>
        <w:rPr>
          <w:lang w:val="en-GB"/>
        </w:rPr>
        <w:t xml:space="preserve"> SlotReference &amp; Cavity </w:t>
      </w:r>
      <w:r w:rsidRPr="00FA330E">
        <w:rPr>
          <w:lang w:val="en-GB"/>
        </w:rPr>
        <w:sym w:font="Wingdings" w:char="F0E0"/>
      </w:r>
      <w:r>
        <w:rPr>
          <w:lang w:val="en-GB"/>
        </w:rPr>
        <w:t xml:space="preserve"> CavityReference). </w:t>
      </w:r>
    </w:p>
    <w:p w14:paraId="1997ADE5" w14:textId="4A01FD80" w:rsidR="002C65AC" w:rsidRDefault="002C65AC" w:rsidP="002C65AC">
      <w:pPr>
        <w:rPr>
          <w:lang w:val="en-GB"/>
        </w:rPr>
      </w:pPr>
      <w:r>
        <w:rPr>
          <w:lang w:val="en-GB"/>
        </w:rPr>
        <w:t>In cases where defined structures are instantiated, these structures shall be instantiated completely. That means</w:t>
      </w:r>
      <w:ins w:id="969" w:author="Motzer Martin IA17" w:date="2020-01-31T09:00:00Z">
        <w:r w:rsidR="00C50AB2">
          <w:rPr>
            <w:lang w:val="en-GB"/>
          </w:rPr>
          <w:t>,</w:t>
        </w:r>
      </w:ins>
      <w:r>
        <w:rPr>
          <w:lang w:val="en-GB"/>
        </w:rPr>
        <w:t xml:space="preserve"> for every element in the structural definition a corresponding element </w:t>
      </w:r>
      <w:ins w:id="970" w:author="Motzer Martin IA17" w:date="2020-01-31T09:01:00Z">
        <w:r w:rsidR="00C50AB2">
          <w:rPr>
            <w:lang w:val="en-GB"/>
          </w:rPr>
          <w:t xml:space="preserve">in </w:t>
        </w:r>
      </w:ins>
      <w:r>
        <w:rPr>
          <w:lang w:val="en-GB"/>
        </w:rPr>
        <w:t xml:space="preserve">the instancing shall exist, regardless if it </w:t>
      </w:r>
      <w:ins w:id="971" w:author="Johannes Becker" w:date="2020-02-21T12:52:00Z">
        <w:r w:rsidR="0077034F">
          <w:rPr>
            <w:lang w:val="en-GB"/>
          </w:rPr>
          <w:t xml:space="preserve">is </w:t>
        </w:r>
      </w:ins>
      <w:r>
        <w:rPr>
          <w:lang w:val="en-GB"/>
        </w:rPr>
        <w:t xml:space="preserve">used in the respective VEC or not (e.g. for each Cavity of a </w:t>
      </w:r>
      <w:ins w:id="972" w:author="Motzer Martin IA17" w:date="2020-02-03T14:59:00Z">
        <w:r>
          <w:rPr>
            <w:lang w:val="en-GB"/>
          </w:rPr>
          <w:t>Connect</w:t>
        </w:r>
      </w:ins>
      <w:ins w:id="973" w:author="Motzer Martin IA17" w:date="2020-01-31T09:01:00Z">
        <w:r w:rsidR="00C50AB2">
          <w:rPr>
            <w:lang w:val="en-GB"/>
          </w:rPr>
          <w:t>or</w:t>
        </w:r>
      </w:ins>
      <w:ins w:id="974" w:author="Motzer Martin IA17" w:date="2020-02-03T14:59:00Z">
        <w:r>
          <w:rPr>
            <w:lang w:val="en-GB"/>
          </w:rPr>
          <w:t>HousingSpecification</w:t>
        </w:r>
      </w:ins>
      <w:ins w:id="975" w:author="Johannes Becker" w:date="2020-02-21T12:53:00Z">
        <w:r w:rsidR="0077034F">
          <w:rPr>
            <w:lang w:val="en-GB"/>
          </w:rPr>
          <w:t>,</w:t>
        </w:r>
      </w:ins>
      <w:ins w:id="976" w:author="Stoeckl Franz IA17" w:date="2020-02-03T14:48:00Z">
        <w:del w:id="977" w:author="Johannes Becker" w:date="2020-02-21T12:53:00Z">
          <w:r w:rsidDel="0077034F">
            <w:rPr>
              <w:lang w:val="en-GB"/>
            </w:rPr>
            <w:delText>ConnectHous</w:delText>
          </w:r>
          <w:r w:rsidDel="0077034F">
            <w:rPr>
              <w:lang w:val="en-GB"/>
            </w:rPr>
            <w:lastRenderedPageBreak/>
            <w:delText>ingSpecification</w:delText>
          </w:r>
        </w:del>
      </w:ins>
      <w:del w:id="978" w:author="Stoeckl Franz IA17" w:date="2020-02-03T14:48:00Z">
        <w:r>
          <w:rPr>
            <w:lang w:val="en-GB"/>
          </w:rPr>
          <w:delText>ConnectHousingSpecification</w:delText>
        </w:r>
      </w:del>
      <w:r>
        <w:rPr>
          <w:lang w:val="en-GB"/>
        </w:rPr>
        <w:t xml:space="preserve"> a </w:t>
      </w:r>
      <w:bookmarkStart w:id="979" w:name="_Hlk31544385"/>
      <w:ins w:id="980" w:author="Ungerer, Max" w:date="2020-02-03T15:04:00Z">
        <w:r w:rsidRPr="00121228">
          <w:t>Cavit</w:t>
        </w:r>
      </w:ins>
      <w:ins w:id="981" w:author="Johannes Becker" w:date="2020-02-21T12:53:00Z">
        <w:r w:rsidR="0077034F">
          <w:t>y</w:t>
        </w:r>
      </w:ins>
      <w:ins w:id="982" w:author="Ungerer, Max" w:date="2020-02-03T15:04:00Z">
        <w:r w:rsidRPr="00121228">
          <w:t>Reference</w:t>
        </w:r>
        <w:del w:id="983" w:author="Johannes Becker" w:date="2020-02-21T12:52:00Z">
          <w:r w:rsidRPr="00121228" w:rsidDel="0077034F">
            <w:delText xml:space="preserve"> </w:delText>
          </w:r>
        </w:del>
      </w:ins>
      <w:bookmarkEnd w:id="979"/>
      <w:ins w:id="984" w:author="Motzer Martin IA17" w:date="2020-02-03T14:59:00Z">
        <w:del w:id="985" w:author="Johannes Becker" w:date="2020-02-21T12:52:00Z">
          <w:r w:rsidDel="0077034F">
            <w:rPr>
              <w:lang w:val="en-GB"/>
            </w:rPr>
            <w:delText>Cavit</w:delText>
          </w:r>
        </w:del>
      </w:ins>
      <w:ins w:id="986" w:author="Motzer Martin IA17" w:date="2020-01-31T09:02:00Z">
        <w:del w:id="987" w:author="Johannes Becker" w:date="2020-02-21T12:52:00Z">
          <w:r w:rsidR="00C50AB2" w:rsidDel="0077034F">
            <w:rPr>
              <w:lang w:val="en-GB"/>
            </w:rPr>
            <w:delText>y</w:delText>
          </w:r>
        </w:del>
      </w:ins>
      <w:ins w:id="988" w:author="Motzer Martin IA17" w:date="2020-02-03T14:59:00Z">
        <w:del w:id="989" w:author="Johannes Becker" w:date="2020-02-21T12:52:00Z">
          <w:r w:rsidDel="0077034F">
            <w:rPr>
              <w:lang w:val="en-GB"/>
            </w:rPr>
            <w:delText>Reference</w:delText>
          </w:r>
        </w:del>
      </w:ins>
      <w:ins w:id="990" w:author="Stoeckl Franz IA17" w:date="2020-02-03T14:48:00Z">
        <w:del w:id="991" w:author="Johannes Becker" w:date="2020-02-21T12:52:00Z">
          <w:r w:rsidDel="0077034F">
            <w:rPr>
              <w:lang w:val="en-GB"/>
            </w:rPr>
            <w:delText>CavitReference</w:delText>
          </w:r>
        </w:del>
      </w:ins>
      <w:del w:id="992" w:author="Johannes Becker" w:date="2020-02-21T12:52:00Z">
        <w:r w:rsidDel="0077034F">
          <w:rPr>
            <w:lang w:val="en-GB"/>
          </w:rPr>
          <w:delText>CavitReference</w:delText>
        </w:r>
      </w:del>
      <w:ins w:id="993" w:author="Ungerer, Max" w:date="2020-02-03T15:04:00Z">
        <w:r>
          <w:rPr>
            <w:lang w:val="en-GB"/>
          </w:rPr>
          <w:t xml:space="preserve"> </w:t>
        </w:r>
      </w:ins>
      <w:r>
        <w:rPr>
          <w:lang w:val="en-GB"/>
        </w:rPr>
        <w:t xml:space="preserve">in the corresponding ConnectorHousingRole shall exist). This applies to the following list of structures, which is here for reasons of clarification and which is </w:t>
      </w:r>
      <w:r w:rsidRPr="005A73B9">
        <w:rPr>
          <w:u w:val="single"/>
          <w:lang w:val="en-GB"/>
        </w:rPr>
        <w:t>not</w:t>
      </w:r>
      <w:r>
        <w:rPr>
          <w:lang w:val="en-GB"/>
        </w:rPr>
        <w:t xml:space="preserve"> </w:t>
      </w:r>
      <w:del w:id="994" w:author="Johannes Becker" w:date="2020-02-21T12:54:00Z">
        <w:r w:rsidDel="0077034F">
          <w:rPr>
            <w:lang w:val="en-GB"/>
          </w:rPr>
          <w:delText>complete</w:delText>
        </w:r>
      </w:del>
      <w:ins w:id="995" w:author="Johannes Becker" w:date="2020-02-21T12:54:00Z">
        <w:r w:rsidR="0077034F">
          <w:rPr>
            <w:lang w:val="en-GB"/>
          </w:rPr>
          <w:t>exhaustive</w:t>
        </w:r>
      </w:ins>
      <w:r>
        <w:rPr>
          <w:lang w:val="en-GB"/>
        </w:rPr>
        <w:t>:</w:t>
      </w:r>
    </w:p>
    <w:p w14:paraId="6AF6F08C" w14:textId="77777777" w:rsidR="002C65AC" w:rsidRDefault="002C65AC" w:rsidP="00D50625">
      <w:pPr>
        <w:numPr>
          <w:ilvl w:val="0"/>
          <w:numId w:val="48"/>
        </w:numPr>
        <w:autoSpaceDE/>
        <w:autoSpaceDN/>
        <w:adjustRightInd/>
        <w:spacing w:before="0" w:line="240" w:lineRule="auto"/>
        <w:rPr>
          <w:lang w:val="en-GB"/>
        </w:rPr>
      </w:pPr>
      <w:r>
        <w:rPr>
          <w:lang w:val="en-GB"/>
        </w:rPr>
        <w:t>Connectors</w:t>
      </w:r>
    </w:p>
    <w:p w14:paraId="1E771A35" w14:textId="77777777" w:rsidR="002C65AC" w:rsidRDefault="002C65AC" w:rsidP="00D50625">
      <w:pPr>
        <w:numPr>
          <w:ilvl w:val="0"/>
          <w:numId w:val="48"/>
        </w:numPr>
        <w:autoSpaceDE/>
        <w:autoSpaceDN/>
        <w:adjustRightInd/>
        <w:spacing w:before="0" w:line="240" w:lineRule="auto"/>
        <w:rPr>
          <w:lang w:val="en-GB"/>
        </w:rPr>
      </w:pPr>
      <w:r>
        <w:rPr>
          <w:lang w:val="en-GB"/>
        </w:rPr>
        <w:t>Wires</w:t>
      </w:r>
    </w:p>
    <w:p w14:paraId="5A3513BB" w14:textId="77777777" w:rsidR="002C65AC" w:rsidRDefault="002C65AC" w:rsidP="00D50625">
      <w:pPr>
        <w:numPr>
          <w:ilvl w:val="0"/>
          <w:numId w:val="48"/>
        </w:numPr>
        <w:autoSpaceDE/>
        <w:autoSpaceDN/>
        <w:adjustRightInd/>
        <w:spacing w:before="0" w:line="240" w:lineRule="auto"/>
        <w:rPr>
          <w:lang w:val="en-GB"/>
        </w:rPr>
      </w:pPr>
      <w:r>
        <w:rPr>
          <w:lang w:val="en-GB"/>
        </w:rPr>
        <w:t>EEComponents</w:t>
      </w:r>
    </w:p>
    <w:p w14:paraId="4142DAC7" w14:textId="77777777" w:rsidR="002C65AC" w:rsidRPr="005A73B9" w:rsidRDefault="002C65AC" w:rsidP="00D50625">
      <w:pPr>
        <w:numPr>
          <w:ilvl w:val="0"/>
          <w:numId w:val="48"/>
        </w:numPr>
        <w:autoSpaceDE/>
        <w:autoSpaceDN/>
        <w:adjustRightInd/>
        <w:spacing w:before="0" w:line="240" w:lineRule="auto"/>
        <w:rPr>
          <w:lang w:val="en-GB"/>
        </w:rPr>
      </w:pPr>
      <w:proofErr w:type="spellStart"/>
      <w:r>
        <w:rPr>
          <w:lang w:val="en-GB"/>
        </w:rPr>
        <w:t>CompositeParts</w:t>
      </w:r>
      <w:proofErr w:type="spellEnd"/>
      <w:r>
        <w:rPr>
          <w:lang w:val="en-GB"/>
        </w:rPr>
        <w:t xml:space="preserve"> (e.g. Assemblies or Modules)</w:t>
      </w:r>
    </w:p>
    <w:p w14:paraId="3CCFE912" w14:textId="77777777" w:rsidR="002C65AC" w:rsidRPr="008B47EB" w:rsidRDefault="002C65AC" w:rsidP="002C65AC">
      <w:pPr>
        <w:pStyle w:val="berschrift2"/>
        <w:keepLines w:val="0"/>
        <w:numPr>
          <w:ilvl w:val="1"/>
          <w:numId w:val="2"/>
        </w:numPr>
        <w:autoSpaceDE/>
        <w:autoSpaceDN/>
        <w:adjustRightInd/>
        <w:spacing w:before="240" w:after="60" w:line="240" w:lineRule="auto"/>
        <w:rPr>
          <w:lang w:val="en-GB"/>
        </w:rPr>
      </w:pPr>
      <w:bookmarkStart w:id="996" w:name="_Toc373509180"/>
      <w:bookmarkStart w:id="997" w:name="_Toc27668601"/>
      <w:bookmarkStart w:id="998" w:name="_Toc27730669"/>
      <w:r w:rsidRPr="008B47EB">
        <w:rPr>
          <w:lang w:val="en-GB"/>
        </w:rPr>
        <w:t>VEC-Package</w:t>
      </w:r>
      <w:bookmarkEnd w:id="996"/>
      <w:bookmarkEnd w:id="997"/>
      <w:bookmarkEnd w:id="998"/>
    </w:p>
    <w:p w14:paraId="0F2D3D25" w14:textId="77777777" w:rsidR="002C65AC" w:rsidRPr="008B47EB" w:rsidRDefault="002C65AC" w:rsidP="002C65AC">
      <w:pPr>
        <w:pStyle w:val="berschrift3"/>
        <w:keepLines w:val="0"/>
        <w:numPr>
          <w:ilvl w:val="2"/>
          <w:numId w:val="2"/>
        </w:numPr>
        <w:autoSpaceDE/>
        <w:autoSpaceDN/>
        <w:adjustRightInd/>
        <w:spacing w:before="240" w:after="60" w:line="240" w:lineRule="auto"/>
        <w:rPr>
          <w:lang w:val="en-GB"/>
        </w:rPr>
      </w:pPr>
      <w:bookmarkStart w:id="999" w:name="_Toc373509181"/>
      <w:r w:rsidRPr="008B47EB">
        <w:rPr>
          <w:lang w:val="en-GB"/>
        </w:rPr>
        <w:t>Background</w:t>
      </w:r>
      <w:bookmarkEnd w:id="999"/>
    </w:p>
    <w:p w14:paraId="558F739B" w14:textId="77777777" w:rsidR="002C65AC" w:rsidRPr="008B47EB" w:rsidRDefault="002C65AC" w:rsidP="002C65AC">
      <w:r w:rsidRPr="008B47EB">
        <w:t>A Vehicle Electric Container (VEC) is a single XML file following the structure defined in the VEC XML schema. It contains all the information of a harness, a set of harnesses, or other related information defined in the VEC specification. A VEC Container can reference other files via the DocumentVersion element and information contained in other files via the ExternalMapping concept.</w:t>
      </w:r>
    </w:p>
    <w:p w14:paraId="7B52DFDD" w14:textId="5268465C" w:rsidR="002C65AC" w:rsidRPr="008B47EB" w:rsidRDefault="002C65AC" w:rsidP="002C65AC">
      <w:r w:rsidRPr="008B47EB">
        <w:t xml:space="preserve">There are use cases where one wants to exchange the VEC together with these referenced files. There is also the need to exchange a set of VEC files together. The VEC-Package addresses these use cases and specifies the mechanism to exchange VEC files and </w:t>
      </w:r>
      <w:del w:id="1000" w:author="Johannes Becker" w:date="2020-02-21T12:54:00Z">
        <w:r w:rsidRPr="008B47EB" w:rsidDel="0077034F">
          <w:delText xml:space="preserve">arbitrary </w:delText>
        </w:r>
      </w:del>
      <w:ins w:id="1001" w:author="Johannes Becker" w:date="2020-02-21T12:54:00Z">
        <w:r w:rsidR="0077034F">
          <w:t>any</w:t>
        </w:r>
        <w:r w:rsidR="0077034F" w:rsidRPr="008B47EB">
          <w:t xml:space="preserve"> </w:t>
        </w:r>
      </w:ins>
      <w:r w:rsidRPr="008B47EB">
        <w:t>associated files as a package.</w:t>
      </w:r>
    </w:p>
    <w:p w14:paraId="35632A54" w14:textId="77777777" w:rsidR="002C65AC" w:rsidRPr="008B47EB" w:rsidRDefault="002C65AC" w:rsidP="002C65AC">
      <w:pPr>
        <w:pStyle w:val="berschrift3"/>
        <w:keepLines w:val="0"/>
        <w:numPr>
          <w:ilvl w:val="2"/>
          <w:numId w:val="2"/>
        </w:numPr>
        <w:autoSpaceDE/>
        <w:autoSpaceDN/>
        <w:adjustRightInd/>
        <w:spacing w:before="240" w:after="60" w:line="240" w:lineRule="auto"/>
        <w:rPr>
          <w:lang w:val="en-GB"/>
        </w:rPr>
      </w:pPr>
      <w:bookmarkStart w:id="1002" w:name="_Toc373509182"/>
      <w:r w:rsidRPr="008B47EB">
        <w:rPr>
          <w:lang w:val="en-GB"/>
        </w:rPr>
        <w:t>Detailed Solution</w:t>
      </w:r>
      <w:bookmarkEnd w:id="1002"/>
    </w:p>
    <w:p w14:paraId="385BBAE6" w14:textId="77777777" w:rsidR="002C65AC" w:rsidRPr="008B47EB" w:rsidRDefault="002C65AC" w:rsidP="002C65AC">
      <w:r w:rsidRPr="008B47EB">
        <w:t>A VEC-Package is a</w:t>
      </w:r>
      <w:r>
        <w:t xml:space="preserve">n </w:t>
      </w:r>
      <w:r w:rsidRPr="008B47EB">
        <w:t>archive containing at least 2 files:</w:t>
      </w:r>
    </w:p>
    <w:p w14:paraId="321DCFFD" w14:textId="1327D43D" w:rsidR="002C65AC" w:rsidRPr="008B47EB" w:rsidRDefault="002C65AC" w:rsidP="002C65AC">
      <w:pPr>
        <w:pStyle w:val="Aufzhlung1"/>
        <w:spacing w:after="120"/>
        <w:ind w:left="460" w:hanging="176"/>
      </w:pPr>
      <w:r>
        <w:t xml:space="preserve">One </w:t>
      </w:r>
      <w:r w:rsidRPr="008B47EB">
        <w:t>index file</w:t>
      </w:r>
      <w:ins w:id="1003" w:author="Johannes Becker" w:date="2020-02-21T12:54:00Z">
        <w:r w:rsidR="0077034F">
          <w:t xml:space="preserve"> (a VEC file)</w:t>
        </w:r>
      </w:ins>
    </w:p>
    <w:p w14:paraId="3CC0ECDC" w14:textId="6B2D22DA" w:rsidR="002C65AC" w:rsidRDefault="002C65AC" w:rsidP="002C65AC">
      <w:pPr>
        <w:pStyle w:val="Aufzhlung1"/>
        <w:spacing w:after="120"/>
        <w:ind w:left="460" w:hanging="176"/>
      </w:pPr>
      <w:r>
        <w:t xml:space="preserve">One </w:t>
      </w:r>
      <w:r w:rsidRPr="008B47EB">
        <w:t>data file</w:t>
      </w:r>
      <w:ins w:id="1004" w:author="Johannes Becker" w:date="2020-02-21T12:54:00Z">
        <w:r w:rsidR="0077034F">
          <w:t xml:space="preserve"> (not require</w:t>
        </w:r>
      </w:ins>
      <w:ins w:id="1005" w:author="Johannes Becker" w:date="2020-02-21T12:55:00Z">
        <w:r w:rsidR="0077034F">
          <w:t>d to be a VEC file)</w:t>
        </w:r>
      </w:ins>
    </w:p>
    <w:p w14:paraId="504B867E" w14:textId="77777777" w:rsidR="002C65AC" w:rsidRDefault="002C65AC" w:rsidP="002C65AC">
      <w:pPr>
        <w:rPr>
          <w:lang w:val="en-GB"/>
        </w:rPr>
      </w:pPr>
      <w:r>
        <w:rPr>
          <w:lang w:val="en-GB"/>
        </w:rPr>
        <w:t>Depending on the individual requirements the technical format of the archive can be:</w:t>
      </w:r>
    </w:p>
    <w:p w14:paraId="7C73700E" w14:textId="77777777" w:rsidR="002C65AC" w:rsidRDefault="002C65AC" w:rsidP="002C65AC">
      <w:pPr>
        <w:pStyle w:val="Aufzhlung1"/>
        <w:spacing w:after="120"/>
        <w:ind w:left="460" w:hanging="176"/>
      </w:pPr>
      <w:r>
        <w:t>TAR</w:t>
      </w:r>
    </w:p>
    <w:p w14:paraId="739EB295" w14:textId="77777777" w:rsidR="002C65AC" w:rsidRDefault="002C65AC" w:rsidP="002C65AC">
      <w:pPr>
        <w:pStyle w:val="Aufzhlung1"/>
        <w:spacing w:after="120"/>
        <w:ind w:left="460" w:hanging="176"/>
      </w:pPr>
      <w:r>
        <w:t>ZIP</w:t>
      </w:r>
    </w:p>
    <w:p w14:paraId="2A35F4BE" w14:textId="77777777" w:rsidR="002C65AC" w:rsidRPr="0099367B" w:rsidRDefault="002C65AC" w:rsidP="002C65AC">
      <w:pPr>
        <w:pStyle w:val="Aufzhlung1"/>
        <w:spacing w:after="120"/>
        <w:ind w:left="460" w:hanging="176"/>
      </w:pPr>
      <w:r>
        <w:t>or a zipped tar.</w:t>
      </w:r>
    </w:p>
    <w:p w14:paraId="72FAE52D" w14:textId="3B59F044" w:rsidR="002C65AC" w:rsidRPr="008B47EB" w:rsidRDefault="002C65AC" w:rsidP="002C65AC">
      <w:r w:rsidRPr="008B47EB">
        <w:t>In addition, the archive can contain any number of further</w:t>
      </w:r>
      <w:r>
        <w:t xml:space="preserve"> data</w:t>
      </w:r>
      <w:r w:rsidRPr="008B47EB">
        <w:t xml:space="preserve"> files. There are no restrictions on the type or format of these files. </w:t>
      </w:r>
      <w:bookmarkStart w:id="1006" w:name="_Hlk31579956"/>
      <w:r w:rsidRPr="008B47EB">
        <w:t>A VEC-Package may contain further VEC files.</w:t>
      </w:r>
      <w:bookmarkEnd w:id="1006"/>
      <w:r w:rsidRPr="008B47EB">
        <w:t xml:space="preserve"> Or it may contain drawings as SVG, CAD models of the harness or of connectors as JT models, for example.</w:t>
      </w:r>
    </w:p>
    <w:p w14:paraId="1E36EC7B" w14:textId="77777777" w:rsidR="002C65AC" w:rsidRPr="008B47EB" w:rsidRDefault="002C65AC" w:rsidP="002C65AC">
      <w:r w:rsidRPr="008B47EB">
        <w:t xml:space="preserve">The structure of the archive is not restricted. </w:t>
      </w:r>
      <w:bookmarkStart w:id="1007" w:name="_Hlk31545596"/>
      <w:r w:rsidRPr="008B47EB">
        <w:t>A VEC-Package may contain a flat set of files but may also have a folder structure.</w:t>
      </w:r>
      <w:bookmarkEnd w:id="1007"/>
      <w:r w:rsidRPr="008B47EB">
        <w:t xml:space="preserve"> It is recommended to use a folder structure to organize the files in the archive: e.g. grouping of all drawings, project specific groupings.</w:t>
      </w:r>
    </w:p>
    <w:p w14:paraId="3C1AEB59" w14:textId="77777777" w:rsidR="002C65AC" w:rsidRPr="008B47EB" w:rsidRDefault="002C65AC" w:rsidP="002C65AC">
      <w:r w:rsidRPr="008B47EB">
        <w:t xml:space="preserve">There is no naming convention for files and folders inside the VEC-Package defined. It is up to the user to name a folder or a file. However, it is recommended to use the </w:t>
      </w:r>
      <w:r w:rsidRPr="008B47EB">
        <w:lastRenderedPageBreak/>
        <w:t xml:space="preserve">known and established file name extensions for the files in the package. I.e., </w:t>
      </w:r>
      <w:proofErr w:type="gramStart"/>
      <w:r w:rsidRPr="008B47EB">
        <w:t>“.vec</w:t>
      </w:r>
      <w:proofErr w:type="gramEnd"/>
      <w:r w:rsidRPr="008B47EB">
        <w:t>” for a VEC file, “.</w:t>
      </w:r>
      <w:proofErr w:type="spellStart"/>
      <w:r w:rsidRPr="008B47EB">
        <w:t>svg</w:t>
      </w:r>
      <w:proofErr w:type="spellEnd"/>
      <w:r w:rsidRPr="008B47EB">
        <w:t>” for a SVG file, or “.</w:t>
      </w:r>
      <w:proofErr w:type="spellStart"/>
      <w:r w:rsidRPr="008B47EB">
        <w:t>jt</w:t>
      </w:r>
      <w:proofErr w:type="spellEnd"/>
      <w:r w:rsidRPr="008B47EB">
        <w:t>” for a JT file.</w:t>
      </w:r>
    </w:p>
    <w:p w14:paraId="6FC385CD" w14:textId="77777777" w:rsidR="002C65AC" w:rsidRPr="008B47EB" w:rsidRDefault="002C65AC" w:rsidP="002C65AC">
      <w:r w:rsidRPr="008B47EB">
        <w:t xml:space="preserve"> A VEC-Package shall contain an index file providing further information about the context of the package. The index file has the reserved name “</w:t>
      </w:r>
      <w:proofErr w:type="spellStart"/>
      <w:r w:rsidRPr="008B47EB">
        <w:t>index.vec</w:t>
      </w:r>
      <w:proofErr w:type="spellEnd"/>
      <w:r w:rsidRPr="008B47EB">
        <w:t>”. As the file name suffix already suggests, the index file is a valid VEC file, conforming to the VEC XML schema.</w:t>
      </w:r>
    </w:p>
    <w:p w14:paraId="3AF10CD3" w14:textId="77777777" w:rsidR="002C65AC" w:rsidRPr="008B47EB" w:rsidRDefault="002C65AC" w:rsidP="002C65AC">
      <w:r w:rsidRPr="008B47EB">
        <w:t>The elements of the index VEC file are restricted to the classes DocumentVersion and PartVersion. The index file contains a DocumentVersion for each file in the package. The attributes of the DocumentVersion are used to provide further information on the files:</w:t>
      </w:r>
    </w:p>
    <w:p w14:paraId="4C85BE2A" w14:textId="77777777" w:rsidR="002C65AC" w:rsidRPr="000C29C0" w:rsidRDefault="002C65AC" w:rsidP="000C29C0">
      <w:pPr>
        <w:pStyle w:val="Aufzhlung1"/>
        <w:spacing w:after="120"/>
        <w:ind w:left="460" w:hanging="176"/>
      </w:pPr>
      <w:r w:rsidRPr="000C29C0">
        <w:t>dataFormat: the format of the file in the VEC-Package (as MIME-Type if available).</w:t>
      </w:r>
    </w:p>
    <w:p w14:paraId="41DD1DFC" w14:textId="77777777" w:rsidR="002C65AC" w:rsidRPr="000C29C0" w:rsidRDefault="002C65AC" w:rsidP="000C29C0">
      <w:pPr>
        <w:pStyle w:val="Aufzhlung1"/>
        <w:spacing w:after="120"/>
        <w:ind w:left="460" w:hanging="176"/>
      </w:pPr>
      <w:r w:rsidRPr="000C29C0">
        <w:t>documentNumber: the number of the document</w:t>
      </w:r>
    </w:p>
    <w:p w14:paraId="5AD42662" w14:textId="77777777" w:rsidR="002C65AC" w:rsidRPr="000C29C0" w:rsidRDefault="002C65AC" w:rsidP="000C29C0">
      <w:pPr>
        <w:pStyle w:val="Aufzhlung1"/>
        <w:spacing w:after="120"/>
        <w:ind w:left="460" w:hanging="176"/>
      </w:pPr>
      <w:r w:rsidRPr="000C29C0">
        <w:t>documentVersion: the version of the document</w:t>
      </w:r>
    </w:p>
    <w:p w14:paraId="17D175A4" w14:textId="77777777" w:rsidR="002C65AC" w:rsidRPr="000C29C0" w:rsidRDefault="002C65AC" w:rsidP="000C29C0">
      <w:pPr>
        <w:pStyle w:val="Aufzhlung1"/>
        <w:spacing w:after="120"/>
        <w:ind w:left="460" w:hanging="176"/>
      </w:pPr>
      <w:r w:rsidRPr="000C29C0">
        <w:t>fileName: the name of the file as it appears in the package, including the folder structure</w:t>
      </w:r>
    </w:p>
    <w:p w14:paraId="599AC79A" w14:textId="3D9EF07E" w:rsidR="002C65AC" w:rsidRPr="008B47EB" w:rsidRDefault="002C65AC" w:rsidP="002C65AC">
      <w:r w:rsidRPr="008B47EB">
        <w:t xml:space="preserve">A DocumentVersion may reference one or more PartVersion objects via </w:t>
      </w:r>
      <w:del w:id="1008" w:author="Johannes Becker" w:date="2020-02-21T12:55:00Z">
        <w:r w:rsidRPr="008B47EB" w:rsidDel="0077034F">
          <w:delText>“</w:delText>
        </w:r>
      </w:del>
      <w:r w:rsidRPr="0077034F">
        <w:rPr>
          <w:i/>
        </w:rPr>
        <w:t>referencedPart</w:t>
      </w:r>
      <w:del w:id="1009" w:author="Johannes Becker" w:date="2020-02-21T12:55:00Z">
        <w:r w:rsidRPr="008B47EB" w:rsidDel="0077034F">
          <w:delText>”</w:delText>
        </w:r>
      </w:del>
      <w:r w:rsidRPr="008B47EB">
        <w:t xml:space="preserve"> to give further details on the usage of the file. For example, the fact, that </w:t>
      </w:r>
      <w:proofErr w:type="gramStart"/>
      <w:r w:rsidRPr="008B47EB">
        <w:t>a</w:t>
      </w:r>
      <w:proofErr w:type="gramEnd"/>
      <w:r w:rsidRPr="008B47EB">
        <w:t xml:space="preserve"> SVG file which represents the wiring diagram of a harness, can be expressed in the index file by a DocumentVersion pointing to a PartVersion, which represents the harness.</w:t>
      </w:r>
    </w:p>
    <w:p w14:paraId="5B39D3FF" w14:textId="554412DF" w:rsidR="001D265B" w:rsidRDefault="001D265B" w:rsidP="002C65AC">
      <w:pPr>
        <w:pStyle w:val="berschrift1"/>
        <w:keepLines w:val="0"/>
        <w:numPr>
          <w:ilvl w:val="0"/>
          <w:numId w:val="2"/>
        </w:numPr>
        <w:autoSpaceDE/>
        <w:autoSpaceDN/>
        <w:adjustRightInd/>
        <w:spacing w:before="240" w:after="60" w:line="240" w:lineRule="auto"/>
        <w:contextualSpacing w:val="0"/>
        <w:rPr>
          <w:lang w:val="en-GB"/>
        </w:rPr>
      </w:pPr>
      <w:bookmarkStart w:id="1010" w:name="_Toc27668602"/>
      <w:bookmarkStart w:id="1011" w:name="_Toc27730670"/>
      <w:bookmarkStart w:id="1012" w:name="_Ref27731118"/>
      <w:bookmarkStart w:id="1013" w:name="_Ref27731170"/>
      <w:bookmarkStart w:id="1014" w:name="_Ref27733321"/>
      <w:bookmarkStart w:id="1015" w:name="_Ref33008767"/>
      <w:r>
        <w:rPr>
          <w:lang w:val="en-GB"/>
        </w:rPr>
        <w:t>VEC Model Description and XML Representation</w:t>
      </w:r>
    </w:p>
    <w:p w14:paraId="6983B94A" w14:textId="48DCA981" w:rsidR="003B5845" w:rsidRDefault="003B5845" w:rsidP="003B5845">
      <w:pPr>
        <w:pStyle w:val="berschrift1"/>
        <w:keepLines w:val="0"/>
        <w:numPr>
          <w:ilvl w:val="0"/>
          <w:numId w:val="2"/>
        </w:numPr>
        <w:autoSpaceDE/>
        <w:autoSpaceDN/>
        <w:adjustRightInd/>
        <w:spacing w:before="240" w:after="60" w:line="240" w:lineRule="auto"/>
        <w:contextualSpacing w:val="0"/>
        <w:rPr>
          <w:lang w:val="en-GB"/>
        </w:rPr>
      </w:pPr>
      <w:bookmarkStart w:id="1016" w:name="_Toc27668615"/>
      <w:bookmarkStart w:id="1017" w:name="_Toc27730683"/>
      <w:bookmarkEnd w:id="1010"/>
      <w:bookmarkEnd w:id="1011"/>
      <w:bookmarkEnd w:id="1012"/>
      <w:bookmarkEnd w:id="1013"/>
      <w:bookmarkEnd w:id="1014"/>
      <w:bookmarkEnd w:id="1015"/>
      <w:r>
        <w:rPr>
          <w:lang w:val="en-GB"/>
        </w:rPr>
        <w:t>Appendix A: Glossary</w:t>
      </w:r>
      <w:bookmarkEnd w:id="1016"/>
      <w:bookmarkEnd w:id="1017"/>
    </w:p>
    <w:p w14:paraId="7D6838D3" w14:textId="77777777" w:rsidR="003B5845" w:rsidRPr="009017D0" w:rsidRDefault="003B5845" w:rsidP="003B5845">
      <w:pPr>
        <w:pStyle w:val="VDABlocktext"/>
        <w:tabs>
          <w:tab w:val="left" w:pos="2880"/>
        </w:tabs>
        <w:ind w:left="2880" w:hanging="2880"/>
      </w:pPr>
      <w:r>
        <w:t>ECAD</w:t>
      </w:r>
      <w:r>
        <w:tab/>
        <w:t>e</w:t>
      </w:r>
      <w:r w:rsidRPr="009017D0">
        <w:t xml:space="preserve">lectronic </w:t>
      </w:r>
      <w:r>
        <w:t>c</w:t>
      </w:r>
      <w:r w:rsidRPr="009017D0">
        <w:t xml:space="preserve">omputer </w:t>
      </w:r>
      <w:r>
        <w:t>a</w:t>
      </w:r>
      <w:r w:rsidRPr="009017D0">
        <w:t xml:space="preserve">ided </w:t>
      </w:r>
      <w:r>
        <w:t>d</w:t>
      </w:r>
      <w:r w:rsidRPr="009017D0">
        <w:t>esign</w:t>
      </w:r>
    </w:p>
    <w:p w14:paraId="2258FAE7" w14:textId="77777777" w:rsidR="003B5845" w:rsidRDefault="003B5845" w:rsidP="003B5845">
      <w:pPr>
        <w:pStyle w:val="VDABlocktext"/>
        <w:tabs>
          <w:tab w:val="left" w:pos="2880"/>
        </w:tabs>
        <w:ind w:left="2880" w:hanging="2880"/>
      </w:pPr>
    </w:p>
    <w:p w14:paraId="4A9E3A52" w14:textId="77777777" w:rsidR="003B5845" w:rsidRDefault="003B5845" w:rsidP="003B5845">
      <w:pPr>
        <w:pStyle w:val="VDABlocktext"/>
        <w:tabs>
          <w:tab w:val="left" w:pos="2880"/>
        </w:tabs>
        <w:ind w:left="2880" w:hanging="2880"/>
      </w:pPr>
      <w:r>
        <w:t>ECU</w:t>
      </w:r>
      <w:r>
        <w:tab/>
      </w:r>
      <w:r w:rsidRPr="00083177">
        <w:t>electronic control unit</w:t>
      </w:r>
    </w:p>
    <w:p w14:paraId="333043CA" w14:textId="77777777" w:rsidR="003B5845" w:rsidRDefault="003B5845" w:rsidP="003B5845">
      <w:pPr>
        <w:pStyle w:val="VDABlocktext"/>
        <w:tabs>
          <w:tab w:val="left" w:pos="2880"/>
        </w:tabs>
        <w:ind w:left="2880" w:hanging="2880"/>
      </w:pPr>
    </w:p>
    <w:p w14:paraId="5DA57AB7" w14:textId="77777777" w:rsidR="003B5845" w:rsidRDefault="003B5845" w:rsidP="003B5845">
      <w:pPr>
        <w:pStyle w:val="VDABlocktext"/>
        <w:tabs>
          <w:tab w:val="left" w:pos="2880"/>
        </w:tabs>
        <w:ind w:left="2880" w:hanging="2880"/>
        <w:jc w:val="left"/>
      </w:pPr>
      <w:r w:rsidRPr="00083177">
        <w:t>ELOG</w:t>
      </w:r>
      <w:r>
        <w:tab/>
      </w:r>
      <w:r w:rsidRPr="00083177">
        <w:t xml:space="preserve">A data format specification </w:t>
      </w:r>
      <w:r>
        <w:t>for the description of electrological data in the wiring harness context.</w:t>
      </w:r>
    </w:p>
    <w:p w14:paraId="3061B29F" w14:textId="77777777" w:rsidR="003B5845" w:rsidRPr="00083177" w:rsidRDefault="003B5845" w:rsidP="003B5845">
      <w:pPr>
        <w:pStyle w:val="VDABlocktext"/>
        <w:tabs>
          <w:tab w:val="left" w:pos="2880"/>
        </w:tabs>
      </w:pPr>
    </w:p>
    <w:p w14:paraId="2F0E4612" w14:textId="77777777" w:rsidR="003B5845" w:rsidRDefault="003B5845" w:rsidP="003B5845">
      <w:pPr>
        <w:pStyle w:val="VDABlocktext"/>
        <w:tabs>
          <w:tab w:val="left" w:pos="2880"/>
        </w:tabs>
        <w:ind w:left="2880" w:hanging="2880"/>
        <w:jc w:val="left"/>
      </w:pPr>
      <w:r w:rsidRPr="00083177">
        <w:t>GEO</w:t>
      </w:r>
      <w:r>
        <w:tab/>
      </w:r>
      <w:r w:rsidRPr="00083177">
        <w:t xml:space="preserve">A data format specification </w:t>
      </w:r>
      <w:r>
        <w:t>for the description of geometrical data in the wiring harness context.</w:t>
      </w:r>
    </w:p>
    <w:p w14:paraId="51A2DEE1" w14:textId="77777777" w:rsidR="003B5845" w:rsidRPr="00083177" w:rsidRDefault="003B5845" w:rsidP="003B5845">
      <w:pPr>
        <w:pStyle w:val="VDABlocktext"/>
        <w:tabs>
          <w:tab w:val="left" w:pos="2880"/>
        </w:tabs>
        <w:ind w:left="2880" w:hanging="2880"/>
      </w:pPr>
    </w:p>
    <w:p w14:paraId="704D3C5F" w14:textId="77777777" w:rsidR="003B5845" w:rsidRDefault="003B5845" w:rsidP="003B5845">
      <w:pPr>
        <w:pStyle w:val="VDABlocktext"/>
        <w:tabs>
          <w:tab w:val="left" w:pos="2880"/>
        </w:tabs>
        <w:ind w:left="2880" w:hanging="2880"/>
      </w:pPr>
      <w:r w:rsidRPr="00083177">
        <w:t>IDC</w:t>
      </w:r>
      <w:r>
        <w:tab/>
      </w:r>
      <w:r w:rsidRPr="00083177">
        <w:t>insulation displacement connector</w:t>
      </w:r>
    </w:p>
    <w:p w14:paraId="5E11F229" w14:textId="77777777" w:rsidR="003B5845" w:rsidRDefault="003B5845" w:rsidP="003B5845">
      <w:pPr>
        <w:pStyle w:val="VDABlocktext"/>
        <w:tabs>
          <w:tab w:val="left" w:pos="2880"/>
        </w:tabs>
        <w:ind w:left="2880" w:hanging="2880"/>
      </w:pPr>
    </w:p>
    <w:p w14:paraId="7183ED3A" w14:textId="77777777" w:rsidR="003B5845" w:rsidRDefault="003B5845" w:rsidP="003B5845">
      <w:pPr>
        <w:pStyle w:val="VDABlocktext"/>
        <w:tabs>
          <w:tab w:val="left" w:pos="2880"/>
        </w:tabs>
        <w:ind w:left="2880" w:hanging="2880"/>
        <w:jc w:val="left"/>
      </w:pPr>
      <w:r>
        <w:t>Item</w:t>
      </w:r>
      <w:r>
        <w:tab/>
        <w:t>In the context of this recommendation an item is either a part or a document.</w:t>
      </w:r>
    </w:p>
    <w:p w14:paraId="6D30BE35" w14:textId="77777777" w:rsidR="003B5845" w:rsidRPr="00083177" w:rsidRDefault="003B5845" w:rsidP="003B5845">
      <w:pPr>
        <w:pStyle w:val="VDABlocktext"/>
        <w:tabs>
          <w:tab w:val="left" w:pos="2880"/>
        </w:tabs>
        <w:ind w:left="2880" w:hanging="2880"/>
      </w:pPr>
    </w:p>
    <w:p w14:paraId="01FDE614" w14:textId="77777777" w:rsidR="003B5845" w:rsidRPr="00083177" w:rsidRDefault="003B5845" w:rsidP="003B5845">
      <w:pPr>
        <w:pStyle w:val="VDABlocktext"/>
        <w:tabs>
          <w:tab w:val="left" w:pos="2880"/>
        </w:tabs>
        <w:ind w:left="2880" w:hanging="2880"/>
        <w:jc w:val="left"/>
      </w:pPr>
      <w:r w:rsidRPr="00083177">
        <w:lastRenderedPageBreak/>
        <w:t>KBL</w:t>
      </w:r>
      <w:r>
        <w:tab/>
        <w:t>harn</w:t>
      </w:r>
      <w:r w:rsidRPr="00083177">
        <w:t>ess description list (“</w:t>
      </w:r>
      <w:proofErr w:type="spellStart"/>
      <w:r w:rsidRPr="00083177">
        <w:t>Kabelbaumliste</w:t>
      </w:r>
      <w:proofErr w:type="spellEnd"/>
      <w:r w:rsidRPr="00083177">
        <w:t xml:space="preserve">”). A data format specification </w:t>
      </w:r>
      <w:r>
        <w:t>for the description of wiring harness data.</w:t>
      </w:r>
    </w:p>
    <w:p w14:paraId="04703342" w14:textId="77777777" w:rsidR="003B5845" w:rsidRDefault="003B5845" w:rsidP="003B5845">
      <w:pPr>
        <w:pStyle w:val="VDABlocktext"/>
        <w:tabs>
          <w:tab w:val="left" w:pos="2880"/>
        </w:tabs>
        <w:ind w:left="2880" w:hanging="2880"/>
      </w:pPr>
    </w:p>
    <w:p w14:paraId="5F6B21FA" w14:textId="77777777" w:rsidR="003B5845" w:rsidRDefault="003B5845" w:rsidP="003B5845">
      <w:pPr>
        <w:pStyle w:val="VDABlocktext"/>
        <w:tabs>
          <w:tab w:val="left" w:pos="2880"/>
        </w:tabs>
        <w:ind w:left="2880" w:hanging="2880"/>
        <w:jc w:val="left"/>
      </w:pPr>
      <w:r w:rsidRPr="00083177">
        <w:t>KOMP</w:t>
      </w:r>
      <w:r>
        <w:tab/>
      </w:r>
      <w:r w:rsidRPr="00083177">
        <w:t xml:space="preserve">A data format specification </w:t>
      </w:r>
      <w:r>
        <w:t>for the description of components data in the wiring harness context.</w:t>
      </w:r>
    </w:p>
    <w:p w14:paraId="2C034ABB" w14:textId="77777777" w:rsidR="003B5845" w:rsidRDefault="003B5845" w:rsidP="003B5845">
      <w:pPr>
        <w:pStyle w:val="VDABlocktext"/>
        <w:tabs>
          <w:tab w:val="left" w:pos="2880"/>
        </w:tabs>
        <w:ind w:left="2880" w:hanging="2880"/>
      </w:pPr>
    </w:p>
    <w:p w14:paraId="1556A71A" w14:textId="77777777" w:rsidR="003B5845" w:rsidRDefault="00CF7B58" w:rsidP="003B5845">
      <w:pPr>
        <w:pStyle w:val="VDABlocktext"/>
        <w:tabs>
          <w:tab w:val="left" w:pos="2880"/>
        </w:tabs>
        <w:ind w:left="2880" w:hanging="2880"/>
        <w:jc w:val="left"/>
        <w:rPr>
          <w:lang w:val="en"/>
        </w:rPr>
      </w:pPr>
      <w:proofErr w:type="spellStart"/>
      <w:r>
        <w:t>prostep</w:t>
      </w:r>
      <w:proofErr w:type="spellEnd"/>
      <w:r>
        <w:t xml:space="preserve"> </w:t>
      </w:r>
      <w:proofErr w:type="spellStart"/>
      <w:r>
        <w:t>ivip</w:t>
      </w:r>
      <w:proofErr w:type="spellEnd"/>
      <w:r w:rsidR="003B5845">
        <w:tab/>
      </w:r>
      <w:r w:rsidR="003B5845">
        <w:rPr>
          <w:lang w:val="en"/>
        </w:rPr>
        <w:t>an international association that has committed itself to developing innovative approaches to solving problems and modern standards for product data management and virtual product creation.</w:t>
      </w:r>
    </w:p>
    <w:p w14:paraId="385548A4" w14:textId="77777777" w:rsidR="003B5845" w:rsidRDefault="003B5845" w:rsidP="003B5845">
      <w:pPr>
        <w:pStyle w:val="VDABlocktext"/>
        <w:tabs>
          <w:tab w:val="left" w:pos="2880"/>
        </w:tabs>
        <w:ind w:left="2880" w:hanging="2880"/>
        <w:rPr>
          <w:lang w:val="en"/>
        </w:rPr>
      </w:pPr>
    </w:p>
    <w:p w14:paraId="3AD09E42" w14:textId="77777777" w:rsidR="003B5845" w:rsidRPr="000C38F6" w:rsidRDefault="003B5845" w:rsidP="003B5845">
      <w:pPr>
        <w:pStyle w:val="VDABlocktext"/>
        <w:tabs>
          <w:tab w:val="left" w:pos="2880"/>
        </w:tabs>
        <w:ind w:left="2880" w:hanging="2880"/>
        <w:rPr>
          <w:lang w:val="en"/>
        </w:rPr>
      </w:pPr>
      <w:r>
        <w:rPr>
          <w:lang w:val="en"/>
        </w:rPr>
        <w:t>XML</w:t>
      </w:r>
      <w:r>
        <w:rPr>
          <w:lang w:val="en"/>
        </w:rPr>
        <w:tab/>
      </w:r>
      <w:r w:rsidRPr="000C38F6">
        <w:rPr>
          <w:lang w:val="en"/>
        </w:rPr>
        <w:t>Extensible Markup Language</w:t>
      </w:r>
    </w:p>
    <w:p w14:paraId="70542C48" w14:textId="77777777" w:rsidR="003B5845" w:rsidRDefault="003B5845" w:rsidP="003B5845">
      <w:pPr>
        <w:pStyle w:val="VDABlocktext"/>
        <w:tabs>
          <w:tab w:val="left" w:pos="2880"/>
        </w:tabs>
        <w:ind w:left="2880" w:hanging="2880"/>
        <w:rPr>
          <w:lang w:val="en"/>
        </w:rPr>
      </w:pPr>
    </w:p>
    <w:p w14:paraId="6833ABFB" w14:textId="77777777" w:rsidR="003B5845" w:rsidRPr="00083177" w:rsidRDefault="003B5845" w:rsidP="003B5845">
      <w:pPr>
        <w:pStyle w:val="VDABlocktext"/>
        <w:tabs>
          <w:tab w:val="left" w:pos="2880"/>
        </w:tabs>
        <w:ind w:left="2880" w:hanging="2880"/>
      </w:pPr>
      <w:r>
        <w:rPr>
          <w:lang w:val="en"/>
        </w:rPr>
        <w:t>XSD</w:t>
      </w:r>
      <w:r>
        <w:rPr>
          <w:lang w:val="en"/>
        </w:rPr>
        <w:tab/>
        <w:t>XML schema definition</w:t>
      </w:r>
    </w:p>
    <w:p w14:paraId="2159B6B2" w14:textId="77777777" w:rsidR="003B5845" w:rsidRDefault="003B5845" w:rsidP="003B5845">
      <w:pPr>
        <w:pStyle w:val="VDABlocktext"/>
        <w:tabs>
          <w:tab w:val="left" w:pos="2880"/>
        </w:tabs>
        <w:ind w:left="2880" w:hanging="2880"/>
      </w:pPr>
    </w:p>
    <w:p w14:paraId="09C27D78" w14:textId="77777777" w:rsidR="003B5845" w:rsidRDefault="003B5845" w:rsidP="003B5845">
      <w:pPr>
        <w:pStyle w:val="VDABlocktext"/>
        <w:tabs>
          <w:tab w:val="left" w:pos="2880"/>
        </w:tabs>
        <w:ind w:left="2880" w:hanging="2880"/>
      </w:pPr>
      <w:r>
        <w:t>VDA</w:t>
      </w:r>
      <w:r>
        <w:tab/>
        <w:t xml:space="preserve">German association of the automotive industry </w:t>
      </w:r>
      <w:r>
        <w:br/>
        <w:t>(“</w:t>
      </w:r>
      <w:proofErr w:type="spellStart"/>
      <w:r>
        <w:t>Verband</w:t>
      </w:r>
      <w:proofErr w:type="spellEnd"/>
      <w:r>
        <w:t xml:space="preserve"> der </w:t>
      </w:r>
      <w:proofErr w:type="spellStart"/>
      <w:r>
        <w:t>Automobilindustrie</w:t>
      </w:r>
      <w:proofErr w:type="spellEnd"/>
      <w:r>
        <w:t>”)</w:t>
      </w:r>
    </w:p>
    <w:p w14:paraId="05541DEB" w14:textId="77777777" w:rsidR="003B5845" w:rsidRDefault="003B5845" w:rsidP="003B5845">
      <w:pPr>
        <w:pStyle w:val="VDABlocktext"/>
        <w:tabs>
          <w:tab w:val="left" w:pos="2880"/>
        </w:tabs>
        <w:ind w:left="2880" w:hanging="2880"/>
      </w:pPr>
    </w:p>
    <w:p w14:paraId="070C7221" w14:textId="77777777" w:rsidR="003B5845" w:rsidRDefault="003B5845" w:rsidP="003B5845">
      <w:pPr>
        <w:pStyle w:val="VDABlocktext"/>
        <w:tabs>
          <w:tab w:val="left" w:pos="2880"/>
        </w:tabs>
        <w:ind w:left="2880" w:hanging="2880"/>
        <w:jc w:val="left"/>
      </w:pPr>
      <w:r w:rsidRPr="00E536A4">
        <w:t>VEC</w:t>
      </w:r>
      <w:r>
        <w:tab/>
        <w:t xml:space="preserve">vehicle electric container. A data format </w:t>
      </w:r>
      <w:r w:rsidRPr="00083177">
        <w:t>specification</w:t>
      </w:r>
      <w:r>
        <w:t xml:space="preserve"> for the description of </w:t>
      </w:r>
      <w:r w:rsidRPr="008F63CC">
        <w:t>harness design data cross process steps and supporting tools</w:t>
      </w:r>
      <w:r>
        <w:t>.</w:t>
      </w:r>
    </w:p>
    <w:p w14:paraId="00453AAD" w14:textId="7AE8AFD9" w:rsidR="00165F3D" w:rsidRDefault="003B5845" w:rsidP="00165F3D">
      <w:pPr>
        <w:pStyle w:val="berschrift1"/>
        <w:keepLines w:val="0"/>
        <w:numPr>
          <w:ilvl w:val="0"/>
          <w:numId w:val="2"/>
        </w:numPr>
        <w:autoSpaceDE/>
        <w:autoSpaceDN/>
        <w:adjustRightInd/>
        <w:spacing w:before="240" w:after="60" w:line="240" w:lineRule="auto"/>
        <w:contextualSpacing w:val="0"/>
      </w:pPr>
      <w:r w:rsidRPr="00DF0B3D">
        <w:rPr>
          <w:sz w:val="36"/>
          <w:lang w:val="en-GB"/>
        </w:rPr>
        <w:br w:type="page"/>
      </w:r>
      <w:bookmarkStart w:id="1018" w:name="_Toc373509210"/>
      <w:bookmarkStart w:id="1019" w:name="_Toc27668616"/>
      <w:bookmarkStart w:id="1020" w:name="_Toc27730684"/>
      <w:r w:rsidRPr="00BE2B0F">
        <w:lastRenderedPageBreak/>
        <w:t>Appendix B: Data Model Descriptio</w:t>
      </w:r>
      <w:r w:rsidR="00165F3D">
        <w:t>n</w:t>
      </w:r>
      <w:bookmarkEnd w:id="1018"/>
      <w:bookmarkEnd w:id="1019"/>
      <w:bookmarkEnd w:id="1020"/>
    </w:p>
    <w:sectPr w:rsidR="00165F3D" w:rsidSect="00ED432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35752" w14:textId="77777777" w:rsidR="00092565" w:rsidRDefault="00092565" w:rsidP="009F2ADF">
      <w:r>
        <w:separator/>
      </w:r>
    </w:p>
  </w:endnote>
  <w:endnote w:type="continuationSeparator" w:id="0">
    <w:p w14:paraId="1FBE2B07" w14:textId="77777777" w:rsidR="00092565" w:rsidRDefault="00092565" w:rsidP="009F2ADF">
      <w:r>
        <w:continuationSeparator/>
      </w:r>
    </w:p>
  </w:endnote>
  <w:endnote w:type="continuationNotice" w:id="1">
    <w:p w14:paraId="63781382" w14:textId="77777777" w:rsidR="00092565" w:rsidRDefault="00092565">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BMWTypeLight">
    <w:altName w:val="Arial"/>
    <w:panose1 w:val="00000000000000000000"/>
    <w:charset w:val="00"/>
    <w:family w:val="swiss"/>
    <w:notTrueType/>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Imago-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8DC96" w14:textId="47FB3B45" w:rsidR="005F04A8" w:rsidRPr="0042025B" w:rsidRDefault="005F04A8" w:rsidP="0003606D">
    <w:pPr>
      <w:pStyle w:val="Fuzeile"/>
      <w:jc w:val="right"/>
      <w:rPr>
        <w:sz w:val="22"/>
      </w:rPr>
    </w:pPr>
    <w:r w:rsidRPr="0042025B">
      <w:rPr>
        <w:sz w:val="22"/>
      </w:rPr>
      <w:t xml:space="preserve">PSI </w:t>
    </w:r>
    <w:r>
      <w:rPr>
        <w:sz w:val="22"/>
      </w:rPr>
      <w:t>xx</w:t>
    </w:r>
    <w:r w:rsidRPr="0042025B">
      <w:rPr>
        <w:sz w:val="22"/>
      </w:rPr>
      <w:t xml:space="preserve"> / VDA </w:t>
    </w:r>
    <w:r>
      <w:rPr>
        <w:sz w:val="22"/>
      </w:rPr>
      <w:t>4968</w:t>
    </w:r>
    <w:r w:rsidRPr="0042025B">
      <w:rPr>
        <w:sz w:val="22"/>
      </w:rPr>
      <w:t xml:space="preserve"> </w:t>
    </w:r>
    <w:r w:rsidRPr="00617B3E">
      <w:rPr>
        <w:sz w:val="22"/>
      </w:rPr>
      <w:t>Vehicle Electric Container (VEC)</w:t>
    </w:r>
    <w:r w:rsidRPr="0042025B">
      <w:rPr>
        <w:sz w:val="22"/>
      </w:rPr>
      <w:t xml:space="preserve"> / V </w:t>
    </w:r>
    <w:r>
      <w:rPr>
        <w:sz w:val="22"/>
      </w:rPr>
      <w:t xml:space="preserve">1.2 RC </w:t>
    </w:r>
    <w:r w:rsidRPr="0042025B">
      <w:rPr>
        <w:sz w:val="22"/>
      </w:rPr>
      <w:t xml:space="preserve">/ </w:t>
    </w:r>
    <w:r>
      <w:rPr>
        <w:sz w:val="22"/>
      </w:rPr>
      <w:t>February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BE77E" w14:textId="60DE1F4B" w:rsidR="005F04A8" w:rsidRPr="0042025B" w:rsidRDefault="005F04A8" w:rsidP="0003606D">
    <w:pPr>
      <w:pStyle w:val="Fuzeile"/>
      <w:jc w:val="left"/>
      <w:rPr>
        <w:sz w:val="22"/>
      </w:rPr>
    </w:pPr>
    <w:r w:rsidRPr="0042025B">
      <w:rPr>
        <w:sz w:val="22"/>
      </w:rPr>
      <w:t xml:space="preserve">PSI </w:t>
    </w:r>
    <w:r>
      <w:rPr>
        <w:sz w:val="22"/>
      </w:rPr>
      <w:t>xx</w:t>
    </w:r>
    <w:r w:rsidRPr="0042025B">
      <w:rPr>
        <w:sz w:val="22"/>
      </w:rPr>
      <w:t xml:space="preserve"> / VDA </w:t>
    </w:r>
    <w:r>
      <w:rPr>
        <w:sz w:val="22"/>
      </w:rPr>
      <w:t>4968</w:t>
    </w:r>
    <w:r w:rsidRPr="0042025B">
      <w:rPr>
        <w:sz w:val="22"/>
      </w:rPr>
      <w:t xml:space="preserve"> </w:t>
    </w:r>
    <w:r w:rsidRPr="00617B3E">
      <w:rPr>
        <w:sz w:val="22"/>
      </w:rPr>
      <w:t>Vehicle Electric Container (VEC)</w:t>
    </w:r>
    <w:r w:rsidRPr="0042025B">
      <w:rPr>
        <w:sz w:val="22"/>
      </w:rPr>
      <w:t xml:space="preserve"> / V </w:t>
    </w:r>
    <w:r>
      <w:rPr>
        <w:sz w:val="22"/>
      </w:rPr>
      <w:t xml:space="preserve">1.2 RC </w:t>
    </w:r>
    <w:r w:rsidRPr="0042025B">
      <w:rPr>
        <w:sz w:val="22"/>
      </w:rPr>
      <w:t xml:space="preserve">/ </w:t>
    </w:r>
    <w:r>
      <w:rPr>
        <w:sz w:val="22"/>
      </w:rPr>
      <w:t>February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78905" w14:textId="77777777" w:rsidR="00092565" w:rsidRDefault="00092565" w:rsidP="009F2ADF">
      <w:r>
        <w:separator/>
      </w:r>
    </w:p>
  </w:footnote>
  <w:footnote w:type="continuationSeparator" w:id="0">
    <w:p w14:paraId="6DA66B1C" w14:textId="77777777" w:rsidR="00092565" w:rsidRDefault="00092565" w:rsidP="009F2ADF">
      <w:r>
        <w:continuationSeparator/>
      </w:r>
    </w:p>
  </w:footnote>
  <w:footnote w:type="continuationNotice" w:id="1">
    <w:p w14:paraId="46D148A9" w14:textId="77777777" w:rsidR="00092565" w:rsidRDefault="00092565">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624C7" w14:textId="337F9BDC" w:rsidR="005F04A8" w:rsidRPr="0042025B" w:rsidRDefault="005F04A8" w:rsidP="0003606D">
    <w:pPr>
      <w:pStyle w:val="Kopfzeile"/>
      <w:jc w:val="right"/>
      <w:rPr>
        <w:sz w:val="22"/>
      </w:rPr>
    </w:pPr>
    <w:r w:rsidRPr="00703506">
      <w:rPr>
        <w:noProof/>
        <w:lang w:val="en-GB"/>
      </w:rPr>
      <w:t xml:space="preserve">Page </w:t>
    </w:r>
    <w:r w:rsidRPr="00703506">
      <w:rPr>
        <w:noProof/>
        <w:lang w:val="en-GB"/>
      </w:rPr>
      <w:fldChar w:fldCharType="begin"/>
    </w:r>
    <w:r w:rsidRPr="00703506">
      <w:rPr>
        <w:noProof/>
        <w:lang w:val="en-GB"/>
      </w:rPr>
      <w:instrText xml:space="preserve"> PAGE </w:instrText>
    </w:r>
    <w:r w:rsidRPr="00703506">
      <w:rPr>
        <w:noProof/>
        <w:lang w:val="en-GB"/>
      </w:rPr>
      <w:fldChar w:fldCharType="separate"/>
    </w:r>
    <w:r>
      <w:rPr>
        <w:noProof/>
        <w:lang w:val="en-GB"/>
      </w:rPr>
      <w:t>118</w:t>
    </w:r>
    <w:r w:rsidRPr="00703506">
      <w:rPr>
        <w:noProof/>
        <w:lang w:val="en-GB"/>
      </w:rPr>
      <w:fldChar w:fldCharType="end"/>
    </w:r>
    <w:r w:rsidRPr="00703506">
      <w:rPr>
        <w:noProof/>
        <w:lang w:val="en-GB"/>
      </w:rPr>
      <w:t xml:space="preserve"> of </w:t>
    </w:r>
    <w:r w:rsidRPr="00703506">
      <w:rPr>
        <w:noProof/>
        <w:lang w:val="en-GB"/>
      </w:rPr>
      <w:fldChar w:fldCharType="begin"/>
    </w:r>
    <w:r w:rsidRPr="00703506">
      <w:rPr>
        <w:noProof/>
        <w:lang w:val="en-GB"/>
      </w:rPr>
      <w:instrText xml:space="preserve"> NUMPAGES </w:instrText>
    </w:r>
    <w:r w:rsidRPr="00703506">
      <w:rPr>
        <w:noProof/>
        <w:lang w:val="en-GB"/>
      </w:rPr>
      <w:fldChar w:fldCharType="separate"/>
    </w:r>
    <w:del w:id="8" w:author="Ungerer, Max" w:date="2020-01-24T17:05:00Z">
      <w:r>
        <w:rPr>
          <w:noProof/>
          <w:lang w:val="en-GB"/>
        </w:rPr>
        <w:delText>134</w:delText>
      </w:r>
    </w:del>
    <w:ins w:id="9" w:author="Ungerer, Max" w:date="2020-01-24T17:05:00Z">
      <w:r>
        <w:rPr>
          <w:noProof/>
          <w:lang w:val="en-GB"/>
        </w:rPr>
        <w:t>346</w:t>
      </w:r>
    </w:ins>
    <w:r w:rsidRPr="00703506">
      <w:rPr>
        <w:noProof/>
        <w:lang w:val="en-GB"/>
      </w:rPr>
      <w:fldChar w:fldCharType="end"/>
    </w:r>
    <w:r>
      <w:rPr>
        <w:sz w:val="22"/>
      </w:rPr>
      <w:tab/>
    </w:r>
    <w:r>
      <w:rPr>
        <w:sz w:val="22"/>
      </w:rPr>
      <w:tab/>
    </w:r>
    <w:proofErr w:type="spellStart"/>
    <w:r w:rsidRPr="0042025B">
      <w:rPr>
        <w:sz w:val="22"/>
      </w:rPr>
      <w:t>prostep</w:t>
    </w:r>
    <w:proofErr w:type="spellEnd"/>
    <w:r w:rsidRPr="0042025B">
      <w:rPr>
        <w:sz w:val="22"/>
      </w:rPr>
      <w:t xml:space="preserve"> </w:t>
    </w:r>
    <w:proofErr w:type="spellStart"/>
    <w:r w:rsidRPr="0042025B">
      <w:rPr>
        <w:sz w:val="22"/>
      </w:rPr>
      <w:t>ivip</w:t>
    </w:r>
    <w:proofErr w:type="spellEnd"/>
    <w:r w:rsidRPr="0042025B">
      <w:rPr>
        <w:sz w:val="22"/>
      </w:rPr>
      <w:t xml:space="preserve"> / VDA Recommendation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8FD18" w14:textId="418B142D" w:rsidR="005F04A8" w:rsidRPr="0042025B" w:rsidRDefault="005F04A8" w:rsidP="0003606D">
    <w:pPr>
      <w:pStyle w:val="Kopfzeile"/>
      <w:jc w:val="left"/>
      <w:rPr>
        <w:sz w:val="22"/>
      </w:rPr>
    </w:pPr>
    <w:proofErr w:type="spellStart"/>
    <w:r w:rsidRPr="0042025B">
      <w:rPr>
        <w:sz w:val="22"/>
      </w:rPr>
      <w:t>prostep</w:t>
    </w:r>
    <w:proofErr w:type="spellEnd"/>
    <w:r w:rsidRPr="0042025B">
      <w:rPr>
        <w:sz w:val="22"/>
      </w:rPr>
      <w:t xml:space="preserve"> </w:t>
    </w:r>
    <w:proofErr w:type="spellStart"/>
    <w:r w:rsidRPr="0042025B">
      <w:rPr>
        <w:sz w:val="22"/>
      </w:rPr>
      <w:t>ivip</w:t>
    </w:r>
    <w:proofErr w:type="spellEnd"/>
    <w:r w:rsidRPr="0042025B">
      <w:rPr>
        <w:sz w:val="22"/>
      </w:rPr>
      <w:t xml:space="preserve"> / VDA Recommendation</w:t>
    </w:r>
    <w:r>
      <w:rPr>
        <w:noProof/>
        <w:lang w:val="en-GB"/>
      </w:rPr>
      <w:tab/>
    </w:r>
    <w:r>
      <w:rPr>
        <w:noProof/>
        <w:lang w:val="en-GB"/>
      </w:rPr>
      <w:tab/>
    </w:r>
    <w:r w:rsidRPr="00703506">
      <w:rPr>
        <w:noProof/>
        <w:lang w:val="en-GB"/>
      </w:rPr>
      <w:t xml:space="preserve">Page </w:t>
    </w:r>
    <w:r w:rsidRPr="00703506">
      <w:rPr>
        <w:noProof/>
        <w:lang w:val="en-GB"/>
      </w:rPr>
      <w:fldChar w:fldCharType="begin"/>
    </w:r>
    <w:r w:rsidRPr="00703506">
      <w:rPr>
        <w:noProof/>
        <w:lang w:val="en-GB"/>
      </w:rPr>
      <w:instrText xml:space="preserve"> PAGE </w:instrText>
    </w:r>
    <w:r w:rsidRPr="00703506">
      <w:rPr>
        <w:noProof/>
        <w:lang w:val="en-GB"/>
      </w:rPr>
      <w:fldChar w:fldCharType="separate"/>
    </w:r>
    <w:r>
      <w:rPr>
        <w:noProof/>
        <w:lang w:val="en-GB"/>
      </w:rPr>
      <w:t>117</w:t>
    </w:r>
    <w:r w:rsidRPr="00703506">
      <w:rPr>
        <w:noProof/>
        <w:lang w:val="en-GB"/>
      </w:rPr>
      <w:fldChar w:fldCharType="end"/>
    </w:r>
    <w:r w:rsidRPr="00703506">
      <w:rPr>
        <w:noProof/>
        <w:lang w:val="en-GB"/>
      </w:rPr>
      <w:t xml:space="preserve"> of </w:t>
    </w:r>
    <w:r w:rsidRPr="00703506">
      <w:rPr>
        <w:noProof/>
        <w:lang w:val="en-GB"/>
      </w:rPr>
      <w:fldChar w:fldCharType="begin"/>
    </w:r>
    <w:r w:rsidRPr="00703506">
      <w:rPr>
        <w:noProof/>
        <w:lang w:val="en-GB"/>
      </w:rPr>
      <w:instrText xml:space="preserve"> NUMPAGES </w:instrText>
    </w:r>
    <w:r w:rsidRPr="00703506">
      <w:rPr>
        <w:noProof/>
        <w:lang w:val="en-GB"/>
      </w:rPr>
      <w:fldChar w:fldCharType="separate"/>
    </w:r>
    <w:del w:id="10" w:author="Ungerer, Max" w:date="2020-01-24T17:05:00Z">
      <w:r>
        <w:rPr>
          <w:noProof/>
          <w:lang w:val="en-GB"/>
        </w:rPr>
        <w:delText>134</w:delText>
      </w:r>
    </w:del>
    <w:ins w:id="11" w:author="Ungerer, Max" w:date="2020-01-24T17:05:00Z">
      <w:r>
        <w:rPr>
          <w:noProof/>
          <w:lang w:val="en-GB"/>
        </w:rPr>
        <w:t>346</w:t>
      </w:r>
    </w:ins>
    <w:r w:rsidRPr="00703506">
      <w:rPr>
        <w:noProof/>
        <w:lang w:val="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0472EE"/>
    <w:multiLevelType w:val="multilevel"/>
    <w:tmpl w:val="306C1A1A"/>
    <w:name w:val="List-1090227474"/>
    <w:lvl w:ilvl="0">
      <w:numFmt w:val="bullet"/>
      <w:lvlText w:val="•"/>
      <w:lvlJc w:val="left"/>
      <w:pPr>
        <w:ind w:left="0" w:firstLine="0"/>
      </w:pPr>
      <w:rPr>
        <w:rFonts w:ascii="Arial" w:eastAsiaTheme="minorEastAsia" w:hAnsi="Arial" w:cs="Arial" w:hint="default"/>
      </w:rPr>
    </w:lvl>
    <w:lvl w:ilvl="1">
      <w:start w:val="1"/>
      <w:numFmt w:val="bullet"/>
      <w:lvlText w:val="o"/>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o"/>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o"/>
      <w:lvlJc w:val="left"/>
      <w:pPr>
        <w:ind w:left="0" w:firstLine="0"/>
      </w:pPr>
    </w:lvl>
    <w:lvl w:ilvl="8">
      <w:start w:val="1"/>
      <w:numFmt w:val="bullet"/>
      <w:lvlText w:val=""/>
      <w:lvlJc w:val="left"/>
      <w:pPr>
        <w:ind w:left="0" w:firstLine="0"/>
      </w:pPr>
    </w:lvl>
  </w:abstractNum>
  <w:abstractNum w:abstractNumId="1" w15:restartNumberingAfterBreak="0">
    <w:nsid w:val="FFFFFF89"/>
    <w:multiLevelType w:val="singleLevel"/>
    <w:tmpl w:val="EA4CE516"/>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0000001"/>
    <w:multiLevelType w:val="multilevel"/>
    <w:tmpl w:val="D94A65CA"/>
    <w:name w:val="Heading"/>
    <w:lvl w:ilvl="0">
      <w:start w:val="1"/>
      <w:numFmt w:val="decimal"/>
      <w:pStyle w:val="berschrift1"/>
      <w:lvlText w:val="%1"/>
      <w:lvlJc w:val="left"/>
      <w:pPr>
        <w:ind w:left="0" w:firstLine="0"/>
      </w:pPr>
    </w:lvl>
    <w:lvl w:ilvl="1">
      <w:start w:val="1"/>
      <w:numFmt w:val="decimal"/>
      <w:pStyle w:val="berschrift2"/>
      <w:lvlText w:val="%1.%2"/>
      <w:lvlJc w:val="left"/>
      <w:pPr>
        <w:ind w:left="0" w:firstLine="0"/>
      </w:pPr>
    </w:lvl>
    <w:lvl w:ilvl="2">
      <w:start w:val="1"/>
      <w:numFmt w:val="decimal"/>
      <w:pStyle w:val="berschrift3"/>
      <w:lvlText w:val="%1.%2.%3"/>
      <w:lvlJc w:val="left"/>
      <w:pPr>
        <w:ind w:left="0" w:firstLine="0"/>
      </w:pPr>
    </w:lvl>
    <w:lvl w:ilvl="3">
      <w:start w:val="1"/>
      <w:numFmt w:val="decimal"/>
      <w:pStyle w:val="berschrift4"/>
      <w:lvlText w:val="%1.%2.%3.%4"/>
      <w:lvlJc w:val="left"/>
      <w:pPr>
        <w:ind w:left="0" w:firstLine="0"/>
      </w:pPr>
    </w:lvl>
    <w:lvl w:ilvl="4">
      <w:start w:val="1"/>
      <w:numFmt w:val="decimal"/>
      <w:pStyle w:val="berschrift5"/>
      <w:lvlText w:val="%1.%2.%3.%4.%5"/>
      <w:lvlJc w:val="left"/>
      <w:pPr>
        <w:ind w:left="0" w:firstLine="0"/>
      </w:pPr>
    </w:lvl>
    <w:lvl w:ilvl="5">
      <w:start w:val="1"/>
      <w:numFmt w:val="decimal"/>
      <w:pStyle w:val="berschrift6"/>
      <w:lvlText w:val="%1.%2.%3.%4.%5.%6"/>
      <w:lvlJc w:val="left"/>
      <w:pPr>
        <w:ind w:left="0" w:firstLine="0"/>
      </w:pPr>
    </w:lvl>
    <w:lvl w:ilvl="6">
      <w:start w:val="1"/>
      <w:numFmt w:val="decimal"/>
      <w:pStyle w:val="berschrift7"/>
      <w:lvlText w:val="%1.%2.%3.%4.%5.%6.%7"/>
      <w:lvlJc w:val="left"/>
      <w:pPr>
        <w:ind w:left="0" w:firstLine="0"/>
      </w:pPr>
    </w:lvl>
    <w:lvl w:ilvl="7">
      <w:start w:val="1"/>
      <w:numFmt w:val="decimal"/>
      <w:pStyle w:val="berschrift8"/>
      <w:lvlText w:val="%1.%2.%3.%4.%5.%6.%7.%8"/>
      <w:lvlJc w:val="left"/>
      <w:pPr>
        <w:ind w:left="0" w:firstLine="0"/>
      </w:pPr>
    </w:lvl>
    <w:lvl w:ilvl="8">
      <w:start w:val="1"/>
      <w:numFmt w:val="decimal"/>
      <w:pStyle w:val="berschrift9"/>
      <w:lvlText w:val="%1.%2.%3.%4.%5.%6.%7.%8.%9"/>
      <w:lvlJc w:val="left"/>
      <w:pPr>
        <w:ind w:left="0" w:firstLine="0"/>
      </w:pPr>
    </w:lvl>
  </w:abstractNum>
  <w:abstractNum w:abstractNumId="3" w15:restartNumberingAfterBreak="0">
    <w:nsid w:val="00000002"/>
    <w:multiLevelType w:val="singleLevel"/>
    <w:tmpl w:val="7B340CB8"/>
    <w:name w:val="Diagram"/>
    <w:lvl w:ilvl="0">
      <w:start w:val="1"/>
      <w:numFmt w:val="decimal"/>
      <w:lvlText w:val="Figure %1: "/>
      <w:lvlJc w:val="left"/>
      <w:pPr>
        <w:ind w:left="0" w:firstLine="0"/>
      </w:pPr>
    </w:lvl>
  </w:abstractNum>
  <w:abstractNum w:abstractNumId="4" w15:restartNumberingAfterBreak="0">
    <w:nsid w:val="00000042"/>
    <w:multiLevelType w:val="hybridMultilevel"/>
    <w:tmpl w:val="0000004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F">
      <w:start w:val="1"/>
      <w:numFmt w:val="decimal"/>
      <w:lvlText w:val="%8."/>
      <w:lvlJc w:val="left"/>
      <w:pPr>
        <w:ind w:left="5760" w:hanging="360"/>
      </w:pPr>
      <w:rPr>
        <w:rFonts w:hint="default"/>
      </w:rPr>
    </w:lvl>
    <w:lvl w:ilvl="8" w:tplc="0409000F">
      <w:start w:val="1"/>
      <w:numFmt w:val="decimal"/>
      <w:lvlText w:val="%9."/>
      <w:lvlJc w:val="left"/>
      <w:pPr>
        <w:ind w:left="6480" w:hanging="360"/>
      </w:pPr>
      <w:rPr>
        <w:rFonts w:hint="default"/>
      </w:rPr>
    </w:lvl>
  </w:abstractNum>
  <w:abstractNum w:abstractNumId="5" w15:restartNumberingAfterBreak="0">
    <w:nsid w:val="00000043"/>
    <w:multiLevelType w:val="hybridMultilevel"/>
    <w:tmpl w:val="00000043"/>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6" w15:restartNumberingAfterBreak="0">
    <w:nsid w:val="00000044"/>
    <w:multiLevelType w:val="hybridMultilevel"/>
    <w:tmpl w:val="0000004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F">
      <w:start w:val="1"/>
      <w:numFmt w:val="decimal"/>
      <w:lvlText w:val="%8."/>
      <w:lvlJc w:val="left"/>
      <w:pPr>
        <w:ind w:left="5760" w:hanging="360"/>
      </w:pPr>
      <w:rPr>
        <w:rFonts w:hint="default"/>
      </w:rPr>
    </w:lvl>
    <w:lvl w:ilvl="8" w:tplc="0409000F">
      <w:start w:val="1"/>
      <w:numFmt w:val="decimal"/>
      <w:lvlText w:val="%9."/>
      <w:lvlJc w:val="left"/>
      <w:pPr>
        <w:ind w:left="6480" w:hanging="360"/>
      </w:pPr>
      <w:rPr>
        <w:rFonts w:hint="default"/>
      </w:rPr>
    </w:lvl>
  </w:abstractNum>
  <w:abstractNum w:abstractNumId="7" w15:restartNumberingAfterBreak="0">
    <w:nsid w:val="00000045"/>
    <w:multiLevelType w:val="hybridMultilevel"/>
    <w:tmpl w:val="00000045"/>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F">
      <w:start w:val="1"/>
      <w:numFmt w:val="decimal"/>
      <w:lvlText w:val="%8."/>
      <w:lvlJc w:val="left"/>
      <w:pPr>
        <w:ind w:left="5760" w:hanging="360"/>
      </w:pPr>
      <w:rPr>
        <w:rFonts w:hint="default"/>
      </w:rPr>
    </w:lvl>
    <w:lvl w:ilvl="8" w:tplc="0409000F">
      <w:start w:val="1"/>
      <w:numFmt w:val="decimal"/>
      <w:lvlText w:val="%9."/>
      <w:lvlJc w:val="left"/>
      <w:pPr>
        <w:ind w:left="6480" w:hanging="360"/>
      </w:pPr>
      <w:rPr>
        <w:rFonts w:hint="default"/>
      </w:rPr>
    </w:lvl>
  </w:abstractNum>
  <w:abstractNum w:abstractNumId="8" w15:restartNumberingAfterBreak="0">
    <w:nsid w:val="00000046"/>
    <w:multiLevelType w:val="hybridMultilevel"/>
    <w:tmpl w:val="00000046"/>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9" w15:restartNumberingAfterBreak="0">
    <w:nsid w:val="00000047"/>
    <w:multiLevelType w:val="hybridMultilevel"/>
    <w:tmpl w:val="00000047"/>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0" w15:restartNumberingAfterBreak="0">
    <w:nsid w:val="00000048"/>
    <w:multiLevelType w:val="hybridMultilevel"/>
    <w:tmpl w:val="00000048"/>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1" w15:restartNumberingAfterBreak="0">
    <w:nsid w:val="00000049"/>
    <w:multiLevelType w:val="hybridMultilevel"/>
    <w:tmpl w:val="00000049"/>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2" w15:restartNumberingAfterBreak="0">
    <w:nsid w:val="00000050"/>
    <w:multiLevelType w:val="hybridMultilevel"/>
    <w:tmpl w:val="00000050"/>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3" w15:restartNumberingAfterBreak="0">
    <w:nsid w:val="00000051"/>
    <w:multiLevelType w:val="hybridMultilevel"/>
    <w:tmpl w:val="00000051"/>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4" w15:restartNumberingAfterBreak="0">
    <w:nsid w:val="00000052"/>
    <w:multiLevelType w:val="hybridMultilevel"/>
    <w:tmpl w:val="00000052"/>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5" w15:restartNumberingAfterBreak="0">
    <w:nsid w:val="00000053"/>
    <w:multiLevelType w:val="hybridMultilevel"/>
    <w:tmpl w:val="00000053"/>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6" w15:restartNumberingAfterBreak="0">
    <w:nsid w:val="00000054"/>
    <w:multiLevelType w:val="hybridMultilevel"/>
    <w:tmpl w:val="00000054"/>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7" w15:restartNumberingAfterBreak="0">
    <w:nsid w:val="00000055"/>
    <w:multiLevelType w:val="hybridMultilevel"/>
    <w:tmpl w:val="00000055"/>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F">
      <w:start w:val="1"/>
      <w:numFmt w:val="decimal"/>
      <w:lvlText w:val="%8."/>
      <w:lvlJc w:val="left"/>
      <w:pPr>
        <w:ind w:left="5760" w:hanging="360"/>
      </w:pPr>
      <w:rPr>
        <w:rFonts w:hint="default"/>
      </w:rPr>
    </w:lvl>
    <w:lvl w:ilvl="8" w:tplc="0409000F">
      <w:start w:val="1"/>
      <w:numFmt w:val="decimal"/>
      <w:lvlText w:val="%9."/>
      <w:lvlJc w:val="left"/>
      <w:pPr>
        <w:ind w:left="6480" w:hanging="360"/>
      </w:pPr>
      <w:rPr>
        <w:rFonts w:hint="default"/>
      </w:rPr>
    </w:lvl>
  </w:abstractNum>
  <w:abstractNum w:abstractNumId="18" w15:restartNumberingAfterBreak="0">
    <w:nsid w:val="00963A01"/>
    <w:multiLevelType w:val="multilevel"/>
    <w:tmpl w:val="01601D7C"/>
    <w:numStyleLink w:val="FormatvorlageAufgezhlt"/>
  </w:abstractNum>
  <w:abstractNum w:abstractNumId="19" w15:restartNumberingAfterBreak="0">
    <w:nsid w:val="00C3C832"/>
    <w:multiLevelType w:val="multilevel"/>
    <w:tmpl w:val="4DC01034"/>
    <w:name w:val="HTML-List1"/>
    <w:lvl w:ilvl="0">
      <w:start w:val="1"/>
      <w:numFmt w:val="bullet"/>
      <w:lvlText w:val="·"/>
      <w:lvlJc w:val="left"/>
      <w:pPr>
        <w:ind w:left="0" w:firstLine="0"/>
      </w:pPr>
      <w:rPr>
        <w:rFonts w:ascii="Symbol" w:eastAsia="Symbol" w:hAnsi="Symbol" w:cs="Symbol"/>
        <w:color w:val="000000"/>
        <w:sz w:val="22"/>
        <w:szCs w:val="22"/>
      </w:rPr>
    </w:lvl>
    <w:lvl w:ilvl="1">
      <w:start w:val="1"/>
      <w:numFmt w:val="bullet"/>
      <w:lvlText w:val="·"/>
      <w:lvlJc w:val="left"/>
      <w:pPr>
        <w:ind w:left="0" w:firstLine="0"/>
      </w:pPr>
      <w:rPr>
        <w:rFonts w:ascii="Symbol" w:eastAsia="Symbol" w:hAnsi="Symbol" w:cs="Symbol"/>
        <w:color w:val="000000"/>
        <w:sz w:val="22"/>
        <w:szCs w:val="22"/>
      </w:rPr>
    </w:lvl>
    <w:lvl w:ilvl="2">
      <w:start w:val="1"/>
      <w:numFmt w:val="bullet"/>
      <w:lvlText w:val="·"/>
      <w:lvlJc w:val="left"/>
      <w:pPr>
        <w:ind w:left="0" w:firstLine="0"/>
      </w:pPr>
      <w:rPr>
        <w:rFonts w:ascii="Symbol" w:eastAsia="Symbol" w:hAnsi="Symbol" w:cs="Symbol"/>
        <w:color w:val="000000"/>
        <w:sz w:val="22"/>
        <w:szCs w:val="22"/>
      </w:rPr>
    </w:lvl>
    <w:lvl w:ilvl="3">
      <w:start w:val="1"/>
      <w:numFmt w:val="bullet"/>
      <w:lvlText w:val="·"/>
      <w:lvlJc w:val="left"/>
      <w:pPr>
        <w:ind w:left="0" w:firstLine="0"/>
      </w:pPr>
      <w:rPr>
        <w:rFonts w:ascii="Symbol" w:eastAsia="Symbol" w:hAnsi="Symbol" w:cs="Symbol"/>
        <w:color w:val="000000"/>
        <w:sz w:val="22"/>
        <w:szCs w:val="22"/>
      </w:rPr>
    </w:lvl>
    <w:lvl w:ilvl="4">
      <w:start w:val="1"/>
      <w:numFmt w:val="bullet"/>
      <w:lvlText w:val="·"/>
      <w:lvlJc w:val="left"/>
      <w:pPr>
        <w:ind w:left="0" w:firstLine="0"/>
      </w:pPr>
      <w:rPr>
        <w:rFonts w:ascii="Symbol" w:eastAsia="Symbol" w:hAnsi="Symbol" w:cs="Symbol"/>
        <w:color w:val="000000"/>
        <w:sz w:val="22"/>
        <w:szCs w:val="22"/>
      </w:rPr>
    </w:lvl>
    <w:lvl w:ilvl="5">
      <w:start w:val="1"/>
      <w:numFmt w:val="bullet"/>
      <w:lvlText w:val="·"/>
      <w:lvlJc w:val="left"/>
      <w:pPr>
        <w:ind w:left="0" w:firstLine="0"/>
      </w:pPr>
      <w:rPr>
        <w:rFonts w:ascii="Symbol" w:eastAsia="Symbol" w:hAnsi="Symbol" w:cs="Symbol"/>
        <w:color w:val="000000"/>
        <w:sz w:val="22"/>
        <w:szCs w:val="22"/>
      </w:rPr>
    </w:lvl>
    <w:lvl w:ilvl="6">
      <w:start w:val="1"/>
      <w:numFmt w:val="bullet"/>
      <w:lvlText w:val="·"/>
      <w:lvlJc w:val="left"/>
      <w:pPr>
        <w:ind w:left="0" w:firstLine="0"/>
      </w:pPr>
      <w:rPr>
        <w:rFonts w:ascii="Symbol" w:eastAsia="Symbol" w:hAnsi="Symbol" w:cs="Symbol"/>
        <w:color w:val="000000"/>
        <w:sz w:val="22"/>
        <w:szCs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0" w15:restartNumberingAfterBreak="0">
    <w:nsid w:val="00C65C17"/>
    <w:multiLevelType w:val="multilevel"/>
    <w:tmpl w:val="5B46EDF2"/>
    <w:name w:val="HTML-List2"/>
    <w:lvl w:ilvl="0">
      <w:start w:val="1"/>
      <w:numFmt w:val="bullet"/>
      <w:lvlText w:val="·"/>
      <w:lvlJc w:val="left"/>
      <w:pPr>
        <w:ind w:left="0" w:firstLine="0"/>
      </w:pPr>
      <w:rPr>
        <w:rFonts w:ascii="Symbol" w:eastAsia="Symbol" w:hAnsi="Symbol" w:cs="Symbol"/>
        <w:color w:val="000000"/>
        <w:sz w:val="22"/>
        <w:szCs w:val="22"/>
      </w:rPr>
    </w:lvl>
    <w:lvl w:ilvl="1">
      <w:start w:val="1"/>
      <w:numFmt w:val="bullet"/>
      <w:lvlText w:val="·"/>
      <w:lvlJc w:val="left"/>
      <w:pPr>
        <w:ind w:left="0" w:firstLine="0"/>
      </w:pPr>
      <w:rPr>
        <w:rFonts w:ascii="Symbol" w:eastAsia="Symbol" w:hAnsi="Symbol" w:cs="Symbol"/>
        <w:color w:val="000000"/>
        <w:sz w:val="22"/>
        <w:szCs w:val="22"/>
      </w:rPr>
    </w:lvl>
    <w:lvl w:ilvl="2">
      <w:start w:val="1"/>
      <w:numFmt w:val="bullet"/>
      <w:lvlText w:val="·"/>
      <w:lvlJc w:val="left"/>
      <w:pPr>
        <w:ind w:left="0" w:firstLine="0"/>
      </w:pPr>
      <w:rPr>
        <w:rFonts w:ascii="Symbol" w:eastAsia="Symbol" w:hAnsi="Symbol" w:cs="Symbol"/>
        <w:color w:val="000000"/>
        <w:sz w:val="22"/>
        <w:szCs w:val="22"/>
      </w:rPr>
    </w:lvl>
    <w:lvl w:ilvl="3">
      <w:start w:val="1"/>
      <w:numFmt w:val="bullet"/>
      <w:lvlText w:val="·"/>
      <w:lvlJc w:val="left"/>
      <w:pPr>
        <w:ind w:left="0" w:firstLine="0"/>
      </w:pPr>
      <w:rPr>
        <w:rFonts w:ascii="Symbol" w:eastAsia="Symbol" w:hAnsi="Symbol" w:cs="Symbol"/>
        <w:color w:val="000000"/>
        <w:sz w:val="22"/>
        <w:szCs w:val="22"/>
      </w:rPr>
    </w:lvl>
    <w:lvl w:ilvl="4">
      <w:start w:val="1"/>
      <w:numFmt w:val="bullet"/>
      <w:lvlText w:val="·"/>
      <w:lvlJc w:val="left"/>
      <w:pPr>
        <w:ind w:left="0" w:firstLine="0"/>
      </w:pPr>
      <w:rPr>
        <w:rFonts w:ascii="Symbol" w:eastAsia="Symbol" w:hAnsi="Symbol" w:cs="Symbol"/>
        <w:color w:val="000000"/>
        <w:sz w:val="22"/>
        <w:szCs w:val="22"/>
      </w:rPr>
    </w:lvl>
    <w:lvl w:ilvl="5">
      <w:start w:val="1"/>
      <w:numFmt w:val="bullet"/>
      <w:lvlText w:val="·"/>
      <w:lvlJc w:val="left"/>
      <w:pPr>
        <w:ind w:left="0" w:firstLine="0"/>
      </w:pPr>
      <w:rPr>
        <w:rFonts w:ascii="Symbol" w:eastAsia="Symbol" w:hAnsi="Symbol" w:cs="Symbol"/>
        <w:color w:val="000000"/>
        <w:sz w:val="22"/>
        <w:szCs w:val="22"/>
      </w:rPr>
    </w:lvl>
    <w:lvl w:ilvl="6">
      <w:start w:val="1"/>
      <w:numFmt w:val="bullet"/>
      <w:lvlText w:val="·"/>
      <w:lvlJc w:val="left"/>
      <w:pPr>
        <w:ind w:left="0" w:firstLine="0"/>
      </w:pPr>
      <w:rPr>
        <w:rFonts w:ascii="Symbol" w:eastAsia="Symbol" w:hAnsi="Symbol" w:cs="Symbol"/>
        <w:color w:val="000000"/>
        <w:sz w:val="22"/>
        <w:szCs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1" w15:restartNumberingAfterBreak="0">
    <w:nsid w:val="01BF2E5F"/>
    <w:multiLevelType w:val="multilevel"/>
    <w:tmpl w:val="01601D7C"/>
    <w:numStyleLink w:val="FormatvorlageAufgezhlt"/>
  </w:abstractNum>
  <w:abstractNum w:abstractNumId="22" w15:restartNumberingAfterBreak="0">
    <w:nsid w:val="07AC707B"/>
    <w:multiLevelType w:val="multilevel"/>
    <w:tmpl w:val="01601D7C"/>
    <w:numStyleLink w:val="FormatvorlageAufgezhlt"/>
  </w:abstractNum>
  <w:abstractNum w:abstractNumId="23" w15:restartNumberingAfterBreak="0">
    <w:nsid w:val="090A7E81"/>
    <w:multiLevelType w:val="multilevel"/>
    <w:tmpl w:val="01601D7C"/>
    <w:numStyleLink w:val="FormatvorlageAufgezhlt"/>
  </w:abstractNum>
  <w:abstractNum w:abstractNumId="24" w15:restartNumberingAfterBreak="0">
    <w:nsid w:val="0B3B1714"/>
    <w:multiLevelType w:val="multilevel"/>
    <w:tmpl w:val="01601D7C"/>
    <w:styleLink w:val="FormatvorlageAufgezhlt"/>
    <w:lvl w:ilvl="0">
      <w:numFmt w:val="bullet"/>
      <w:suff w:val="space"/>
      <w:lvlText w:val=""/>
      <w:lvlJc w:val="left"/>
      <w:pPr>
        <w:ind w:left="459" w:hanging="175"/>
      </w:pPr>
      <w:rPr>
        <w:rFonts w:ascii="Wingdings" w:hAnsi="Wingding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31E23F2"/>
    <w:multiLevelType w:val="multilevel"/>
    <w:tmpl w:val="01601D7C"/>
    <w:numStyleLink w:val="FormatvorlageAufgezhlt"/>
  </w:abstractNum>
  <w:abstractNum w:abstractNumId="26" w15:restartNumberingAfterBreak="0">
    <w:nsid w:val="16963D6A"/>
    <w:multiLevelType w:val="hybridMultilevel"/>
    <w:tmpl w:val="0CEE85D0"/>
    <w:lvl w:ilvl="0" w:tplc="313C58D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177C1874"/>
    <w:multiLevelType w:val="multilevel"/>
    <w:tmpl w:val="291EDC9A"/>
    <w:lvl w:ilvl="0">
      <w:start w:val="1"/>
      <w:numFmt w:val="decimal"/>
      <w:pStyle w:val="Nummerierung"/>
      <w:lvlText w:val="%1."/>
      <w:lvlJc w:val="left"/>
      <w:pPr>
        <w:tabs>
          <w:tab w:val="num" w:pos="644"/>
        </w:tabs>
        <w:ind w:left="644" w:hanging="360"/>
      </w:pPr>
      <w:rPr>
        <w:rFonts w:hint="default"/>
        <w:sz w:val="24"/>
      </w:rPr>
    </w:lvl>
    <w:lvl w:ilvl="1">
      <w:start w:val="1"/>
      <w:numFmt w:val="decimal"/>
      <w:lvlText w:val="%1.%2."/>
      <w:lvlJc w:val="left"/>
      <w:pPr>
        <w:tabs>
          <w:tab w:val="num" w:pos="1076"/>
        </w:tabs>
        <w:ind w:left="1076" w:hanging="432"/>
      </w:pPr>
      <w:rPr>
        <w:rFonts w:hint="default"/>
      </w:rPr>
    </w:lvl>
    <w:lvl w:ilvl="2">
      <w:start w:val="1"/>
      <w:numFmt w:val="decimal"/>
      <w:lvlText w:val="%1.%2.%3."/>
      <w:lvlJc w:val="left"/>
      <w:pPr>
        <w:tabs>
          <w:tab w:val="num" w:pos="1508"/>
        </w:tabs>
        <w:ind w:left="1508" w:hanging="504"/>
      </w:pPr>
      <w:rPr>
        <w:rFonts w:hint="default"/>
      </w:rPr>
    </w:lvl>
    <w:lvl w:ilvl="3">
      <w:start w:val="1"/>
      <w:numFmt w:val="decimal"/>
      <w:lvlText w:val="%1.%2.%3.%4."/>
      <w:lvlJc w:val="left"/>
      <w:pPr>
        <w:tabs>
          <w:tab w:val="num" w:pos="2084"/>
        </w:tabs>
        <w:ind w:left="2012" w:hanging="648"/>
      </w:pPr>
      <w:rPr>
        <w:rFonts w:hint="default"/>
      </w:rPr>
    </w:lvl>
    <w:lvl w:ilvl="4">
      <w:start w:val="1"/>
      <w:numFmt w:val="decimal"/>
      <w:lvlText w:val="%1.%2.%3.%4.%5."/>
      <w:lvlJc w:val="left"/>
      <w:pPr>
        <w:tabs>
          <w:tab w:val="num" w:pos="2804"/>
        </w:tabs>
        <w:ind w:left="2516" w:hanging="792"/>
      </w:pPr>
      <w:rPr>
        <w:rFonts w:hint="default"/>
      </w:rPr>
    </w:lvl>
    <w:lvl w:ilvl="5">
      <w:start w:val="1"/>
      <w:numFmt w:val="decimal"/>
      <w:lvlText w:val="%1.%2.%3.%4.%5.%6."/>
      <w:lvlJc w:val="left"/>
      <w:pPr>
        <w:tabs>
          <w:tab w:val="num" w:pos="3164"/>
        </w:tabs>
        <w:ind w:left="3020" w:hanging="936"/>
      </w:pPr>
      <w:rPr>
        <w:rFonts w:hint="default"/>
      </w:rPr>
    </w:lvl>
    <w:lvl w:ilvl="6">
      <w:start w:val="1"/>
      <w:numFmt w:val="decimal"/>
      <w:lvlText w:val="%1.%2.%3.%4.%5.%6.%7."/>
      <w:lvlJc w:val="left"/>
      <w:pPr>
        <w:tabs>
          <w:tab w:val="num" w:pos="3884"/>
        </w:tabs>
        <w:ind w:left="3524" w:hanging="1080"/>
      </w:pPr>
      <w:rPr>
        <w:rFonts w:hint="default"/>
      </w:rPr>
    </w:lvl>
    <w:lvl w:ilvl="7">
      <w:start w:val="1"/>
      <w:numFmt w:val="decimal"/>
      <w:lvlText w:val="%1.%2.%3.%4.%5.%6.%7.%8."/>
      <w:lvlJc w:val="left"/>
      <w:pPr>
        <w:tabs>
          <w:tab w:val="num" w:pos="4244"/>
        </w:tabs>
        <w:ind w:left="4028" w:hanging="1224"/>
      </w:pPr>
      <w:rPr>
        <w:rFonts w:hint="default"/>
      </w:rPr>
    </w:lvl>
    <w:lvl w:ilvl="8">
      <w:start w:val="1"/>
      <w:numFmt w:val="decimal"/>
      <w:lvlText w:val="%1.%2.%3.%4.%5.%6.%7.%8.%9."/>
      <w:lvlJc w:val="left"/>
      <w:pPr>
        <w:tabs>
          <w:tab w:val="num" w:pos="4964"/>
        </w:tabs>
        <w:ind w:left="4604" w:hanging="1440"/>
      </w:pPr>
      <w:rPr>
        <w:rFonts w:hint="default"/>
      </w:rPr>
    </w:lvl>
  </w:abstractNum>
  <w:abstractNum w:abstractNumId="28" w15:restartNumberingAfterBreak="0">
    <w:nsid w:val="1EDA47E2"/>
    <w:multiLevelType w:val="multilevel"/>
    <w:tmpl w:val="01601D7C"/>
    <w:numStyleLink w:val="FormatvorlageAufgezhlt"/>
  </w:abstractNum>
  <w:abstractNum w:abstractNumId="29" w15:restartNumberingAfterBreak="0">
    <w:nsid w:val="1F983EA2"/>
    <w:multiLevelType w:val="multilevel"/>
    <w:tmpl w:val="01601D7C"/>
    <w:numStyleLink w:val="FormatvorlageAufgezhlt"/>
  </w:abstractNum>
  <w:abstractNum w:abstractNumId="30" w15:restartNumberingAfterBreak="0">
    <w:nsid w:val="1FFF2E2B"/>
    <w:multiLevelType w:val="multilevel"/>
    <w:tmpl w:val="01601D7C"/>
    <w:numStyleLink w:val="FormatvorlageAufgezhlt"/>
  </w:abstractNum>
  <w:abstractNum w:abstractNumId="31" w15:restartNumberingAfterBreak="0">
    <w:nsid w:val="25C93C7B"/>
    <w:multiLevelType w:val="hybridMultilevel"/>
    <w:tmpl w:val="53CAF440"/>
    <w:lvl w:ilvl="0" w:tplc="CE3691A8">
      <w:numFmt w:val="bullet"/>
      <w:pStyle w:val="Aufzhlung1"/>
      <w:lvlText w:val=""/>
      <w:lvlJc w:val="left"/>
      <w:pPr>
        <w:ind w:left="720" w:hanging="360"/>
      </w:pPr>
      <w:rPr>
        <w:rFonts w:ascii="Symbol" w:eastAsia="Calibri" w:hAnsi="Symbol" w:cs="Times New Roman" w:hint="default"/>
      </w:rPr>
    </w:lvl>
    <w:lvl w:ilvl="1" w:tplc="CB40CB86">
      <w:start w:val="1"/>
      <w:numFmt w:val="bullet"/>
      <w:pStyle w:val="Aufzhlung2"/>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5D81513"/>
    <w:multiLevelType w:val="multilevel"/>
    <w:tmpl w:val="01601D7C"/>
    <w:numStyleLink w:val="FormatvorlageAufgezhlt"/>
  </w:abstractNum>
  <w:abstractNum w:abstractNumId="33" w15:restartNumberingAfterBreak="0">
    <w:nsid w:val="27360EB9"/>
    <w:multiLevelType w:val="hybridMultilevel"/>
    <w:tmpl w:val="CF048008"/>
    <w:lvl w:ilvl="0" w:tplc="04090001">
      <w:start w:val="1"/>
      <w:numFmt w:val="bullet"/>
      <w:lvlText w:val="○"/>
      <w:lvlJc w:val="left"/>
      <w:pPr>
        <w:ind w:left="720" w:hanging="360"/>
      </w:pPr>
      <w:rPr>
        <w:rFonts w:ascii="Courier New" w:hAnsi="Arial"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28476FF9"/>
    <w:multiLevelType w:val="hybridMultilevel"/>
    <w:tmpl w:val="09623088"/>
    <w:lvl w:ilvl="0" w:tplc="3544D70E">
      <w:start w:val="1"/>
      <w:numFmt w:val="decimal"/>
      <w:pStyle w:val="Aufzhlungnumerisch"/>
      <w:lvlText w:val="%1."/>
      <w:lvlJc w:val="left"/>
      <w:pPr>
        <w:ind w:left="720" w:hanging="360"/>
      </w:pPr>
      <w:rPr>
        <w:rFonts w:hint="default"/>
      </w:rPr>
    </w:lvl>
    <w:lvl w:ilvl="1" w:tplc="CB40CB86">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31B93796"/>
    <w:multiLevelType w:val="multilevel"/>
    <w:tmpl w:val="01601D7C"/>
    <w:numStyleLink w:val="FormatvorlageAufgezhlt"/>
  </w:abstractNum>
  <w:abstractNum w:abstractNumId="36" w15:restartNumberingAfterBreak="0">
    <w:nsid w:val="363D6DF1"/>
    <w:multiLevelType w:val="multilevel"/>
    <w:tmpl w:val="01601D7C"/>
    <w:numStyleLink w:val="FormatvorlageAufgezhlt"/>
  </w:abstractNum>
  <w:abstractNum w:abstractNumId="37" w15:restartNumberingAfterBreak="0">
    <w:nsid w:val="37771691"/>
    <w:multiLevelType w:val="multilevel"/>
    <w:tmpl w:val="01601D7C"/>
    <w:numStyleLink w:val="FormatvorlageAufgezhlt"/>
  </w:abstractNum>
  <w:abstractNum w:abstractNumId="38" w15:restartNumberingAfterBreak="0">
    <w:nsid w:val="37C95F6F"/>
    <w:multiLevelType w:val="multilevel"/>
    <w:tmpl w:val="01601D7C"/>
    <w:numStyleLink w:val="FormatvorlageAufgezhlt"/>
  </w:abstractNum>
  <w:abstractNum w:abstractNumId="39" w15:restartNumberingAfterBreak="0">
    <w:nsid w:val="388454E5"/>
    <w:multiLevelType w:val="hybridMultilevel"/>
    <w:tmpl w:val="34422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pStyle w:val="Formatvorlage1"/>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391F1498"/>
    <w:multiLevelType w:val="hybridMultilevel"/>
    <w:tmpl w:val="603442CC"/>
    <w:lvl w:ilvl="0" w:tplc="04090001">
      <w:start w:val="1"/>
      <w:numFmt w:val="bullet"/>
      <w:lvlText w:val="○"/>
      <w:lvlJc w:val="left"/>
      <w:pPr>
        <w:ind w:left="720" w:hanging="360"/>
      </w:pPr>
      <w:rPr>
        <w:rFonts w:ascii="Courier New" w:hAnsi="Arial"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39CF0BF4"/>
    <w:multiLevelType w:val="multilevel"/>
    <w:tmpl w:val="01601D7C"/>
    <w:numStyleLink w:val="FormatvorlageAufgezhlt"/>
  </w:abstractNum>
  <w:abstractNum w:abstractNumId="42" w15:restartNumberingAfterBreak="0">
    <w:nsid w:val="3E5463A5"/>
    <w:multiLevelType w:val="multilevel"/>
    <w:tmpl w:val="01601D7C"/>
    <w:numStyleLink w:val="FormatvorlageAufgezhlt"/>
  </w:abstractNum>
  <w:abstractNum w:abstractNumId="43" w15:restartNumberingAfterBreak="0">
    <w:nsid w:val="405C4AF2"/>
    <w:multiLevelType w:val="hybridMultilevel"/>
    <w:tmpl w:val="EB8ABE1C"/>
    <w:lvl w:ilvl="0" w:tplc="E9226814">
      <w:start w:val="1"/>
      <w:numFmt w:val="decimal"/>
      <w:pStyle w:val="Figure"/>
      <w:lvlText w:val="Figure %1."/>
      <w:lvlJc w:val="left"/>
      <w:pPr>
        <w:tabs>
          <w:tab w:val="num" w:pos="144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4" w15:restartNumberingAfterBreak="0">
    <w:nsid w:val="40C92B9E"/>
    <w:multiLevelType w:val="multilevel"/>
    <w:tmpl w:val="01601D7C"/>
    <w:lvl w:ilvl="0">
      <w:numFmt w:val="bullet"/>
      <w:suff w:val="space"/>
      <w:lvlText w:val=""/>
      <w:lvlJc w:val="left"/>
      <w:pPr>
        <w:ind w:left="459" w:hanging="175"/>
      </w:pPr>
      <w:rPr>
        <w:rFonts w:ascii="Wingdings" w:hAnsi="Wingding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40EE2D79"/>
    <w:multiLevelType w:val="multilevel"/>
    <w:tmpl w:val="01601D7C"/>
    <w:numStyleLink w:val="FormatvorlageAufgezhlt"/>
  </w:abstractNum>
  <w:abstractNum w:abstractNumId="46" w15:restartNumberingAfterBreak="0">
    <w:nsid w:val="423A7AA6"/>
    <w:multiLevelType w:val="multilevel"/>
    <w:tmpl w:val="01601D7C"/>
    <w:numStyleLink w:val="FormatvorlageAufgezhlt"/>
  </w:abstractNum>
  <w:abstractNum w:abstractNumId="47" w15:restartNumberingAfterBreak="0">
    <w:nsid w:val="465038F2"/>
    <w:multiLevelType w:val="hybridMultilevel"/>
    <w:tmpl w:val="CF244E98"/>
    <w:lvl w:ilvl="0" w:tplc="04090001">
      <w:start w:val="1"/>
      <w:numFmt w:val="bullet"/>
      <w:lvlText w:val="○"/>
      <w:lvlJc w:val="left"/>
      <w:pPr>
        <w:ind w:left="720" w:hanging="360"/>
      </w:pPr>
      <w:rPr>
        <w:rFonts w:ascii="Courier New" w:hAnsi="Arial"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4BF253DA"/>
    <w:multiLevelType w:val="hybridMultilevel"/>
    <w:tmpl w:val="E4F8A716"/>
    <w:lvl w:ilvl="0" w:tplc="02D05DC8">
      <w:start w:val="1"/>
      <w:numFmt w:val="bullet"/>
      <w:pStyle w:val="Aufgezhlt"/>
      <w:lvlText w:val=""/>
      <w:lvlJc w:val="left"/>
      <w:pPr>
        <w:tabs>
          <w:tab w:val="num" w:pos="720"/>
        </w:tabs>
        <w:ind w:left="720" w:hanging="360"/>
      </w:pPr>
      <w:rPr>
        <w:rFonts w:ascii="Symbol" w:hAnsi="Symbol" w:hint="default"/>
      </w:rPr>
    </w:lvl>
    <w:lvl w:ilvl="1" w:tplc="3F64345A" w:tentative="1">
      <w:start w:val="1"/>
      <w:numFmt w:val="bullet"/>
      <w:lvlText w:val="o"/>
      <w:lvlJc w:val="left"/>
      <w:pPr>
        <w:tabs>
          <w:tab w:val="num" w:pos="1440"/>
        </w:tabs>
        <w:ind w:left="1440" w:hanging="360"/>
      </w:pPr>
      <w:rPr>
        <w:rFonts w:ascii="Courier New" w:hAnsi="Courier New" w:cs="Courier New" w:hint="default"/>
      </w:rPr>
    </w:lvl>
    <w:lvl w:ilvl="2" w:tplc="B840ECF2" w:tentative="1">
      <w:start w:val="1"/>
      <w:numFmt w:val="bullet"/>
      <w:lvlText w:val=""/>
      <w:lvlJc w:val="left"/>
      <w:pPr>
        <w:tabs>
          <w:tab w:val="num" w:pos="2160"/>
        </w:tabs>
        <w:ind w:left="2160" w:hanging="360"/>
      </w:pPr>
      <w:rPr>
        <w:rFonts w:ascii="Wingdings" w:hAnsi="Wingdings" w:hint="default"/>
      </w:rPr>
    </w:lvl>
    <w:lvl w:ilvl="3" w:tplc="9434279E" w:tentative="1">
      <w:start w:val="1"/>
      <w:numFmt w:val="bullet"/>
      <w:lvlText w:val=""/>
      <w:lvlJc w:val="left"/>
      <w:pPr>
        <w:tabs>
          <w:tab w:val="num" w:pos="2880"/>
        </w:tabs>
        <w:ind w:left="2880" w:hanging="360"/>
      </w:pPr>
      <w:rPr>
        <w:rFonts w:ascii="Symbol" w:hAnsi="Symbol" w:hint="default"/>
      </w:rPr>
    </w:lvl>
    <w:lvl w:ilvl="4" w:tplc="2EBE858C" w:tentative="1">
      <w:start w:val="1"/>
      <w:numFmt w:val="bullet"/>
      <w:lvlText w:val="o"/>
      <w:lvlJc w:val="left"/>
      <w:pPr>
        <w:tabs>
          <w:tab w:val="num" w:pos="3600"/>
        </w:tabs>
        <w:ind w:left="3600" w:hanging="360"/>
      </w:pPr>
      <w:rPr>
        <w:rFonts w:ascii="Courier New" w:hAnsi="Courier New" w:cs="Courier New" w:hint="default"/>
      </w:rPr>
    </w:lvl>
    <w:lvl w:ilvl="5" w:tplc="C14E7AE6" w:tentative="1">
      <w:start w:val="1"/>
      <w:numFmt w:val="bullet"/>
      <w:lvlText w:val=""/>
      <w:lvlJc w:val="left"/>
      <w:pPr>
        <w:tabs>
          <w:tab w:val="num" w:pos="4320"/>
        </w:tabs>
        <w:ind w:left="4320" w:hanging="360"/>
      </w:pPr>
      <w:rPr>
        <w:rFonts w:ascii="Wingdings" w:hAnsi="Wingdings" w:hint="default"/>
      </w:rPr>
    </w:lvl>
    <w:lvl w:ilvl="6" w:tplc="6D64144E" w:tentative="1">
      <w:start w:val="1"/>
      <w:numFmt w:val="bullet"/>
      <w:lvlText w:val=""/>
      <w:lvlJc w:val="left"/>
      <w:pPr>
        <w:tabs>
          <w:tab w:val="num" w:pos="5040"/>
        </w:tabs>
        <w:ind w:left="5040" w:hanging="360"/>
      </w:pPr>
      <w:rPr>
        <w:rFonts w:ascii="Symbol" w:hAnsi="Symbol" w:hint="default"/>
      </w:rPr>
    </w:lvl>
    <w:lvl w:ilvl="7" w:tplc="3F04F11E" w:tentative="1">
      <w:start w:val="1"/>
      <w:numFmt w:val="bullet"/>
      <w:lvlText w:val="o"/>
      <w:lvlJc w:val="left"/>
      <w:pPr>
        <w:tabs>
          <w:tab w:val="num" w:pos="5760"/>
        </w:tabs>
        <w:ind w:left="5760" w:hanging="360"/>
      </w:pPr>
      <w:rPr>
        <w:rFonts w:ascii="Courier New" w:hAnsi="Courier New" w:cs="Courier New" w:hint="default"/>
      </w:rPr>
    </w:lvl>
    <w:lvl w:ilvl="8" w:tplc="A666204C"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586C7EBC"/>
    <w:multiLevelType w:val="multilevel"/>
    <w:tmpl w:val="1C82E6E4"/>
    <w:lvl w:ilvl="0">
      <w:start w:val="1"/>
      <w:numFmt w:val="decimal"/>
      <w:pStyle w:val="VDAberschrift1"/>
      <w:lvlText w:val="%1"/>
      <w:lvlJc w:val="left"/>
      <w:pPr>
        <w:tabs>
          <w:tab w:val="num" w:pos="360"/>
        </w:tabs>
        <w:ind w:left="0" w:firstLine="0"/>
      </w:pPr>
      <w:rPr>
        <w:rFonts w:ascii="Arial" w:hAnsi="Arial" w:hint="default"/>
        <w:b/>
        <w:i w:val="0"/>
        <w:sz w:val="32"/>
      </w:rPr>
    </w:lvl>
    <w:lvl w:ilvl="1">
      <w:start w:val="1"/>
      <w:numFmt w:val="decimal"/>
      <w:pStyle w:val="VDAberschrift2"/>
      <w:lvlText w:val="%1.%2"/>
      <w:lvlJc w:val="left"/>
      <w:pPr>
        <w:tabs>
          <w:tab w:val="num" w:pos="720"/>
        </w:tabs>
        <w:ind w:left="0" w:firstLine="0"/>
      </w:pPr>
      <w:rPr>
        <w:rFonts w:ascii="Arial" w:hAnsi="Arial" w:hint="default"/>
        <w:b/>
        <w:i w:val="0"/>
        <w:color w:val="auto"/>
        <w:sz w:val="28"/>
        <w:u w:val="none"/>
      </w:rPr>
    </w:lvl>
    <w:lvl w:ilvl="2">
      <w:start w:val="1"/>
      <w:numFmt w:val="decimal"/>
      <w:pStyle w:val="VDAberschrift3"/>
      <w:lvlText w:val="%1.%2.%3"/>
      <w:lvlJc w:val="left"/>
      <w:pPr>
        <w:tabs>
          <w:tab w:val="num" w:pos="720"/>
        </w:tabs>
        <w:ind w:left="0" w:firstLine="0"/>
      </w:pPr>
      <w:rPr>
        <w:rFonts w:ascii="Arial" w:hAnsi="Arial" w:hint="default"/>
        <w:b/>
        <w:i w:val="0"/>
        <w:color w:val="auto"/>
        <w:sz w:val="24"/>
        <w:u w:val="none"/>
        <w:lang w:val="en-GB"/>
      </w:rPr>
    </w:lvl>
    <w:lvl w:ilvl="3">
      <w:start w:val="1"/>
      <w:numFmt w:val="decimal"/>
      <w:pStyle w:val="VDAberschrift4"/>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upperLetter"/>
      <w:lvlText w:val="Attachment %9"/>
      <w:lvlJc w:val="left"/>
      <w:pPr>
        <w:tabs>
          <w:tab w:val="num" w:pos="1800"/>
        </w:tabs>
        <w:ind w:left="0" w:firstLine="0"/>
      </w:pPr>
      <w:rPr>
        <w:rFonts w:hint="default"/>
        <w:b/>
        <w:i w:val="0"/>
      </w:rPr>
    </w:lvl>
  </w:abstractNum>
  <w:abstractNum w:abstractNumId="50" w15:restartNumberingAfterBreak="0">
    <w:nsid w:val="5AEE3359"/>
    <w:multiLevelType w:val="multilevel"/>
    <w:tmpl w:val="01601D7C"/>
    <w:numStyleLink w:val="FormatvorlageAufgezhlt"/>
  </w:abstractNum>
  <w:abstractNum w:abstractNumId="51" w15:restartNumberingAfterBreak="0">
    <w:nsid w:val="5C38219A"/>
    <w:multiLevelType w:val="hybridMultilevel"/>
    <w:tmpl w:val="0360D6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2" w15:restartNumberingAfterBreak="0">
    <w:nsid w:val="5E691C7E"/>
    <w:multiLevelType w:val="multilevel"/>
    <w:tmpl w:val="01601D7C"/>
    <w:lvl w:ilvl="0">
      <w:numFmt w:val="bullet"/>
      <w:suff w:val="space"/>
      <w:lvlText w:val=""/>
      <w:lvlJc w:val="left"/>
      <w:pPr>
        <w:ind w:left="459" w:hanging="175"/>
      </w:pPr>
      <w:rPr>
        <w:rFonts w:ascii="Wingdings" w:hAnsi="Wingding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5ED90134"/>
    <w:multiLevelType w:val="multilevel"/>
    <w:tmpl w:val="01601D7C"/>
    <w:numStyleLink w:val="FormatvorlageAufgezhlt"/>
  </w:abstractNum>
  <w:abstractNum w:abstractNumId="54" w15:restartNumberingAfterBreak="0">
    <w:nsid w:val="63FA4571"/>
    <w:multiLevelType w:val="hybridMultilevel"/>
    <w:tmpl w:val="A18291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664E7B92"/>
    <w:multiLevelType w:val="multilevel"/>
    <w:tmpl w:val="01601D7C"/>
    <w:numStyleLink w:val="FormatvorlageAufgezhlt"/>
  </w:abstractNum>
  <w:abstractNum w:abstractNumId="56" w15:restartNumberingAfterBreak="0">
    <w:nsid w:val="668C5D80"/>
    <w:multiLevelType w:val="multilevel"/>
    <w:tmpl w:val="4D064D5C"/>
    <w:lvl w:ilvl="0">
      <w:start w:val="1"/>
      <w:numFmt w:val="decimal"/>
      <w:lvlText w:val="%1"/>
      <w:lvlJc w:val="left"/>
      <w:pPr>
        <w:tabs>
          <w:tab w:val="num" w:pos="360"/>
        </w:tabs>
        <w:ind w:left="0" w:firstLine="0"/>
      </w:pPr>
      <w:rPr>
        <w:rFonts w:ascii="Arial" w:hAnsi="Arial" w:hint="default"/>
        <w:b/>
        <w:i w:val="0"/>
        <w:sz w:val="32"/>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upperLetter"/>
      <w:lvlText w:val="Appendix %9:"/>
      <w:lvlJc w:val="left"/>
      <w:pPr>
        <w:tabs>
          <w:tab w:val="num" w:pos="1800"/>
        </w:tabs>
        <w:ind w:left="0" w:firstLine="0"/>
      </w:pPr>
      <w:rPr>
        <w:rFonts w:hint="default"/>
        <w:b/>
        <w:i w:val="0"/>
      </w:rPr>
    </w:lvl>
  </w:abstractNum>
  <w:abstractNum w:abstractNumId="57" w15:restartNumberingAfterBreak="0">
    <w:nsid w:val="68775868"/>
    <w:multiLevelType w:val="hybridMultilevel"/>
    <w:tmpl w:val="977E58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8" w15:restartNumberingAfterBreak="0">
    <w:nsid w:val="6BA56141"/>
    <w:multiLevelType w:val="hybridMultilevel"/>
    <w:tmpl w:val="C6AEB88A"/>
    <w:lvl w:ilvl="0" w:tplc="78D2763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15:restartNumberingAfterBreak="0">
    <w:nsid w:val="6BB83034"/>
    <w:multiLevelType w:val="multilevel"/>
    <w:tmpl w:val="01601D7C"/>
    <w:numStyleLink w:val="FormatvorlageAufgezhlt"/>
  </w:abstractNum>
  <w:abstractNum w:abstractNumId="60" w15:restartNumberingAfterBreak="0">
    <w:nsid w:val="71051F6B"/>
    <w:multiLevelType w:val="hybridMultilevel"/>
    <w:tmpl w:val="7B8E7CCA"/>
    <w:lvl w:ilvl="0" w:tplc="B17A20E8">
      <w:start w:val="1"/>
      <w:numFmt w:val="bullet"/>
      <w:pStyle w:val="StyleBulletedComplex12pt"/>
      <w:lvlText w:val=""/>
      <w:lvlJc w:val="left"/>
      <w:pPr>
        <w:tabs>
          <w:tab w:val="num" w:pos="720"/>
        </w:tabs>
        <w:ind w:left="720" w:hanging="360"/>
      </w:pPr>
      <w:rPr>
        <w:rFonts w:ascii="Symbol" w:hAnsi="Symbol" w:hint="default"/>
      </w:rPr>
    </w:lvl>
    <w:lvl w:ilvl="1" w:tplc="D9842796">
      <w:start w:val="1"/>
      <w:numFmt w:val="bullet"/>
      <w:lvlText w:val=""/>
      <w:lvlJc w:val="left"/>
      <w:pPr>
        <w:tabs>
          <w:tab w:val="num" w:pos="1440"/>
        </w:tabs>
        <w:ind w:left="1440" w:hanging="360"/>
      </w:pPr>
      <w:rPr>
        <w:rFonts w:ascii="Symbol" w:hAnsi="Symbol" w:hint="default"/>
      </w:rPr>
    </w:lvl>
    <w:lvl w:ilvl="2" w:tplc="F3FEF0B6" w:tentative="1">
      <w:start w:val="1"/>
      <w:numFmt w:val="bullet"/>
      <w:lvlText w:val=""/>
      <w:lvlJc w:val="left"/>
      <w:pPr>
        <w:tabs>
          <w:tab w:val="num" w:pos="2160"/>
        </w:tabs>
        <w:ind w:left="2160" w:hanging="360"/>
      </w:pPr>
      <w:rPr>
        <w:rFonts w:ascii="Wingdings" w:hAnsi="Wingdings" w:hint="default"/>
      </w:rPr>
    </w:lvl>
    <w:lvl w:ilvl="3" w:tplc="00366626" w:tentative="1">
      <w:start w:val="1"/>
      <w:numFmt w:val="bullet"/>
      <w:lvlText w:val=""/>
      <w:lvlJc w:val="left"/>
      <w:pPr>
        <w:tabs>
          <w:tab w:val="num" w:pos="2880"/>
        </w:tabs>
        <w:ind w:left="2880" w:hanging="360"/>
      </w:pPr>
      <w:rPr>
        <w:rFonts w:ascii="Symbol" w:hAnsi="Symbol" w:hint="default"/>
      </w:rPr>
    </w:lvl>
    <w:lvl w:ilvl="4" w:tplc="6060C804" w:tentative="1">
      <w:start w:val="1"/>
      <w:numFmt w:val="bullet"/>
      <w:lvlText w:val="o"/>
      <w:lvlJc w:val="left"/>
      <w:pPr>
        <w:tabs>
          <w:tab w:val="num" w:pos="3600"/>
        </w:tabs>
        <w:ind w:left="3600" w:hanging="360"/>
      </w:pPr>
      <w:rPr>
        <w:rFonts w:ascii="Courier New" w:hAnsi="Courier New" w:hint="default"/>
      </w:rPr>
    </w:lvl>
    <w:lvl w:ilvl="5" w:tplc="F64440EA" w:tentative="1">
      <w:start w:val="1"/>
      <w:numFmt w:val="bullet"/>
      <w:lvlText w:val=""/>
      <w:lvlJc w:val="left"/>
      <w:pPr>
        <w:tabs>
          <w:tab w:val="num" w:pos="4320"/>
        </w:tabs>
        <w:ind w:left="4320" w:hanging="360"/>
      </w:pPr>
      <w:rPr>
        <w:rFonts w:ascii="Wingdings" w:hAnsi="Wingdings" w:hint="default"/>
      </w:rPr>
    </w:lvl>
    <w:lvl w:ilvl="6" w:tplc="9C6C8244" w:tentative="1">
      <w:start w:val="1"/>
      <w:numFmt w:val="bullet"/>
      <w:lvlText w:val=""/>
      <w:lvlJc w:val="left"/>
      <w:pPr>
        <w:tabs>
          <w:tab w:val="num" w:pos="5040"/>
        </w:tabs>
        <w:ind w:left="5040" w:hanging="360"/>
      </w:pPr>
      <w:rPr>
        <w:rFonts w:ascii="Symbol" w:hAnsi="Symbol" w:hint="default"/>
      </w:rPr>
    </w:lvl>
    <w:lvl w:ilvl="7" w:tplc="CB8C3DC0" w:tentative="1">
      <w:start w:val="1"/>
      <w:numFmt w:val="bullet"/>
      <w:lvlText w:val="o"/>
      <w:lvlJc w:val="left"/>
      <w:pPr>
        <w:tabs>
          <w:tab w:val="num" w:pos="5760"/>
        </w:tabs>
        <w:ind w:left="5760" w:hanging="360"/>
      </w:pPr>
      <w:rPr>
        <w:rFonts w:ascii="Courier New" w:hAnsi="Courier New" w:hint="default"/>
      </w:rPr>
    </w:lvl>
    <w:lvl w:ilvl="8" w:tplc="59FA530A"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72600F1C"/>
    <w:multiLevelType w:val="hybridMultilevel"/>
    <w:tmpl w:val="B0EE52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735D7C97"/>
    <w:multiLevelType w:val="multilevel"/>
    <w:tmpl w:val="01601D7C"/>
    <w:numStyleLink w:val="FormatvorlageAufgezhlt"/>
  </w:abstractNum>
  <w:abstractNum w:abstractNumId="63" w15:restartNumberingAfterBreak="0">
    <w:nsid w:val="75076AB6"/>
    <w:multiLevelType w:val="multilevel"/>
    <w:tmpl w:val="01601D7C"/>
    <w:numStyleLink w:val="FormatvorlageAufgezhlt"/>
  </w:abstractNum>
  <w:abstractNum w:abstractNumId="64" w15:restartNumberingAfterBreak="0">
    <w:nsid w:val="77193E12"/>
    <w:multiLevelType w:val="hybridMultilevel"/>
    <w:tmpl w:val="143A59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7E7823EF"/>
    <w:multiLevelType w:val="multilevel"/>
    <w:tmpl w:val="01601D7C"/>
    <w:numStyleLink w:val="FormatvorlageAufgezhlt"/>
  </w:abstractNum>
  <w:num w:numId="1">
    <w:abstractNumId w:val="2"/>
    <w:lvlOverride w:ilvl="0">
      <w:lvl w:ilvl="0">
        <w:start w:val="1"/>
        <w:numFmt w:val="decimal"/>
        <w:pStyle w:val="berschrift1"/>
        <w:lvlText w:val="%1"/>
        <w:lvlJc w:val="left"/>
        <w:pPr>
          <w:ind w:left="432" w:hanging="432"/>
        </w:pPr>
      </w:lvl>
    </w:lvlOverride>
    <w:lvlOverride w:ilvl="1">
      <w:lvl w:ilvl="1">
        <w:start w:val="1"/>
        <w:numFmt w:val="decimal"/>
        <w:pStyle w:val="berschrift2"/>
        <w:lvlText w:val="%1.%2"/>
        <w:lvlJc w:val="left"/>
        <w:pPr>
          <w:ind w:left="576" w:hanging="576"/>
        </w:pPr>
      </w:lvl>
    </w:lvlOverride>
    <w:lvlOverride w:ilvl="2">
      <w:lvl w:ilvl="2">
        <w:start w:val="1"/>
        <w:numFmt w:val="decimal"/>
        <w:pStyle w:val="berschrift3"/>
        <w:lvlText w:val="%1.%2.%3"/>
        <w:lvlJc w:val="left"/>
        <w:pPr>
          <w:ind w:left="720" w:hanging="720"/>
        </w:pPr>
      </w:lvl>
    </w:lvlOverride>
    <w:lvlOverride w:ilvl="3">
      <w:lvl w:ilvl="3">
        <w:start w:val="1"/>
        <w:numFmt w:val="decimal"/>
        <w:pStyle w:val="berschrift4"/>
        <w:lvlText w:val="%1.%2.%3.%4"/>
        <w:lvlJc w:val="left"/>
        <w:pPr>
          <w:ind w:left="864" w:hanging="864"/>
        </w:pPr>
      </w:lvl>
    </w:lvlOverride>
    <w:lvlOverride w:ilvl="4">
      <w:lvl w:ilvl="4">
        <w:start w:val="1"/>
        <w:numFmt w:val="decimal"/>
        <w:pStyle w:val="berschrift5"/>
        <w:lvlText w:val="%1.%2.%3.%4.%5"/>
        <w:lvlJc w:val="left"/>
        <w:pPr>
          <w:ind w:left="1008" w:hanging="1008"/>
        </w:pPr>
      </w:lvl>
    </w:lvlOverride>
    <w:lvlOverride w:ilvl="5">
      <w:lvl w:ilvl="5">
        <w:start w:val="1"/>
        <w:numFmt w:val="decimal"/>
        <w:pStyle w:val="berschrift6"/>
        <w:lvlText w:val="%1.%2.%3.%4.%5.%6"/>
        <w:lvlJc w:val="left"/>
        <w:pPr>
          <w:ind w:left="1152" w:hanging="1152"/>
        </w:pPr>
      </w:lvl>
    </w:lvlOverride>
    <w:lvlOverride w:ilvl="6">
      <w:lvl w:ilvl="6">
        <w:start w:val="1"/>
        <w:numFmt w:val="decimal"/>
        <w:pStyle w:val="berschrift7"/>
        <w:lvlText w:val="%1.%2.%3.%4.%5.%6.%7"/>
        <w:lvlJc w:val="left"/>
        <w:pPr>
          <w:ind w:left="1296" w:hanging="1296"/>
        </w:pPr>
      </w:lvl>
    </w:lvlOverride>
    <w:lvlOverride w:ilvl="7">
      <w:lvl w:ilvl="7">
        <w:start w:val="1"/>
        <w:numFmt w:val="decimal"/>
        <w:pStyle w:val="berschrift8"/>
        <w:lvlText w:val="%1.%2.%3.%4.%5.%6.%7.%8"/>
        <w:lvlJc w:val="left"/>
        <w:pPr>
          <w:ind w:left="1440" w:hanging="1440"/>
        </w:pPr>
      </w:lvl>
    </w:lvlOverride>
    <w:lvlOverride w:ilvl="8">
      <w:lvl w:ilvl="8">
        <w:start w:val="1"/>
        <w:numFmt w:val="decimal"/>
        <w:pStyle w:val="berschrift9"/>
        <w:lvlText w:val="%1.%2.%3.%4.%5.%6.%7.%8.%9"/>
        <w:lvlJc w:val="left"/>
        <w:pPr>
          <w:ind w:left="1584" w:hanging="1584"/>
        </w:pPr>
      </w:lvl>
    </w:lvlOverride>
  </w:num>
  <w:num w:numId="2">
    <w:abstractNumId w:val="56"/>
  </w:num>
  <w:num w:numId="3">
    <w:abstractNumId w:val="49"/>
  </w:num>
  <w:num w:numId="4">
    <w:abstractNumId w:val="24"/>
  </w:num>
  <w:num w:numId="5">
    <w:abstractNumId w:val="27"/>
  </w:num>
  <w:num w:numId="6">
    <w:abstractNumId w:val="22"/>
  </w:num>
  <w:num w:numId="7">
    <w:abstractNumId w:val="48"/>
  </w:num>
  <w:num w:numId="8">
    <w:abstractNumId w:val="1"/>
  </w:num>
  <w:num w:numId="9">
    <w:abstractNumId w:val="60"/>
  </w:num>
  <w:num w:numId="10">
    <w:abstractNumId w:val="44"/>
  </w:num>
  <w:num w:numId="11">
    <w:abstractNumId w:val="39"/>
  </w:num>
  <w:num w:numId="12">
    <w:abstractNumId w:val="31"/>
  </w:num>
  <w:num w:numId="13">
    <w:abstractNumId w:val="34"/>
  </w:num>
  <w:num w:numId="14">
    <w:abstractNumId w:val="43"/>
  </w:num>
  <w:num w:numId="15">
    <w:abstractNumId w:val="51"/>
  </w:num>
  <w:num w:numId="16">
    <w:abstractNumId w:val="57"/>
  </w:num>
  <w:num w:numId="17">
    <w:abstractNumId w:val="5"/>
  </w:num>
  <w:num w:numId="18">
    <w:abstractNumId w:val="6"/>
  </w:num>
  <w:num w:numId="19">
    <w:abstractNumId w:val="4"/>
  </w:num>
  <w:num w:numId="20">
    <w:abstractNumId w:val="7"/>
  </w:num>
  <w:num w:numId="21">
    <w:abstractNumId w:val="36"/>
  </w:num>
  <w:num w:numId="22">
    <w:abstractNumId w:val="29"/>
  </w:num>
  <w:num w:numId="23">
    <w:abstractNumId w:val="38"/>
  </w:num>
  <w:num w:numId="24">
    <w:abstractNumId w:val="46"/>
  </w:num>
  <w:num w:numId="25">
    <w:abstractNumId w:val="30"/>
  </w:num>
  <w:num w:numId="26">
    <w:abstractNumId w:val="35"/>
  </w:num>
  <w:num w:numId="27">
    <w:abstractNumId w:val="65"/>
  </w:num>
  <w:num w:numId="28">
    <w:abstractNumId w:val="50"/>
  </w:num>
  <w:num w:numId="29">
    <w:abstractNumId w:val="23"/>
  </w:num>
  <w:num w:numId="30">
    <w:abstractNumId w:val="21"/>
  </w:num>
  <w:num w:numId="31">
    <w:abstractNumId w:val="37"/>
  </w:num>
  <w:num w:numId="32">
    <w:abstractNumId w:val="59"/>
  </w:num>
  <w:num w:numId="33">
    <w:abstractNumId w:val="25"/>
  </w:num>
  <w:num w:numId="34">
    <w:abstractNumId w:val="32"/>
  </w:num>
  <w:num w:numId="35">
    <w:abstractNumId w:val="55"/>
  </w:num>
  <w:num w:numId="36">
    <w:abstractNumId w:val="41"/>
  </w:num>
  <w:num w:numId="37">
    <w:abstractNumId w:val="45"/>
  </w:num>
  <w:num w:numId="38">
    <w:abstractNumId w:val="63"/>
  </w:num>
  <w:num w:numId="39">
    <w:abstractNumId w:val="62"/>
  </w:num>
  <w:num w:numId="40">
    <w:abstractNumId w:val="42"/>
  </w:num>
  <w:num w:numId="41">
    <w:abstractNumId w:val="52"/>
  </w:num>
  <w:num w:numId="42">
    <w:abstractNumId w:val="28"/>
  </w:num>
  <w:num w:numId="43">
    <w:abstractNumId w:val="53"/>
  </w:num>
  <w:num w:numId="44">
    <w:abstractNumId w:val="18"/>
  </w:num>
  <w:num w:numId="45">
    <w:abstractNumId w:val="34"/>
    <w:lvlOverride w:ilvl="0">
      <w:startOverride w:val="1"/>
    </w:lvlOverride>
  </w:num>
  <w:num w:numId="46">
    <w:abstractNumId w:val="8"/>
  </w:num>
  <w:num w:numId="47">
    <w:abstractNumId w:val="64"/>
  </w:num>
  <w:num w:numId="48">
    <w:abstractNumId w:val="61"/>
  </w:num>
  <w:num w:numId="49">
    <w:abstractNumId w:val="9"/>
  </w:num>
  <w:num w:numId="50">
    <w:abstractNumId w:val="10"/>
  </w:num>
  <w:num w:numId="51">
    <w:abstractNumId w:val="11"/>
  </w:num>
  <w:num w:numId="52">
    <w:abstractNumId w:val="12"/>
  </w:num>
  <w:num w:numId="53">
    <w:abstractNumId w:val="13"/>
  </w:num>
  <w:num w:numId="54">
    <w:abstractNumId w:val="14"/>
  </w:num>
  <w:num w:numId="55">
    <w:abstractNumId w:val="15"/>
  </w:num>
  <w:num w:numId="56">
    <w:abstractNumId w:val="16"/>
  </w:num>
  <w:num w:numId="57">
    <w:abstractNumId w:val="17"/>
  </w:num>
  <w:num w:numId="58">
    <w:abstractNumId w:val="26"/>
  </w:num>
  <w:num w:numId="59">
    <w:abstractNumId w:val="58"/>
  </w:num>
  <w:num w:numId="60">
    <w:abstractNumId w:val="54"/>
  </w:num>
  <w:num w:numId="61">
    <w:abstractNumId w:val="33"/>
  </w:num>
  <w:num w:numId="62">
    <w:abstractNumId w:val="47"/>
  </w:num>
  <w:num w:numId="63">
    <w:abstractNumId w:val="40"/>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ngerer, Max">
    <w15:presenceInfo w15:providerId="AD" w15:userId="S::max.ungerer@prostep.com::7d0bf2cf-acd9-489d-83f0-52f935cd2baa"/>
  </w15:person>
  <w15:person w15:author="Johannes Becker">
    <w15:presenceInfo w15:providerId="AD" w15:userId="S::becker@4soft.de::d570152e-d81d-4543-ae5f-d4cd0f9af785"/>
  </w15:person>
  <w15:person w15:author="Motzer Martin IA17">
    <w15:presenceInfo w15:providerId="AD" w15:userId="S::Martin.Motzer@draexlmaier.com::bdec6ff0-4716-4a02-9da5-f7761ec4ddb7"/>
  </w15:person>
  <w15:person w15:author="Stoeckl Franz IA17">
    <w15:presenceInfo w15:providerId="AD" w15:userId="S::Franz.Stoeckl@draexlmaier.com::b2276048-c4ef-4ee7-98ce-66dc93c47c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08"/>
  <w:autoHyphenation/>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A0D"/>
    <w:rsid w:val="00002625"/>
    <w:rsid w:val="000074DC"/>
    <w:rsid w:val="00010FA2"/>
    <w:rsid w:val="0001322A"/>
    <w:rsid w:val="0002252C"/>
    <w:rsid w:val="000263B8"/>
    <w:rsid w:val="00027CC5"/>
    <w:rsid w:val="00031556"/>
    <w:rsid w:val="000346DE"/>
    <w:rsid w:val="0003606D"/>
    <w:rsid w:val="00036B48"/>
    <w:rsid w:val="000456BE"/>
    <w:rsid w:val="00047075"/>
    <w:rsid w:val="0005372D"/>
    <w:rsid w:val="000569A0"/>
    <w:rsid w:val="00056C2B"/>
    <w:rsid w:val="0006264E"/>
    <w:rsid w:val="0006677D"/>
    <w:rsid w:val="0007175D"/>
    <w:rsid w:val="00072BC8"/>
    <w:rsid w:val="000739D4"/>
    <w:rsid w:val="000743D2"/>
    <w:rsid w:val="00075BA7"/>
    <w:rsid w:val="00075F3A"/>
    <w:rsid w:val="0008192F"/>
    <w:rsid w:val="00082D99"/>
    <w:rsid w:val="000831D0"/>
    <w:rsid w:val="00084114"/>
    <w:rsid w:val="00085065"/>
    <w:rsid w:val="00085DED"/>
    <w:rsid w:val="00086BEF"/>
    <w:rsid w:val="000905DB"/>
    <w:rsid w:val="00091601"/>
    <w:rsid w:val="00092565"/>
    <w:rsid w:val="00092F07"/>
    <w:rsid w:val="00093EC9"/>
    <w:rsid w:val="0009404F"/>
    <w:rsid w:val="000A2135"/>
    <w:rsid w:val="000B2C68"/>
    <w:rsid w:val="000B3AA7"/>
    <w:rsid w:val="000C29C0"/>
    <w:rsid w:val="000C4C24"/>
    <w:rsid w:val="000D19FB"/>
    <w:rsid w:val="000D4086"/>
    <w:rsid w:val="000D744B"/>
    <w:rsid w:val="000E1DD9"/>
    <w:rsid w:val="000E3534"/>
    <w:rsid w:val="000F030A"/>
    <w:rsid w:val="000F5D57"/>
    <w:rsid w:val="00100965"/>
    <w:rsid w:val="001010CE"/>
    <w:rsid w:val="00101A0B"/>
    <w:rsid w:val="00112F4E"/>
    <w:rsid w:val="00114602"/>
    <w:rsid w:val="0011475D"/>
    <w:rsid w:val="001162AD"/>
    <w:rsid w:val="00121228"/>
    <w:rsid w:val="00123505"/>
    <w:rsid w:val="00125FB2"/>
    <w:rsid w:val="00130694"/>
    <w:rsid w:val="00131339"/>
    <w:rsid w:val="0013196E"/>
    <w:rsid w:val="00134151"/>
    <w:rsid w:val="001341F7"/>
    <w:rsid w:val="0014266D"/>
    <w:rsid w:val="00143E88"/>
    <w:rsid w:val="00146720"/>
    <w:rsid w:val="0014674A"/>
    <w:rsid w:val="00150802"/>
    <w:rsid w:val="00150945"/>
    <w:rsid w:val="001511CF"/>
    <w:rsid w:val="001517EE"/>
    <w:rsid w:val="001562E7"/>
    <w:rsid w:val="00156534"/>
    <w:rsid w:val="00157854"/>
    <w:rsid w:val="00165D04"/>
    <w:rsid w:val="00165F3D"/>
    <w:rsid w:val="001675ED"/>
    <w:rsid w:val="001720B7"/>
    <w:rsid w:val="001758E0"/>
    <w:rsid w:val="00176126"/>
    <w:rsid w:val="00176243"/>
    <w:rsid w:val="00184326"/>
    <w:rsid w:val="00185744"/>
    <w:rsid w:val="001857FD"/>
    <w:rsid w:val="001926E4"/>
    <w:rsid w:val="00192800"/>
    <w:rsid w:val="0019510A"/>
    <w:rsid w:val="001A28CC"/>
    <w:rsid w:val="001A5318"/>
    <w:rsid w:val="001A7682"/>
    <w:rsid w:val="001B1500"/>
    <w:rsid w:val="001B5B71"/>
    <w:rsid w:val="001B68BE"/>
    <w:rsid w:val="001B7F96"/>
    <w:rsid w:val="001C15F0"/>
    <w:rsid w:val="001C43DD"/>
    <w:rsid w:val="001C46D5"/>
    <w:rsid w:val="001D0A84"/>
    <w:rsid w:val="001D1786"/>
    <w:rsid w:val="001D235A"/>
    <w:rsid w:val="001D265B"/>
    <w:rsid w:val="001E2C7A"/>
    <w:rsid w:val="001F0851"/>
    <w:rsid w:val="001F3CAF"/>
    <w:rsid w:val="001F6DC8"/>
    <w:rsid w:val="00205013"/>
    <w:rsid w:val="0020724C"/>
    <w:rsid w:val="00216633"/>
    <w:rsid w:val="002206C0"/>
    <w:rsid w:val="002229FB"/>
    <w:rsid w:val="00225013"/>
    <w:rsid w:val="002252D0"/>
    <w:rsid w:val="00225EDB"/>
    <w:rsid w:val="002378D8"/>
    <w:rsid w:val="00237C1B"/>
    <w:rsid w:val="00240E5A"/>
    <w:rsid w:val="00244DC3"/>
    <w:rsid w:val="00245789"/>
    <w:rsid w:val="0025770F"/>
    <w:rsid w:val="00261D76"/>
    <w:rsid w:val="00263DC4"/>
    <w:rsid w:val="00266C74"/>
    <w:rsid w:val="00273C84"/>
    <w:rsid w:val="002756EB"/>
    <w:rsid w:val="0027595A"/>
    <w:rsid w:val="00275DAD"/>
    <w:rsid w:val="00276847"/>
    <w:rsid w:val="0028103C"/>
    <w:rsid w:val="002816F4"/>
    <w:rsid w:val="00282F63"/>
    <w:rsid w:val="00283C07"/>
    <w:rsid w:val="00283CFB"/>
    <w:rsid w:val="00285F3A"/>
    <w:rsid w:val="00295C02"/>
    <w:rsid w:val="00297C99"/>
    <w:rsid w:val="002A62AA"/>
    <w:rsid w:val="002B0A53"/>
    <w:rsid w:val="002B2B9F"/>
    <w:rsid w:val="002B2C19"/>
    <w:rsid w:val="002B7910"/>
    <w:rsid w:val="002B7B58"/>
    <w:rsid w:val="002C2898"/>
    <w:rsid w:val="002C65AC"/>
    <w:rsid w:val="002D0400"/>
    <w:rsid w:val="002D0696"/>
    <w:rsid w:val="002D0E46"/>
    <w:rsid w:val="002D1095"/>
    <w:rsid w:val="002D22E3"/>
    <w:rsid w:val="002D7510"/>
    <w:rsid w:val="002E3961"/>
    <w:rsid w:val="002E3EB6"/>
    <w:rsid w:val="002E6517"/>
    <w:rsid w:val="002F4016"/>
    <w:rsid w:val="002F5494"/>
    <w:rsid w:val="002F6AB6"/>
    <w:rsid w:val="003020EA"/>
    <w:rsid w:val="00303EF7"/>
    <w:rsid w:val="00304820"/>
    <w:rsid w:val="0030772E"/>
    <w:rsid w:val="003077EC"/>
    <w:rsid w:val="003079BF"/>
    <w:rsid w:val="00310D73"/>
    <w:rsid w:val="00311CF0"/>
    <w:rsid w:val="003127DF"/>
    <w:rsid w:val="0031334E"/>
    <w:rsid w:val="00313538"/>
    <w:rsid w:val="003141DF"/>
    <w:rsid w:val="0032338C"/>
    <w:rsid w:val="00324477"/>
    <w:rsid w:val="003309BA"/>
    <w:rsid w:val="00331425"/>
    <w:rsid w:val="003326B0"/>
    <w:rsid w:val="003337F9"/>
    <w:rsid w:val="003426FF"/>
    <w:rsid w:val="00343F6F"/>
    <w:rsid w:val="00346B56"/>
    <w:rsid w:val="00352B1C"/>
    <w:rsid w:val="00352B63"/>
    <w:rsid w:val="00352F5E"/>
    <w:rsid w:val="0035304A"/>
    <w:rsid w:val="0035514F"/>
    <w:rsid w:val="003552F9"/>
    <w:rsid w:val="00360033"/>
    <w:rsid w:val="0036131C"/>
    <w:rsid w:val="0036497E"/>
    <w:rsid w:val="0037457B"/>
    <w:rsid w:val="00377651"/>
    <w:rsid w:val="0038143C"/>
    <w:rsid w:val="00386164"/>
    <w:rsid w:val="0038743D"/>
    <w:rsid w:val="003903D8"/>
    <w:rsid w:val="0039291E"/>
    <w:rsid w:val="00393F13"/>
    <w:rsid w:val="00394AF8"/>
    <w:rsid w:val="003962BA"/>
    <w:rsid w:val="003A005C"/>
    <w:rsid w:val="003A4883"/>
    <w:rsid w:val="003A5655"/>
    <w:rsid w:val="003A6BDD"/>
    <w:rsid w:val="003B1A38"/>
    <w:rsid w:val="003B5845"/>
    <w:rsid w:val="003C4E26"/>
    <w:rsid w:val="003D4F94"/>
    <w:rsid w:val="003D5849"/>
    <w:rsid w:val="003E17CF"/>
    <w:rsid w:val="003E589C"/>
    <w:rsid w:val="003F5371"/>
    <w:rsid w:val="003F6564"/>
    <w:rsid w:val="003F6C2F"/>
    <w:rsid w:val="00400FB9"/>
    <w:rsid w:val="00401F35"/>
    <w:rsid w:val="00407C35"/>
    <w:rsid w:val="00407EB6"/>
    <w:rsid w:val="00417A3D"/>
    <w:rsid w:val="0042025B"/>
    <w:rsid w:val="00421F22"/>
    <w:rsid w:val="00423910"/>
    <w:rsid w:val="004257CA"/>
    <w:rsid w:val="0042768D"/>
    <w:rsid w:val="0043101E"/>
    <w:rsid w:val="0043283A"/>
    <w:rsid w:val="00432F5A"/>
    <w:rsid w:val="004409AA"/>
    <w:rsid w:val="004474CD"/>
    <w:rsid w:val="004566AB"/>
    <w:rsid w:val="00457F86"/>
    <w:rsid w:val="00460728"/>
    <w:rsid w:val="00460E01"/>
    <w:rsid w:val="00461DD5"/>
    <w:rsid w:val="004645E7"/>
    <w:rsid w:val="0046606C"/>
    <w:rsid w:val="00470E16"/>
    <w:rsid w:val="004755E2"/>
    <w:rsid w:val="00475CA4"/>
    <w:rsid w:val="00481348"/>
    <w:rsid w:val="0048172A"/>
    <w:rsid w:val="00482FF1"/>
    <w:rsid w:val="0048348E"/>
    <w:rsid w:val="004874B9"/>
    <w:rsid w:val="004910A4"/>
    <w:rsid w:val="00493528"/>
    <w:rsid w:val="00493FFB"/>
    <w:rsid w:val="00495FED"/>
    <w:rsid w:val="004A3E91"/>
    <w:rsid w:val="004A678C"/>
    <w:rsid w:val="004B4BF7"/>
    <w:rsid w:val="004C2AF8"/>
    <w:rsid w:val="004C7513"/>
    <w:rsid w:val="004D0002"/>
    <w:rsid w:val="004D12BB"/>
    <w:rsid w:val="004D3887"/>
    <w:rsid w:val="004E0AF2"/>
    <w:rsid w:val="004E0C60"/>
    <w:rsid w:val="004E1B00"/>
    <w:rsid w:val="004E519D"/>
    <w:rsid w:val="004E59DC"/>
    <w:rsid w:val="004F01D8"/>
    <w:rsid w:val="004F022B"/>
    <w:rsid w:val="00506042"/>
    <w:rsid w:val="00506BF5"/>
    <w:rsid w:val="0050727C"/>
    <w:rsid w:val="005102BD"/>
    <w:rsid w:val="00510EC3"/>
    <w:rsid w:val="00521E5C"/>
    <w:rsid w:val="00521FF1"/>
    <w:rsid w:val="00522E25"/>
    <w:rsid w:val="00525FE4"/>
    <w:rsid w:val="0052740F"/>
    <w:rsid w:val="0053247A"/>
    <w:rsid w:val="00534C2B"/>
    <w:rsid w:val="005350C1"/>
    <w:rsid w:val="00540176"/>
    <w:rsid w:val="005437F1"/>
    <w:rsid w:val="005500F8"/>
    <w:rsid w:val="005523D6"/>
    <w:rsid w:val="005574A3"/>
    <w:rsid w:val="00557F23"/>
    <w:rsid w:val="00572EBC"/>
    <w:rsid w:val="00575A2D"/>
    <w:rsid w:val="00576FF7"/>
    <w:rsid w:val="00577B10"/>
    <w:rsid w:val="00582377"/>
    <w:rsid w:val="005911D1"/>
    <w:rsid w:val="0059259E"/>
    <w:rsid w:val="005A2065"/>
    <w:rsid w:val="005A4825"/>
    <w:rsid w:val="005A4F1F"/>
    <w:rsid w:val="005A617A"/>
    <w:rsid w:val="005B0969"/>
    <w:rsid w:val="005B285E"/>
    <w:rsid w:val="005B3432"/>
    <w:rsid w:val="005B43DA"/>
    <w:rsid w:val="005B48FA"/>
    <w:rsid w:val="005B4951"/>
    <w:rsid w:val="005B4FF1"/>
    <w:rsid w:val="005C20E9"/>
    <w:rsid w:val="005C28AC"/>
    <w:rsid w:val="005C3BF1"/>
    <w:rsid w:val="005C461E"/>
    <w:rsid w:val="005D02EA"/>
    <w:rsid w:val="005D1B79"/>
    <w:rsid w:val="005D6273"/>
    <w:rsid w:val="005D6525"/>
    <w:rsid w:val="005E233A"/>
    <w:rsid w:val="005E249F"/>
    <w:rsid w:val="005E2631"/>
    <w:rsid w:val="005E33F9"/>
    <w:rsid w:val="005E5636"/>
    <w:rsid w:val="005F04A8"/>
    <w:rsid w:val="005F4849"/>
    <w:rsid w:val="005F4DA5"/>
    <w:rsid w:val="005F600F"/>
    <w:rsid w:val="005F7856"/>
    <w:rsid w:val="005F7D47"/>
    <w:rsid w:val="006014C5"/>
    <w:rsid w:val="00606089"/>
    <w:rsid w:val="00613505"/>
    <w:rsid w:val="00617335"/>
    <w:rsid w:val="006178D4"/>
    <w:rsid w:val="00617B3E"/>
    <w:rsid w:val="00622253"/>
    <w:rsid w:val="0062324E"/>
    <w:rsid w:val="00625E23"/>
    <w:rsid w:val="0063606F"/>
    <w:rsid w:val="00637A80"/>
    <w:rsid w:val="0064008C"/>
    <w:rsid w:val="006402C2"/>
    <w:rsid w:val="006462AB"/>
    <w:rsid w:val="006476DB"/>
    <w:rsid w:val="0065503E"/>
    <w:rsid w:val="006556CA"/>
    <w:rsid w:val="00656FF0"/>
    <w:rsid w:val="006677C5"/>
    <w:rsid w:val="006678FA"/>
    <w:rsid w:val="00670BCB"/>
    <w:rsid w:val="00675A23"/>
    <w:rsid w:val="00677C90"/>
    <w:rsid w:val="00677DB2"/>
    <w:rsid w:val="00682B7F"/>
    <w:rsid w:val="00682D36"/>
    <w:rsid w:val="006914A8"/>
    <w:rsid w:val="00695E0B"/>
    <w:rsid w:val="006969AA"/>
    <w:rsid w:val="006A2923"/>
    <w:rsid w:val="006A5135"/>
    <w:rsid w:val="006A5B4A"/>
    <w:rsid w:val="006B0DAA"/>
    <w:rsid w:val="006B1E74"/>
    <w:rsid w:val="006B598F"/>
    <w:rsid w:val="006B74B5"/>
    <w:rsid w:val="006C2F4E"/>
    <w:rsid w:val="006C437C"/>
    <w:rsid w:val="006C570E"/>
    <w:rsid w:val="006C5C01"/>
    <w:rsid w:val="006D14D8"/>
    <w:rsid w:val="006E0A3F"/>
    <w:rsid w:val="006E5013"/>
    <w:rsid w:val="006F5380"/>
    <w:rsid w:val="006F57DB"/>
    <w:rsid w:val="00703506"/>
    <w:rsid w:val="00707BAE"/>
    <w:rsid w:val="007118F1"/>
    <w:rsid w:val="00711DBC"/>
    <w:rsid w:val="007137B4"/>
    <w:rsid w:val="0071604A"/>
    <w:rsid w:val="007176D4"/>
    <w:rsid w:val="0072058E"/>
    <w:rsid w:val="00720D2F"/>
    <w:rsid w:val="00727C66"/>
    <w:rsid w:val="00732D1D"/>
    <w:rsid w:val="00737D92"/>
    <w:rsid w:val="00742420"/>
    <w:rsid w:val="00742591"/>
    <w:rsid w:val="007428E7"/>
    <w:rsid w:val="00743B8D"/>
    <w:rsid w:val="00753A6A"/>
    <w:rsid w:val="0075469C"/>
    <w:rsid w:val="00761983"/>
    <w:rsid w:val="0076516D"/>
    <w:rsid w:val="00765304"/>
    <w:rsid w:val="00765A1F"/>
    <w:rsid w:val="007671EF"/>
    <w:rsid w:val="0077034F"/>
    <w:rsid w:val="007710B5"/>
    <w:rsid w:val="007712B4"/>
    <w:rsid w:val="00771C3B"/>
    <w:rsid w:val="00774928"/>
    <w:rsid w:val="007805DB"/>
    <w:rsid w:val="00787E05"/>
    <w:rsid w:val="0079029F"/>
    <w:rsid w:val="00793B33"/>
    <w:rsid w:val="00795654"/>
    <w:rsid w:val="00795883"/>
    <w:rsid w:val="007A221F"/>
    <w:rsid w:val="007A4ACE"/>
    <w:rsid w:val="007A68EB"/>
    <w:rsid w:val="007A7F64"/>
    <w:rsid w:val="007B4174"/>
    <w:rsid w:val="007B5709"/>
    <w:rsid w:val="007C39F9"/>
    <w:rsid w:val="007C3C2B"/>
    <w:rsid w:val="007C446B"/>
    <w:rsid w:val="007D4BA3"/>
    <w:rsid w:val="007D7726"/>
    <w:rsid w:val="007E4867"/>
    <w:rsid w:val="007E5676"/>
    <w:rsid w:val="007F0A71"/>
    <w:rsid w:val="007F6543"/>
    <w:rsid w:val="00800A2B"/>
    <w:rsid w:val="00813164"/>
    <w:rsid w:val="00813BF8"/>
    <w:rsid w:val="0082308E"/>
    <w:rsid w:val="0083036A"/>
    <w:rsid w:val="00830A6A"/>
    <w:rsid w:val="00834B95"/>
    <w:rsid w:val="0084126D"/>
    <w:rsid w:val="0084175B"/>
    <w:rsid w:val="008438F7"/>
    <w:rsid w:val="008439A2"/>
    <w:rsid w:val="00854937"/>
    <w:rsid w:val="00854EC7"/>
    <w:rsid w:val="00857E78"/>
    <w:rsid w:val="00870869"/>
    <w:rsid w:val="00872933"/>
    <w:rsid w:val="00876ED1"/>
    <w:rsid w:val="0088097F"/>
    <w:rsid w:val="00894A05"/>
    <w:rsid w:val="008A6C87"/>
    <w:rsid w:val="008B05E6"/>
    <w:rsid w:val="008B1DD4"/>
    <w:rsid w:val="008B50AB"/>
    <w:rsid w:val="008C1258"/>
    <w:rsid w:val="008C1DDE"/>
    <w:rsid w:val="008C37B1"/>
    <w:rsid w:val="008C4BE6"/>
    <w:rsid w:val="008C7015"/>
    <w:rsid w:val="008C7208"/>
    <w:rsid w:val="008C7DFC"/>
    <w:rsid w:val="008D170A"/>
    <w:rsid w:val="008D237B"/>
    <w:rsid w:val="008D374D"/>
    <w:rsid w:val="008D508B"/>
    <w:rsid w:val="008D5B4E"/>
    <w:rsid w:val="008D6EA7"/>
    <w:rsid w:val="008E4023"/>
    <w:rsid w:val="008E5945"/>
    <w:rsid w:val="008E5BEA"/>
    <w:rsid w:val="008F0B60"/>
    <w:rsid w:val="008F1314"/>
    <w:rsid w:val="008F3F72"/>
    <w:rsid w:val="00912E5C"/>
    <w:rsid w:val="00914455"/>
    <w:rsid w:val="009170BB"/>
    <w:rsid w:val="0092643A"/>
    <w:rsid w:val="00933DB8"/>
    <w:rsid w:val="00941ACA"/>
    <w:rsid w:val="009431D6"/>
    <w:rsid w:val="0094369E"/>
    <w:rsid w:val="00944185"/>
    <w:rsid w:val="00951122"/>
    <w:rsid w:val="0095147F"/>
    <w:rsid w:val="009515B3"/>
    <w:rsid w:val="009537B3"/>
    <w:rsid w:val="00953F8E"/>
    <w:rsid w:val="00957DFA"/>
    <w:rsid w:val="00960729"/>
    <w:rsid w:val="00975C71"/>
    <w:rsid w:val="00977856"/>
    <w:rsid w:val="00986B4A"/>
    <w:rsid w:val="009927C8"/>
    <w:rsid w:val="00994F3D"/>
    <w:rsid w:val="009973AF"/>
    <w:rsid w:val="009A42AF"/>
    <w:rsid w:val="009A5C99"/>
    <w:rsid w:val="009B38E9"/>
    <w:rsid w:val="009C0DDA"/>
    <w:rsid w:val="009C7DB5"/>
    <w:rsid w:val="009D0A97"/>
    <w:rsid w:val="009D25F6"/>
    <w:rsid w:val="009D52AF"/>
    <w:rsid w:val="009D7FE4"/>
    <w:rsid w:val="009E1206"/>
    <w:rsid w:val="009E2FCB"/>
    <w:rsid w:val="009F29CB"/>
    <w:rsid w:val="009F2ADF"/>
    <w:rsid w:val="009F2C2D"/>
    <w:rsid w:val="009F4766"/>
    <w:rsid w:val="009F4E9A"/>
    <w:rsid w:val="009F5301"/>
    <w:rsid w:val="009F5D17"/>
    <w:rsid w:val="00A0364D"/>
    <w:rsid w:val="00A12F85"/>
    <w:rsid w:val="00A14378"/>
    <w:rsid w:val="00A245EE"/>
    <w:rsid w:val="00A251E2"/>
    <w:rsid w:val="00A26DD9"/>
    <w:rsid w:val="00A32938"/>
    <w:rsid w:val="00A334BD"/>
    <w:rsid w:val="00A354C0"/>
    <w:rsid w:val="00A406E9"/>
    <w:rsid w:val="00A42205"/>
    <w:rsid w:val="00A4305B"/>
    <w:rsid w:val="00A4539F"/>
    <w:rsid w:val="00A4787D"/>
    <w:rsid w:val="00A50B61"/>
    <w:rsid w:val="00A533D2"/>
    <w:rsid w:val="00A61C9C"/>
    <w:rsid w:val="00A63D85"/>
    <w:rsid w:val="00A64619"/>
    <w:rsid w:val="00A66651"/>
    <w:rsid w:val="00A7216C"/>
    <w:rsid w:val="00A76555"/>
    <w:rsid w:val="00A770D6"/>
    <w:rsid w:val="00A804A5"/>
    <w:rsid w:val="00A810C4"/>
    <w:rsid w:val="00A83D67"/>
    <w:rsid w:val="00A86506"/>
    <w:rsid w:val="00A86867"/>
    <w:rsid w:val="00A86B51"/>
    <w:rsid w:val="00A86FDB"/>
    <w:rsid w:val="00A8795D"/>
    <w:rsid w:val="00A905FB"/>
    <w:rsid w:val="00A907D6"/>
    <w:rsid w:val="00A953CA"/>
    <w:rsid w:val="00A9549E"/>
    <w:rsid w:val="00AA02B3"/>
    <w:rsid w:val="00AA1957"/>
    <w:rsid w:val="00AA3F53"/>
    <w:rsid w:val="00AA6F61"/>
    <w:rsid w:val="00AB1A12"/>
    <w:rsid w:val="00AB40E7"/>
    <w:rsid w:val="00AB7734"/>
    <w:rsid w:val="00AC6D04"/>
    <w:rsid w:val="00AC6E4C"/>
    <w:rsid w:val="00AD0C10"/>
    <w:rsid w:val="00AD203F"/>
    <w:rsid w:val="00AD635B"/>
    <w:rsid w:val="00AE1481"/>
    <w:rsid w:val="00AE1594"/>
    <w:rsid w:val="00AE7AF4"/>
    <w:rsid w:val="00AF24BC"/>
    <w:rsid w:val="00AF34C6"/>
    <w:rsid w:val="00AF7152"/>
    <w:rsid w:val="00B06064"/>
    <w:rsid w:val="00B0644E"/>
    <w:rsid w:val="00B11964"/>
    <w:rsid w:val="00B120C6"/>
    <w:rsid w:val="00B124B8"/>
    <w:rsid w:val="00B144E9"/>
    <w:rsid w:val="00B153C0"/>
    <w:rsid w:val="00B222CF"/>
    <w:rsid w:val="00B22E97"/>
    <w:rsid w:val="00B24DBC"/>
    <w:rsid w:val="00B26C1B"/>
    <w:rsid w:val="00B350AF"/>
    <w:rsid w:val="00B35261"/>
    <w:rsid w:val="00B36DFA"/>
    <w:rsid w:val="00B37CA7"/>
    <w:rsid w:val="00B45388"/>
    <w:rsid w:val="00B45483"/>
    <w:rsid w:val="00B465F4"/>
    <w:rsid w:val="00B5391A"/>
    <w:rsid w:val="00B545DF"/>
    <w:rsid w:val="00B57D30"/>
    <w:rsid w:val="00B70C6D"/>
    <w:rsid w:val="00B747C6"/>
    <w:rsid w:val="00B8083B"/>
    <w:rsid w:val="00B90A8C"/>
    <w:rsid w:val="00B90FA9"/>
    <w:rsid w:val="00B93C8A"/>
    <w:rsid w:val="00B957B4"/>
    <w:rsid w:val="00B96583"/>
    <w:rsid w:val="00BA3AC9"/>
    <w:rsid w:val="00BB1108"/>
    <w:rsid w:val="00BB20F7"/>
    <w:rsid w:val="00BB3DD1"/>
    <w:rsid w:val="00BB74B5"/>
    <w:rsid w:val="00BD0D8C"/>
    <w:rsid w:val="00BD0F14"/>
    <w:rsid w:val="00BD6A7C"/>
    <w:rsid w:val="00BD6E34"/>
    <w:rsid w:val="00BE030D"/>
    <w:rsid w:val="00BE077B"/>
    <w:rsid w:val="00C005D6"/>
    <w:rsid w:val="00C05520"/>
    <w:rsid w:val="00C178C9"/>
    <w:rsid w:val="00C22E40"/>
    <w:rsid w:val="00C248B9"/>
    <w:rsid w:val="00C248CC"/>
    <w:rsid w:val="00C35DAF"/>
    <w:rsid w:val="00C41892"/>
    <w:rsid w:val="00C4241E"/>
    <w:rsid w:val="00C447C5"/>
    <w:rsid w:val="00C46006"/>
    <w:rsid w:val="00C50AB2"/>
    <w:rsid w:val="00C51734"/>
    <w:rsid w:val="00C531EB"/>
    <w:rsid w:val="00C53935"/>
    <w:rsid w:val="00C54306"/>
    <w:rsid w:val="00C57AEC"/>
    <w:rsid w:val="00C60F5E"/>
    <w:rsid w:val="00C67099"/>
    <w:rsid w:val="00C73EC2"/>
    <w:rsid w:val="00C7421A"/>
    <w:rsid w:val="00C769A4"/>
    <w:rsid w:val="00C8366A"/>
    <w:rsid w:val="00C92EEB"/>
    <w:rsid w:val="00C93101"/>
    <w:rsid w:val="00C95225"/>
    <w:rsid w:val="00CA0AD1"/>
    <w:rsid w:val="00CA1874"/>
    <w:rsid w:val="00CB0BB9"/>
    <w:rsid w:val="00CB0E51"/>
    <w:rsid w:val="00CB51D8"/>
    <w:rsid w:val="00CC2815"/>
    <w:rsid w:val="00CC6A50"/>
    <w:rsid w:val="00CD5A44"/>
    <w:rsid w:val="00CD70D0"/>
    <w:rsid w:val="00CE12A1"/>
    <w:rsid w:val="00CE72D2"/>
    <w:rsid w:val="00CF3653"/>
    <w:rsid w:val="00CF7B58"/>
    <w:rsid w:val="00D00501"/>
    <w:rsid w:val="00D01A0D"/>
    <w:rsid w:val="00D0306E"/>
    <w:rsid w:val="00D06BDE"/>
    <w:rsid w:val="00D11F6B"/>
    <w:rsid w:val="00D15AEB"/>
    <w:rsid w:val="00D15C73"/>
    <w:rsid w:val="00D1708D"/>
    <w:rsid w:val="00D23CBC"/>
    <w:rsid w:val="00D347F2"/>
    <w:rsid w:val="00D34B6F"/>
    <w:rsid w:val="00D34E5F"/>
    <w:rsid w:val="00D50625"/>
    <w:rsid w:val="00D56BCA"/>
    <w:rsid w:val="00D6084B"/>
    <w:rsid w:val="00D60E73"/>
    <w:rsid w:val="00D62424"/>
    <w:rsid w:val="00D70EDC"/>
    <w:rsid w:val="00D82B95"/>
    <w:rsid w:val="00D84877"/>
    <w:rsid w:val="00D913CF"/>
    <w:rsid w:val="00D94868"/>
    <w:rsid w:val="00D94979"/>
    <w:rsid w:val="00DA48CD"/>
    <w:rsid w:val="00DB02F1"/>
    <w:rsid w:val="00DB31B4"/>
    <w:rsid w:val="00DB4CB7"/>
    <w:rsid w:val="00DB4FDE"/>
    <w:rsid w:val="00DC0674"/>
    <w:rsid w:val="00DC4C84"/>
    <w:rsid w:val="00DD016D"/>
    <w:rsid w:val="00DD1D20"/>
    <w:rsid w:val="00DD2229"/>
    <w:rsid w:val="00DD2A8B"/>
    <w:rsid w:val="00DD3469"/>
    <w:rsid w:val="00DD416D"/>
    <w:rsid w:val="00DD7293"/>
    <w:rsid w:val="00DE1F9E"/>
    <w:rsid w:val="00DE2639"/>
    <w:rsid w:val="00DE5B5C"/>
    <w:rsid w:val="00DF7C00"/>
    <w:rsid w:val="00DF7C7C"/>
    <w:rsid w:val="00E1633C"/>
    <w:rsid w:val="00E22506"/>
    <w:rsid w:val="00E30B51"/>
    <w:rsid w:val="00E37C55"/>
    <w:rsid w:val="00E40F24"/>
    <w:rsid w:val="00E419F0"/>
    <w:rsid w:val="00E42546"/>
    <w:rsid w:val="00E45FAA"/>
    <w:rsid w:val="00E510F7"/>
    <w:rsid w:val="00E52E18"/>
    <w:rsid w:val="00E53CAC"/>
    <w:rsid w:val="00E60DE8"/>
    <w:rsid w:val="00E6132A"/>
    <w:rsid w:val="00E65097"/>
    <w:rsid w:val="00E74140"/>
    <w:rsid w:val="00E74C6D"/>
    <w:rsid w:val="00E8650C"/>
    <w:rsid w:val="00E91EF8"/>
    <w:rsid w:val="00E9211F"/>
    <w:rsid w:val="00E923E7"/>
    <w:rsid w:val="00E93D0B"/>
    <w:rsid w:val="00EA40FE"/>
    <w:rsid w:val="00EA5D06"/>
    <w:rsid w:val="00EB01AC"/>
    <w:rsid w:val="00EB0D12"/>
    <w:rsid w:val="00EB1A9A"/>
    <w:rsid w:val="00EB292E"/>
    <w:rsid w:val="00EB2C44"/>
    <w:rsid w:val="00EB6F4E"/>
    <w:rsid w:val="00EC35A9"/>
    <w:rsid w:val="00EC6486"/>
    <w:rsid w:val="00EC790B"/>
    <w:rsid w:val="00EC7D7C"/>
    <w:rsid w:val="00ED18C0"/>
    <w:rsid w:val="00ED1DD7"/>
    <w:rsid w:val="00ED412D"/>
    <w:rsid w:val="00ED432A"/>
    <w:rsid w:val="00ED6202"/>
    <w:rsid w:val="00EE16B5"/>
    <w:rsid w:val="00EE16E5"/>
    <w:rsid w:val="00EE1FE6"/>
    <w:rsid w:val="00EE2DD9"/>
    <w:rsid w:val="00EE499A"/>
    <w:rsid w:val="00EE5145"/>
    <w:rsid w:val="00EE67C2"/>
    <w:rsid w:val="00EE6D93"/>
    <w:rsid w:val="00EF46C3"/>
    <w:rsid w:val="00F023DD"/>
    <w:rsid w:val="00F06958"/>
    <w:rsid w:val="00F06C06"/>
    <w:rsid w:val="00F07DB7"/>
    <w:rsid w:val="00F1227C"/>
    <w:rsid w:val="00F1476C"/>
    <w:rsid w:val="00F15F06"/>
    <w:rsid w:val="00F16DB4"/>
    <w:rsid w:val="00F21480"/>
    <w:rsid w:val="00F31C5B"/>
    <w:rsid w:val="00F35548"/>
    <w:rsid w:val="00F35E4F"/>
    <w:rsid w:val="00F36266"/>
    <w:rsid w:val="00F3785B"/>
    <w:rsid w:val="00F4236D"/>
    <w:rsid w:val="00F54853"/>
    <w:rsid w:val="00F61442"/>
    <w:rsid w:val="00F61E3E"/>
    <w:rsid w:val="00F6367D"/>
    <w:rsid w:val="00F64AF7"/>
    <w:rsid w:val="00F67D9B"/>
    <w:rsid w:val="00F7266E"/>
    <w:rsid w:val="00F73464"/>
    <w:rsid w:val="00F73DC7"/>
    <w:rsid w:val="00F833D1"/>
    <w:rsid w:val="00F84BA1"/>
    <w:rsid w:val="00F9232E"/>
    <w:rsid w:val="00F967AA"/>
    <w:rsid w:val="00F970CE"/>
    <w:rsid w:val="00FA19BE"/>
    <w:rsid w:val="00FA6136"/>
    <w:rsid w:val="00FB21FE"/>
    <w:rsid w:val="00FB2F4A"/>
    <w:rsid w:val="00FB53FF"/>
    <w:rsid w:val="00FC3040"/>
    <w:rsid w:val="00FC54EE"/>
    <w:rsid w:val="00FC78F2"/>
    <w:rsid w:val="00FD0816"/>
    <w:rsid w:val="00FD096A"/>
    <w:rsid w:val="00FE06F9"/>
    <w:rsid w:val="00FE41CF"/>
    <w:rsid w:val="00FE4716"/>
    <w:rsid w:val="00FE6291"/>
    <w:rsid w:val="00FF0FCC"/>
    <w:rsid w:val="0487D4A8"/>
    <w:rsid w:val="2818A670"/>
    <w:rsid w:val="39E4993C"/>
    <w:rsid w:val="3E15072D"/>
    <w:rsid w:val="62E8DF44"/>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FE2DE9"/>
  <w15:docId w15:val="{9271FC05-5565-45AF-B994-674195483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0"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2065"/>
    <w:pPr>
      <w:autoSpaceDE w:val="0"/>
      <w:autoSpaceDN w:val="0"/>
      <w:adjustRightInd w:val="0"/>
      <w:spacing w:before="120" w:after="0" w:line="288" w:lineRule="auto"/>
      <w:jc w:val="both"/>
    </w:pPr>
    <w:rPr>
      <w:rFonts w:ascii="Arial" w:eastAsia="Times New Roman" w:hAnsi="Arial" w:cs="Arial"/>
      <w:color w:val="000000"/>
      <w:sz w:val="24"/>
      <w:szCs w:val="23"/>
      <w:lang w:eastAsia="de-DE"/>
    </w:rPr>
  </w:style>
  <w:style w:type="paragraph" w:styleId="berschrift1">
    <w:name w:val="heading 1"/>
    <w:basedOn w:val="Standard"/>
    <w:next w:val="Standard"/>
    <w:link w:val="berschrift1Zchn"/>
    <w:qFormat/>
    <w:rsid w:val="005A2065"/>
    <w:pPr>
      <w:keepNext/>
      <w:keepLines/>
      <w:numPr>
        <w:numId w:val="1"/>
      </w:numPr>
      <w:spacing w:before="480" w:after="240"/>
      <w:contextualSpacing/>
      <w:outlineLvl w:val="0"/>
    </w:pPr>
    <w:rPr>
      <w:rFonts w:eastAsiaTheme="majorEastAsia"/>
      <w:b/>
      <w:bCs/>
      <w:sz w:val="28"/>
      <w:szCs w:val="28"/>
    </w:rPr>
  </w:style>
  <w:style w:type="paragraph" w:styleId="berschrift2">
    <w:name w:val="heading 2"/>
    <w:basedOn w:val="Standard"/>
    <w:next w:val="Standard"/>
    <w:link w:val="berschrift2Zchn"/>
    <w:unhideWhenUsed/>
    <w:qFormat/>
    <w:rsid w:val="00D01A0D"/>
    <w:pPr>
      <w:keepNext/>
      <w:keepLines/>
      <w:numPr>
        <w:ilvl w:val="1"/>
        <w:numId w:val="1"/>
      </w:numPr>
      <w:spacing w:before="200"/>
      <w:outlineLvl w:val="1"/>
    </w:pPr>
    <w:rPr>
      <w:rFonts w:eastAsiaTheme="majorEastAsia"/>
      <w:b/>
      <w:bCs/>
      <w:sz w:val="26"/>
      <w:szCs w:val="26"/>
    </w:rPr>
  </w:style>
  <w:style w:type="paragraph" w:styleId="berschrift3">
    <w:name w:val="heading 3"/>
    <w:basedOn w:val="Standard"/>
    <w:next w:val="Standard"/>
    <w:link w:val="berschrift3Zchn"/>
    <w:unhideWhenUsed/>
    <w:qFormat/>
    <w:rsid w:val="00D01A0D"/>
    <w:pPr>
      <w:keepNext/>
      <w:keepLines/>
      <w:numPr>
        <w:ilvl w:val="2"/>
        <w:numId w:val="1"/>
      </w:numPr>
      <w:spacing w:before="200" w:line="271" w:lineRule="auto"/>
      <w:outlineLvl w:val="2"/>
    </w:pPr>
    <w:rPr>
      <w:rFonts w:eastAsiaTheme="majorEastAsia"/>
      <w:b/>
      <w:bCs/>
    </w:rPr>
  </w:style>
  <w:style w:type="paragraph" w:styleId="berschrift4">
    <w:name w:val="heading 4"/>
    <w:basedOn w:val="Standard"/>
    <w:next w:val="Standard"/>
    <w:link w:val="berschrift4Zchn"/>
    <w:unhideWhenUsed/>
    <w:qFormat/>
    <w:rsid w:val="00D01A0D"/>
    <w:pPr>
      <w:keepNext/>
      <w:keepLines/>
      <w:numPr>
        <w:ilvl w:val="3"/>
        <w:numId w:val="1"/>
      </w:numPr>
      <w:spacing w:before="200"/>
      <w:ind w:left="1077" w:hanging="1077"/>
      <w:outlineLvl w:val="3"/>
    </w:pPr>
    <w:rPr>
      <w:rFonts w:eastAsiaTheme="majorEastAsia"/>
      <w:b/>
      <w:bCs/>
      <w:iCs/>
    </w:rPr>
  </w:style>
  <w:style w:type="paragraph" w:styleId="berschrift5">
    <w:name w:val="heading 5"/>
    <w:basedOn w:val="Standard"/>
    <w:next w:val="Standard"/>
    <w:link w:val="berschrift5Zchn"/>
    <w:unhideWhenUsed/>
    <w:qFormat/>
    <w:rsid w:val="00D01A0D"/>
    <w:pPr>
      <w:keepNext/>
      <w:keepLines/>
      <w:numPr>
        <w:ilvl w:val="4"/>
        <w:numId w:val="1"/>
      </w:numPr>
      <w:spacing w:before="200"/>
      <w:ind w:left="1009" w:hanging="1009"/>
      <w:outlineLvl w:val="4"/>
    </w:pPr>
    <w:rPr>
      <w:rFonts w:eastAsiaTheme="majorEastAsia"/>
      <w:b/>
      <w:bCs/>
      <w:color w:val="auto"/>
    </w:rPr>
  </w:style>
  <w:style w:type="paragraph" w:styleId="berschrift6">
    <w:name w:val="heading 6"/>
    <w:basedOn w:val="Standard"/>
    <w:next w:val="Standard"/>
    <w:link w:val="berschrift6Zchn"/>
    <w:unhideWhenUsed/>
    <w:qFormat/>
    <w:rsid w:val="00D01A0D"/>
    <w:pPr>
      <w:numPr>
        <w:ilvl w:val="5"/>
        <w:numId w:val="1"/>
      </w:numPr>
      <w:spacing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nhideWhenUsed/>
    <w:qFormat/>
    <w:rsid w:val="00D01A0D"/>
    <w:pPr>
      <w:numPr>
        <w:ilvl w:val="6"/>
        <w:numId w:val="1"/>
      </w:numPr>
      <w:outlineLvl w:val="6"/>
    </w:pPr>
    <w:rPr>
      <w:rFonts w:asciiTheme="majorHAnsi" w:eastAsiaTheme="majorEastAsia" w:hAnsiTheme="majorHAnsi" w:cstheme="majorBidi"/>
      <w:i/>
      <w:iCs/>
    </w:rPr>
  </w:style>
  <w:style w:type="paragraph" w:styleId="berschrift8">
    <w:name w:val="heading 8"/>
    <w:basedOn w:val="Standard"/>
    <w:next w:val="Standard"/>
    <w:link w:val="berschrift8Zchn"/>
    <w:unhideWhenUsed/>
    <w:qFormat/>
    <w:rsid w:val="00D01A0D"/>
    <w:pPr>
      <w:numPr>
        <w:ilvl w:val="7"/>
        <w:numId w:val="1"/>
      </w:numPr>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nhideWhenUsed/>
    <w:qFormat/>
    <w:rsid w:val="00D01A0D"/>
    <w:pPr>
      <w:numPr>
        <w:ilvl w:val="8"/>
        <w:numId w:val="1"/>
      </w:numPr>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A2065"/>
    <w:rPr>
      <w:rFonts w:ascii="Arial" w:eastAsiaTheme="majorEastAsia" w:hAnsi="Arial" w:cs="Arial"/>
      <w:b/>
      <w:bCs/>
      <w:color w:val="000000"/>
      <w:sz w:val="28"/>
      <w:szCs w:val="28"/>
      <w:lang w:eastAsia="de-DE"/>
    </w:rPr>
  </w:style>
  <w:style w:type="character" w:customStyle="1" w:styleId="berschrift2Zchn">
    <w:name w:val="Überschrift 2 Zchn"/>
    <w:basedOn w:val="Absatz-Standardschriftart"/>
    <w:link w:val="berschrift2"/>
    <w:rsid w:val="00D01A0D"/>
    <w:rPr>
      <w:rFonts w:ascii="Arial" w:eastAsiaTheme="majorEastAsia" w:hAnsi="Arial" w:cs="Arial"/>
      <w:b/>
      <w:bCs/>
      <w:color w:val="000000"/>
      <w:sz w:val="26"/>
      <w:szCs w:val="26"/>
      <w:lang w:eastAsia="de-DE"/>
    </w:rPr>
  </w:style>
  <w:style w:type="character" w:customStyle="1" w:styleId="berschrift3Zchn">
    <w:name w:val="Überschrift 3 Zchn"/>
    <w:basedOn w:val="Absatz-Standardschriftart"/>
    <w:link w:val="berschrift3"/>
    <w:rsid w:val="00D01A0D"/>
    <w:rPr>
      <w:rFonts w:ascii="Arial" w:eastAsiaTheme="majorEastAsia" w:hAnsi="Arial" w:cs="Arial"/>
      <w:b/>
      <w:bCs/>
      <w:color w:val="000000"/>
      <w:sz w:val="24"/>
      <w:szCs w:val="23"/>
      <w:lang w:eastAsia="de-DE"/>
    </w:rPr>
  </w:style>
  <w:style w:type="character" w:customStyle="1" w:styleId="berschrift4Zchn">
    <w:name w:val="Überschrift 4 Zchn"/>
    <w:basedOn w:val="Absatz-Standardschriftart"/>
    <w:link w:val="berschrift4"/>
    <w:rsid w:val="00D01A0D"/>
    <w:rPr>
      <w:rFonts w:ascii="Arial" w:eastAsiaTheme="majorEastAsia" w:hAnsi="Arial" w:cs="Arial"/>
      <w:b/>
      <w:bCs/>
      <w:iCs/>
      <w:color w:val="000000"/>
      <w:sz w:val="24"/>
      <w:szCs w:val="23"/>
      <w:lang w:eastAsia="de-DE"/>
    </w:rPr>
  </w:style>
  <w:style w:type="character" w:customStyle="1" w:styleId="berschrift5Zchn">
    <w:name w:val="Überschrift 5 Zchn"/>
    <w:basedOn w:val="Absatz-Standardschriftart"/>
    <w:link w:val="berschrift5"/>
    <w:rsid w:val="00D01A0D"/>
    <w:rPr>
      <w:rFonts w:ascii="Arial" w:eastAsiaTheme="majorEastAsia" w:hAnsi="Arial" w:cs="Arial"/>
      <w:b/>
      <w:bCs/>
      <w:sz w:val="24"/>
      <w:szCs w:val="23"/>
      <w:lang w:eastAsia="de-DE"/>
    </w:rPr>
  </w:style>
  <w:style w:type="character" w:customStyle="1" w:styleId="berschrift6Zchn">
    <w:name w:val="Überschrift 6 Zchn"/>
    <w:basedOn w:val="Absatz-Standardschriftart"/>
    <w:link w:val="berschrift6"/>
    <w:rsid w:val="00D01A0D"/>
    <w:rPr>
      <w:rFonts w:asciiTheme="majorHAnsi" w:eastAsiaTheme="majorEastAsia" w:hAnsiTheme="majorHAnsi" w:cstheme="majorBidi"/>
      <w:b/>
      <w:bCs/>
      <w:i/>
      <w:iCs/>
      <w:color w:val="7F7F7F" w:themeColor="text1" w:themeTint="80"/>
      <w:sz w:val="24"/>
      <w:szCs w:val="23"/>
      <w:lang w:eastAsia="de-DE"/>
    </w:rPr>
  </w:style>
  <w:style w:type="character" w:customStyle="1" w:styleId="berschrift7Zchn">
    <w:name w:val="Überschrift 7 Zchn"/>
    <w:basedOn w:val="Absatz-Standardschriftart"/>
    <w:link w:val="berschrift7"/>
    <w:rsid w:val="00D01A0D"/>
    <w:rPr>
      <w:rFonts w:asciiTheme="majorHAnsi" w:eastAsiaTheme="majorEastAsia" w:hAnsiTheme="majorHAnsi" w:cstheme="majorBidi"/>
      <w:i/>
      <w:iCs/>
      <w:color w:val="000000"/>
      <w:sz w:val="24"/>
      <w:szCs w:val="23"/>
      <w:lang w:eastAsia="de-DE"/>
    </w:rPr>
  </w:style>
  <w:style w:type="character" w:customStyle="1" w:styleId="berschrift8Zchn">
    <w:name w:val="Überschrift 8 Zchn"/>
    <w:basedOn w:val="Absatz-Standardschriftart"/>
    <w:link w:val="berschrift8"/>
    <w:rsid w:val="00D01A0D"/>
    <w:rPr>
      <w:rFonts w:asciiTheme="majorHAnsi" w:eastAsiaTheme="majorEastAsia" w:hAnsiTheme="majorHAnsi" w:cstheme="majorBidi"/>
      <w:color w:val="000000"/>
      <w:sz w:val="20"/>
      <w:szCs w:val="20"/>
      <w:lang w:eastAsia="de-DE"/>
    </w:rPr>
  </w:style>
  <w:style w:type="character" w:customStyle="1" w:styleId="berschrift9Zchn">
    <w:name w:val="Überschrift 9 Zchn"/>
    <w:basedOn w:val="Absatz-Standardschriftart"/>
    <w:link w:val="berschrift9"/>
    <w:rsid w:val="00D01A0D"/>
    <w:rPr>
      <w:rFonts w:asciiTheme="majorHAnsi" w:eastAsiaTheme="majorEastAsia" w:hAnsiTheme="majorHAnsi" w:cstheme="majorBidi"/>
      <w:i/>
      <w:iCs/>
      <w:color w:val="000000"/>
      <w:spacing w:val="5"/>
      <w:sz w:val="20"/>
      <w:szCs w:val="20"/>
      <w:lang w:eastAsia="de-DE"/>
    </w:rPr>
  </w:style>
  <w:style w:type="paragraph" w:styleId="Titel">
    <w:name w:val="Title"/>
    <w:basedOn w:val="Standard"/>
    <w:next w:val="Standard"/>
    <w:link w:val="TitelZchn"/>
    <w:qFormat/>
    <w:rsid w:val="00D01A0D"/>
    <w:pPr>
      <w:autoSpaceDE/>
      <w:autoSpaceDN/>
      <w:adjustRightInd/>
      <w:spacing w:before="0" w:after="60"/>
      <w:jc w:val="center"/>
      <w:outlineLvl w:val="0"/>
    </w:pPr>
    <w:rPr>
      <w:rFonts w:cs="Times New Roman"/>
      <w:b/>
      <w:color w:val="auto"/>
      <w:kern w:val="28"/>
      <w:sz w:val="40"/>
      <w:szCs w:val="20"/>
      <w:lang w:eastAsia="en-US"/>
    </w:rPr>
  </w:style>
  <w:style w:type="character" w:customStyle="1" w:styleId="TitelZchn">
    <w:name w:val="Titel Zchn"/>
    <w:basedOn w:val="Absatz-Standardschriftart"/>
    <w:link w:val="Titel"/>
    <w:rsid w:val="00D01A0D"/>
    <w:rPr>
      <w:rFonts w:ascii="Arial" w:eastAsia="Times New Roman" w:hAnsi="Arial" w:cs="Times New Roman"/>
      <w:b/>
      <w:kern w:val="28"/>
      <w:sz w:val="40"/>
      <w:szCs w:val="20"/>
    </w:rPr>
  </w:style>
  <w:style w:type="paragraph" w:styleId="Untertitel">
    <w:name w:val="Subtitle"/>
    <w:basedOn w:val="Standard"/>
    <w:next w:val="Standard"/>
    <w:link w:val="UntertitelZchn"/>
    <w:uiPriority w:val="11"/>
    <w:qFormat/>
    <w:rsid w:val="00D01A0D"/>
    <w:pPr>
      <w:spacing w:after="600"/>
    </w:pPr>
    <w:rPr>
      <w:rFonts w:asciiTheme="majorHAnsi" w:eastAsiaTheme="majorEastAsia" w:hAnsiTheme="majorHAnsi" w:cstheme="majorBidi"/>
      <w:i/>
      <w:iCs/>
      <w:spacing w:val="13"/>
      <w:szCs w:val="24"/>
    </w:rPr>
  </w:style>
  <w:style w:type="character" w:customStyle="1" w:styleId="UntertitelZchn">
    <w:name w:val="Untertitel Zchn"/>
    <w:basedOn w:val="Absatz-Standardschriftart"/>
    <w:link w:val="Untertitel"/>
    <w:uiPriority w:val="11"/>
    <w:rsid w:val="00D01A0D"/>
    <w:rPr>
      <w:rFonts w:asciiTheme="majorHAnsi" w:eastAsiaTheme="majorEastAsia" w:hAnsiTheme="majorHAnsi" w:cstheme="majorBidi"/>
      <w:i/>
      <w:iCs/>
      <w:color w:val="000000"/>
      <w:spacing w:val="13"/>
      <w:sz w:val="24"/>
      <w:szCs w:val="24"/>
      <w:lang w:eastAsia="de-DE"/>
    </w:rPr>
  </w:style>
  <w:style w:type="paragraph" w:styleId="Sprechblasentext">
    <w:name w:val="Balloon Text"/>
    <w:basedOn w:val="Standard"/>
    <w:link w:val="SprechblasentextZchn"/>
    <w:semiHidden/>
    <w:unhideWhenUsed/>
    <w:rsid w:val="00D01A0D"/>
    <w:rPr>
      <w:rFonts w:ascii="Tahoma" w:hAnsi="Tahoma" w:cs="Tahoma"/>
      <w:sz w:val="16"/>
      <w:szCs w:val="16"/>
    </w:rPr>
  </w:style>
  <w:style w:type="character" w:customStyle="1" w:styleId="SprechblasentextZchn">
    <w:name w:val="Sprechblasentext Zchn"/>
    <w:basedOn w:val="Absatz-Standardschriftart"/>
    <w:link w:val="Sprechblasentext"/>
    <w:semiHidden/>
    <w:rsid w:val="00D01A0D"/>
    <w:rPr>
      <w:rFonts w:ascii="Tahoma" w:eastAsia="Times New Roman" w:hAnsi="Tahoma" w:cs="Tahoma"/>
      <w:color w:val="000000"/>
      <w:sz w:val="16"/>
      <w:szCs w:val="16"/>
      <w:lang w:eastAsia="de-DE"/>
    </w:rPr>
  </w:style>
  <w:style w:type="paragraph" w:styleId="Kopfzeile">
    <w:name w:val="header"/>
    <w:basedOn w:val="Standard"/>
    <w:link w:val="KopfzeileZchn"/>
    <w:unhideWhenUsed/>
    <w:rsid w:val="00D01A0D"/>
    <w:pPr>
      <w:tabs>
        <w:tab w:val="center" w:pos="4536"/>
        <w:tab w:val="right" w:pos="9072"/>
      </w:tabs>
    </w:pPr>
  </w:style>
  <w:style w:type="character" w:customStyle="1" w:styleId="KopfzeileZchn">
    <w:name w:val="Kopfzeile Zchn"/>
    <w:basedOn w:val="Absatz-Standardschriftart"/>
    <w:link w:val="Kopfzeile"/>
    <w:rsid w:val="00D01A0D"/>
    <w:rPr>
      <w:rFonts w:ascii="Arial" w:eastAsia="Times New Roman" w:hAnsi="Arial" w:cs="Arial"/>
      <w:color w:val="000000"/>
      <w:sz w:val="24"/>
      <w:szCs w:val="23"/>
      <w:lang w:eastAsia="de-DE"/>
    </w:rPr>
  </w:style>
  <w:style w:type="paragraph" w:styleId="Fuzeile">
    <w:name w:val="footer"/>
    <w:basedOn w:val="Standard"/>
    <w:link w:val="FuzeileZchn"/>
    <w:unhideWhenUsed/>
    <w:rsid w:val="00D01A0D"/>
    <w:pPr>
      <w:tabs>
        <w:tab w:val="center" w:pos="4536"/>
        <w:tab w:val="right" w:pos="9072"/>
      </w:tabs>
    </w:pPr>
  </w:style>
  <w:style w:type="character" w:customStyle="1" w:styleId="FuzeileZchn">
    <w:name w:val="Fußzeile Zchn"/>
    <w:basedOn w:val="Absatz-Standardschriftart"/>
    <w:link w:val="Fuzeile"/>
    <w:rsid w:val="00D01A0D"/>
    <w:rPr>
      <w:rFonts w:ascii="Arial" w:eastAsia="Times New Roman" w:hAnsi="Arial" w:cs="Arial"/>
      <w:color w:val="000000"/>
      <w:sz w:val="24"/>
      <w:szCs w:val="23"/>
      <w:lang w:eastAsia="de-DE"/>
    </w:rPr>
  </w:style>
  <w:style w:type="table" w:styleId="Tabellenraster">
    <w:name w:val="Table Grid"/>
    <w:basedOn w:val="NormaleTabelle"/>
    <w:uiPriority w:val="99"/>
    <w:rsid w:val="00D01A0D"/>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qFormat/>
    <w:rsid w:val="00D01A0D"/>
    <w:rPr>
      <w:b/>
      <w:bCs/>
    </w:rPr>
  </w:style>
  <w:style w:type="character" w:styleId="Hervorhebung">
    <w:name w:val="Emphasis"/>
    <w:qFormat/>
    <w:rsid w:val="00D01A0D"/>
    <w:rPr>
      <w:b/>
      <w:bCs/>
      <w:i/>
      <w:iCs/>
      <w:spacing w:val="10"/>
      <w:bdr w:val="none" w:sz="0" w:space="0" w:color="auto"/>
      <w:shd w:val="clear" w:color="auto" w:fill="auto"/>
    </w:rPr>
  </w:style>
  <w:style w:type="paragraph" w:styleId="KeinLeerraum">
    <w:name w:val="No Spacing"/>
    <w:basedOn w:val="Standard"/>
    <w:uiPriority w:val="1"/>
    <w:qFormat/>
    <w:rsid w:val="00D01A0D"/>
  </w:style>
  <w:style w:type="paragraph" w:styleId="Listenabsatz">
    <w:name w:val="List Paragraph"/>
    <w:basedOn w:val="Standard"/>
    <w:qFormat/>
    <w:rsid w:val="00D01A0D"/>
    <w:pPr>
      <w:ind w:left="720"/>
      <w:contextualSpacing/>
    </w:pPr>
  </w:style>
  <w:style w:type="paragraph" w:styleId="Zitat">
    <w:name w:val="Quote"/>
    <w:basedOn w:val="Standard"/>
    <w:next w:val="Standard"/>
    <w:link w:val="ZitatZchn"/>
    <w:uiPriority w:val="29"/>
    <w:qFormat/>
    <w:rsid w:val="00D01A0D"/>
    <w:pPr>
      <w:spacing w:before="200"/>
      <w:ind w:left="360" w:right="360"/>
    </w:pPr>
    <w:rPr>
      <w:i/>
      <w:iCs/>
    </w:rPr>
  </w:style>
  <w:style w:type="character" w:customStyle="1" w:styleId="ZitatZchn">
    <w:name w:val="Zitat Zchn"/>
    <w:basedOn w:val="Absatz-Standardschriftart"/>
    <w:link w:val="Zitat"/>
    <w:uiPriority w:val="29"/>
    <w:rsid w:val="00D01A0D"/>
    <w:rPr>
      <w:rFonts w:ascii="Arial" w:eastAsia="Times New Roman" w:hAnsi="Arial" w:cs="Arial"/>
      <w:i/>
      <w:iCs/>
      <w:color w:val="000000"/>
      <w:sz w:val="24"/>
      <w:szCs w:val="23"/>
      <w:lang w:eastAsia="de-DE"/>
    </w:rPr>
  </w:style>
  <w:style w:type="paragraph" w:styleId="IntensivesZitat">
    <w:name w:val="Intense Quote"/>
    <w:basedOn w:val="Standard"/>
    <w:next w:val="Standard"/>
    <w:link w:val="IntensivesZitatZchn"/>
    <w:uiPriority w:val="30"/>
    <w:qFormat/>
    <w:rsid w:val="00D01A0D"/>
    <w:pPr>
      <w:pBdr>
        <w:bottom w:val="single" w:sz="4" w:space="1" w:color="auto"/>
      </w:pBdr>
      <w:spacing w:before="200" w:after="280"/>
      <w:ind w:left="1008" w:right="1152"/>
    </w:pPr>
    <w:rPr>
      <w:b/>
      <w:bCs/>
      <w:i/>
      <w:iCs/>
    </w:rPr>
  </w:style>
  <w:style w:type="character" w:customStyle="1" w:styleId="IntensivesZitatZchn">
    <w:name w:val="Intensives Zitat Zchn"/>
    <w:basedOn w:val="Absatz-Standardschriftart"/>
    <w:link w:val="IntensivesZitat"/>
    <w:uiPriority w:val="30"/>
    <w:rsid w:val="00D01A0D"/>
    <w:rPr>
      <w:rFonts w:ascii="Arial" w:eastAsia="Times New Roman" w:hAnsi="Arial" w:cs="Arial"/>
      <w:b/>
      <w:bCs/>
      <w:i/>
      <w:iCs/>
      <w:color w:val="000000"/>
      <w:sz w:val="24"/>
      <w:szCs w:val="23"/>
      <w:lang w:eastAsia="de-DE"/>
    </w:rPr>
  </w:style>
  <w:style w:type="character" w:styleId="SchwacheHervorhebung">
    <w:name w:val="Subtle Emphasis"/>
    <w:uiPriority w:val="19"/>
    <w:qFormat/>
    <w:rsid w:val="00D01A0D"/>
    <w:rPr>
      <w:i/>
      <w:iCs/>
    </w:rPr>
  </w:style>
  <w:style w:type="character" w:styleId="IntensiveHervorhebung">
    <w:name w:val="Intense Emphasis"/>
    <w:uiPriority w:val="21"/>
    <w:qFormat/>
    <w:rsid w:val="00D01A0D"/>
    <w:rPr>
      <w:b/>
      <w:bCs/>
    </w:rPr>
  </w:style>
  <w:style w:type="character" w:styleId="SchwacherVerweis">
    <w:name w:val="Subtle Reference"/>
    <w:uiPriority w:val="31"/>
    <w:qFormat/>
    <w:rsid w:val="00D01A0D"/>
    <w:rPr>
      <w:smallCaps/>
    </w:rPr>
  </w:style>
  <w:style w:type="character" w:styleId="IntensiverVerweis">
    <w:name w:val="Intense Reference"/>
    <w:uiPriority w:val="32"/>
    <w:qFormat/>
    <w:rsid w:val="00D01A0D"/>
    <w:rPr>
      <w:smallCaps/>
      <w:spacing w:val="5"/>
      <w:u w:val="single"/>
    </w:rPr>
  </w:style>
  <w:style w:type="character" w:styleId="Buchtitel">
    <w:name w:val="Book Title"/>
    <w:uiPriority w:val="33"/>
    <w:qFormat/>
    <w:rsid w:val="00D01A0D"/>
    <w:rPr>
      <w:i/>
      <w:iCs/>
      <w:smallCaps/>
      <w:spacing w:val="5"/>
    </w:rPr>
  </w:style>
  <w:style w:type="paragraph" w:styleId="Verzeichnis1">
    <w:name w:val="toc 1"/>
    <w:basedOn w:val="Standard"/>
    <w:next w:val="Standard"/>
    <w:autoRedefine/>
    <w:uiPriority w:val="39"/>
    <w:unhideWhenUsed/>
    <w:rsid w:val="00D01A0D"/>
    <w:pPr>
      <w:spacing w:after="100"/>
      <w:jc w:val="left"/>
    </w:pPr>
  </w:style>
  <w:style w:type="paragraph" w:styleId="Verzeichnis2">
    <w:name w:val="toc 2"/>
    <w:basedOn w:val="Standard"/>
    <w:next w:val="Standard"/>
    <w:autoRedefine/>
    <w:uiPriority w:val="39"/>
    <w:unhideWhenUsed/>
    <w:rsid w:val="00D01A0D"/>
    <w:pPr>
      <w:spacing w:after="100"/>
      <w:ind w:left="230"/>
      <w:jc w:val="left"/>
    </w:pPr>
  </w:style>
  <w:style w:type="paragraph" w:styleId="Verzeichnis3">
    <w:name w:val="toc 3"/>
    <w:basedOn w:val="Standard"/>
    <w:next w:val="Standard"/>
    <w:autoRedefine/>
    <w:uiPriority w:val="39"/>
    <w:unhideWhenUsed/>
    <w:rsid w:val="00D01A0D"/>
    <w:pPr>
      <w:spacing w:after="100"/>
      <w:ind w:left="460"/>
      <w:jc w:val="left"/>
    </w:pPr>
  </w:style>
  <w:style w:type="character" w:styleId="Hyperlink">
    <w:name w:val="Hyperlink"/>
    <w:basedOn w:val="Absatz-Standardschriftart"/>
    <w:uiPriority w:val="99"/>
    <w:unhideWhenUsed/>
    <w:rsid w:val="00D01A0D"/>
    <w:rPr>
      <w:color w:val="0563C1" w:themeColor="hyperlink"/>
      <w:u w:val="single"/>
    </w:rPr>
  </w:style>
  <w:style w:type="paragraph" w:customStyle="1" w:styleId="berschrift1ohneNummer">
    <w:name w:val="Überschrift 1 ohne Nummer"/>
    <w:basedOn w:val="berschrift1"/>
    <w:qFormat/>
    <w:rsid w:val="005A2065"/>
    <w:pPr>
      <w:numPr>
        <w:numId w:val="0"/>
      </w:numPr>
      <w:ind w:left="432" w:hanging="432"/>
    </w:pPr>
  </w:style>
  <w:style w:type="paragraph" w:styleId="Beschriftung">
    <w:name w:val="caption"/>
    <w:basedOn w:val="Standard"/>
    <w:next w:val="Standard"/>
    <w:unhideWhenUsed/>
    <w:qFormat/>
    <w:rsid w:val="00D01A0D"/>
    <w:pPr>
      <w:autoSpaceDE/>
      <w:autoSpaceDN/>
      <w:adjustRightInd/>
      <w:spacing w:before="0" w:after="200"/>
      <w:jc w:val="center"/>
    </w:pPr>
    <w:rPr>
      <w:rFonts w:asciiTheme="minorHAnsi" w:eastAsiaTheme="minorHAnsi" w:hAnsiTheme="minorHAnsi" w:cstheme="minorBidi"/>
      <w:b/>
      <w:bCs/>
      <w:noProof/>
      <w:color w:val="auto"/>
      <w:sz w:val="18"/>
      <w:szCs w:val="18"/>
      <w:lang w:eastAsia="en-US"/>
    </w:rPr>
  </w:style>
  <w:style w:type="character" w:customStyle="1" w:styleId="TextkrperZchn">
    <w:name w:val="Textkörper Zchn"/>
    <w:aliases w:val="Body Text Char Zchn"/>
    <w:basedOn w:val="Absatz-Standardschriftart"/>
    <w:link w:val="Textkrper"/>
    <w:semiHidden/>
    <w:rsid w:val="00D01A0D"/>
    <w:rPr>
      <w:rFonts w:ascii="Times New Roman" w:eastAsia="Times New Roman" w:hAnsi="Times New Roman" w:cs="Times New Roman"/>
      <w:color w:val="000000"/>
      <w:sz w:val="20"/>
      <w:szCs w:val="20"/>
      <w:lang w:eastAsia="de-DE"/>
    </w:rPr>
  </w:style>
  <w:style w:type="paragraph" w:styleId="Textkrper">
    <w:name w:val="Body Text"/>
    <w:aliases w:val="Body Text Char"/>
    <w:basedOn w:val="Standard"/>
    <w:next w:val="Standard"/>
    <w:link w:val="TextkrperZchn"/>
    <w:unhideWhenUsed/>
    <w:rsid w:val="00D01A0D"/>
    <w:pPr>
      <w:autoSpaceDE/>
      <w:autoSpaceDN/>
      <w:adjustRightInd/>
      <w:spacing w:before="0" w:after="120"/>
      <w:jc w:val="left"/>
    </w:pPr>
    <w:rPr>
      <w:rFonts w:ascii="Times New Roman" w:hAnsi="Times New Roman" w:cs="Times New Roman"/>
      <w:sz w:val="20"/>
      <w:szCs w:val="20"/>
    </w:rPr>
  </w:style>
  <w:style w:type="character" w:customStyle="1" w:styleId="Fu-EndnotenberschriftZchn">
    <w:name w:val="Fuß/-Endnotenüberschrift Zchn"/>
    <w:basedOn w:val="Absatz-Standardschriftart"/>
    <w:link w:val="Fu-Endnotenberschrift"/>
    <w:semiHidden/>
    <w:rsid w:val="00D01A0D"/>
    <w:rPr>
      <w:rFonts w:ascii="Times New Roman" w:eastAsia="Times New Roman" w:hAnsi="Times New Roman" w:cs="Times New Roman"/>
      <w:color w:val="000000"/>
      <w:sz w:val="20"/>
      <w:szCs w:val="20"/>
      <w:lang w:eastAsia="de-DE"/>
    </w:rPr>
  </w:style>
  <w:style w:type="paragraph" w:styleId="Fu-Endnotenberschrift">
    <w:name w:val="Note Heading"/>
    <w:basedOn w:val="Standard"/>
    <w:next w:val="Standard"/>
    <w:link w:val="Fu-EndnotenberschriftZchn"/>
    <w:semiHidden/>
    <w:unhideWhenUsed/>
    <w:rsid w:val="00D01A0D"/>
    <w:pPr>
      <w:autoSpaceDE/>
      <w:autoSpaceDN/>
      <w:adjustRightInd/>
      <w:spacing w:before="0"/>
      <w:jc w:val="left"/>
    </w:pPr>
    <w:rPr>
      <w:rFonts w:ascii="Times New Roman" w:hAnsi="Times New Roman" w:cs="Times New Roman"/>
      <w:sz w:val="20"/>
      <w:szCs w:val="20"/>
    </w:rPr>
  </w:style>
  <w:style w:type="character" w:customStyle="1" w:styleId="Textkrper2Zchn">
    <w:name w:val="Textkörper 2 Zchn"/>
    <w:basedOn w:val="Absatz-Standardschriftart"/>
    <w:link w:val="Textkrper2"/>
    <w:rsid w:val="00D01A0D"/>
    <w:rPr>
      <w:rFonts w:ascii="Times New Roman" w:eastAsia="Times New Roman" w:hAnsi="Times New Roman" w:cs="Times New Roman"/>
      <w:color w:val="000000"/>
      <w:sz w:val="18"/>
      <w:szCs w:val="18"/>
      <w:lang w:eastAsia="de-DE"/>
    </w:rPr>
  </w:style>
  <w:style w:type="paragraph" w:styleId="Textkrper2">
    <w:name w:val="Body Text 2"/>
    <w:basedOn w:val="Standard"/>
    <w:next w:val="Standard"/>
    <w:link w:val="Textkrper2Zchn"/>
    <w:unhideWhenUsed/>
    <w:rsid w:val="00D01A0D"/>
    <w:pPr>
      <w:autoSpaceDE/>
      <w:autoSpaceDN/>
      <w:adjustRightInd/>
      <w:spacing w:before="0" w:after="120" w:line="480" w:lineRule="auto"/>
      <w:jc w:val="left"/>
    </w:pPr>
    <w:rPr>
      <w:rFonts w:ascii="Times New Roman" w:hAnsi="Times New Roman" w:cs="Times New Roman"/>
      <w:sz w:val="18"/>
      <w:szCs w:val="18"/>
    </w:rPr>
  </w:style>
  <w:style w:type="character" w:customStyle="1" w:styleId="Textkrper3Zchn">
    <w:name w:val="Textkörper 3 Zchn"/>
    <w:basedOn w:val="Absatz-Standardschriftart"/>
    <w:link w:val="Textkrper3"/>
    <w:semiHidden/>
    <w:rsid w:val="00D01A0D"/>
    <w:rPr>
      <w:rFonts w:ascii="Times New Roman" w:eastAsia="Times New Roman" w:hAnsi="Times New Roman" w:cs="Times New Roman"/>
      <w:color w:val="000000"/>
      <w:sz w:val="16"/>
      <w:szCs w:val="16"/>
      <w:lang w:eastAsia="de-DE"/>
    </w:rPr>
  </w:style>
  <w:style w:type="paragraph" w:styleId="Textkrper3">
    <w:name w:val="Body Text 3"/>
    <w:basedOn w:val="Standard"/>
    <w:next w:val="Standard"/>
    <w:link w:val="Textkrper3Zchn"/>
    <w:semiHidden/>
    <w:unhideWhenUsed/>
    <w:rsid w:val="00D01A0D"/>
    <w:pPr>
      <w:autoSpaceDE/>
      <w:autoSpaceDN/>
      <w:adjustRightInd/>
      <w:spacing w:before="0" w:after="120"/>
      <w:jc w:val="left"/>
    </w:pPr>
    <w:rPr>
      <w:rFonts w:ascii="Times New Roman" w:hAnsi="Times New Roman" w:cs="Times New Roman"/>
      <w:sz w:val="16"/>
      <w:szCs w:val="16"/>
    </w:rPr>
  </w:style>
  <w:style w:type="character" w:customStyle="1" w:styleId="NurTextZchn">
    <w:name w:val="Nur Text Zchn"/>
    <w:basedOn w:val="Absatz-Standardschriftart"/>
    <w:link w:val="NurText"/>
    <w:semiHidden/>
    <w:rsid w:val="00D01A0D"/>
    <w:rPr>
      <w:rFonts w:ascii="Arial" w:eastAsia="Arial" w:hAnsi="Arial" w:cs="Arial"/>
      <w:color w:val="000000"/>
      <w:sz w:val="20"/>
      <w:szCs w:val="20"/>
      <w:lang w:eastAsia="de-DE"/>
    </w:rPr>
  </w:style>
  <w:style w:type="paragraph" w:styleId="NurText">
    <w:name w:val="Plain Text"/>
    <w:basedOn w:val="Standard"/>
    <w:link w:val="NurTextZchn"/>
    <w:semiHidden/>
    <w:unhideWhenUsed/>
    <w:rsid w:val="00D01A0D"/>
    <w:pPr>
      <w:autoSpaceDE/>
      <w:autoSpaceDN/>
      <w:adjustRightInd/>
      <w:spacing w:before="0"/>
      <w:jc w:val="left"/>
    </w:pPr>
    <w:rPr>
      <w:rFonts w:eastAsia="Arial"/>
      <w:sz w:val="20"/>
      <w:szCs w:val="20"/>
    </w:rPr>
  </w:style>
  <w:style w:type="paragraph" w:customStyle="1" w:styleId="3-EADoku">
    <w:name w:val="Ü3-EADoku"/>
    <w:basedOn w:val="berschrift3"/>
    <w:rsid w:val="00D01A0D"/>
    <w:rPr>
      <w:noProof/>
    </w:rPr>
  </w:style>
  <w:style w:type="paragraph" w:customStyle="1" w:styleId="2-EADoku">
    <w:name w:val="Ü2-EADoku"/>
    <w:basedOn w:val="berschrift2"/>
    <w:rsid w:val="00D01A0D"/>
  </w:style>
  <w:style w:type="paragraph" w:customStyle="1" w:styleId="4-EADoku">
    <w:name w:val="Ü4-EADoku"/>
    <w:basedOn w:val="berschrift4"/>
    <w:rsid w:val="00D01A0D"/>
    <w:pPr>
      <w:ind w:left="864" w:hanging="864"/>
    </w:pPr>
    <w:rPr>
      <w:noProof/>
    </w:rPr>
  </w:style>
  <w:style w:type="table" w:customStyle="1" w:styleId="Gitternetztabelle4Akzent11">
    <w:name w:val="Gitternetztabelle 4 – Akzent 11"/>
    <w:basedOn w:val="NormaleTabelle"/>
    <w:uiPriority w:val="49"/>
    <w:rsid w:val="00D01A0D"/>
    <w:pPr>
      <w:spacing w:after="0" w:line="240" w:lineRule="auto"/>
    </w:pPr>
    <w:rPr>
      <w:rFonts w:eastAsiaTheme="minorEastAsi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bbildungsverzeichnis">
    <w:name w:val="table of figures"/>
    <w:basedOn w:val="Standard"/>
    <w:next w:val="Standard"/>
    <w:uiPriority w:val="99"/>
    <w:unhideWhenUsed/>
    <w:rsid w:val="00D01A0D"/>
  </w:style>
  <w:style w:type="character" w:styleId="Kommentarzeichen">
    <w:name w:val="annotation reference"/>
    <w:basedOn w:val="Absatz-Standardschriftart"/>
    <w:semiHidden/>
    <w:unhideWhenUsed/>
    <w:rsid w:val="00D01A0D"/>
    <w:rPr>
      <w:sz w:val="16"/>
      <w:szCs w:val="16"/>
    </w:rPr>
  </w:style>
  <w:style w:type="paragraph" w:styleId="Kommentartext">
    <w:name w:val="annotation text"/>
    <w:basedOn w:val="Standard"/>
    <w:link w:val="KommentartextZchn"/>
    <w:unhideWhenUsed/>
    <w:rsid w:val="00D01A0D"/>
    <w:pPr>
      <w:spacing w:line="240" w:lineRule="auto"/>
    </w:pPr>
    <w:rPr>
      <w:sz w:val="20"/>
      <w:szCs w:val="20"/>
    </w:rPr>
  </w:style>
  <w:style w:type="character" w:customStyle="1" w:styleId="KommentartextZchn">
    <w:name w:val="Kommentartext Zchn"/>
    <w:basedOn w:val="Absatz-Standardschriftart"/>
    <w:link w:val="Kommentartext"/>
    <w:rsid w:val="00D01A0D"/>
    <w:rPr>
      <w:rFonts w:ascii="Arial" w:eastAsia="Times New Roman" w:hAnsi="Arial" w:cs="Arial"/>
      <w:color w:val="000000"/>
      <w:sz w:val="20"/>
      <w:szCs w:val="20"/>
      <w:lang w:eastAsia="de-DE"/>
    </w:rPr>
  </w:style>
  <w:style w:type="character" w:customStyle="1" w:styleId="KommentarthemaZchn">
    <w:name w:val="Kommentarthema Zchn"/>
    <w:basedOn w:val="KommentartextZchn"/>
    <w:link w:val="Kommentarthema"/>
    <w:semiHidden/>
    <w:rsid w:val="00D01A0D"/>
    <w:rPr>
      <w:rFonts w:ascii="Arial" w:eastAsia="Times New Roman" w:hAnsi="Arial" w:cs="Arial"/>
      <w:b/>
      <w:bCs/>
      <w:color w:val="000000"/>
      <w:sz w:val="20"/>
      <w:szCs w:val="20"/>
      <w:lang w:eastAsia="de-DE"/>
    </w:rPr>
  </w:style>
  <w:style w:type="paragraph" w:styleId="Kommentarthema">
    <w:name w:val="annotation subject"/>
    <w:basedOn w:val="Kommentartext"/>
    <w:next w:val="Kommentartext"/>
    <w:link w:val="KommentarthemaZchn"/>
    <w:semiHidden/>
    <w:unhideWhenUsed/>
    <w:rsid w:val="00D01A0D"/>
    <w:rPr>
      <w:b/>
      <w:bCs/>
    </w:rPr>
  </w:style>
  <w:style w:type="table" w:customStyle="1" w:styleId="Listentabelle3Akzent11">
    <w:name w:val="Listentabelle 3 – Akzent 11"/>
    <w:basedOn w:val="NormaleTabelle"/>
    <w:uiPriority w:val="48"/>
    <w:rsid w:val="00854EC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entabelle3Akzent31">
    <w:name w:val="Listentabelle 3 – Akzent 31"/>
    <w:basedOn w:val="NormaleTabelle"/>
    <w:uiPriority w:val="48"/>
    <w:rsid w:val="00854EC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Erwhnung1">
    <w:name w:val="Erwähnung1"/>
    <w:basedOn w:val="Absatz-Standardschriftart"/>
    <w:uiPriority w:val="99"/>
    <w:semiHidden/>
    <w:unhideWhenUsed/>
    <w:rsid w:val="00B747C6"/>
    <w:rPr>
      <w:color w:val="2B579A"/>
      <w:shd w:val="clear" w:color="auto" w:fill="E6E6E6"/>
    </w:rPr>
  </w:style>
  <w:style w:type="paragraph" w:styleId="Literaturverzeichnis">
    <w:name w:val="Bibliography"/>
    <w:basedOn w:val="Standard"/>
    <w:next w:val="Standard"/>
    <w:uiPriority w:val="37"/>
    <w:unhideWhenUsed/>
    <w:rsid w:val="00EF46C3"/>
  </w:style>
  <w:style w:type="character" w:styleId="Seitenzahl">
    <w:name w:val="page number"/>
    <w:basedOn w:val="Absatz-Standardschriftart"/>
    <w:rsid w:val="00ED432A"/>
  </w:style>
  <w:style w:type="paragraph" w:styleId="Blocktext">
    <w:name w:val="Block Text"/>
    <w:basedOn w:val="Standard"/>
    <w:rsid w:val="00ED432A"/>
    <w:pPr>
      <w:autoSpaceDE/>
      <w:autoSpaceDN/>
      <w:adjustRightInd/>
      <w:spacing w:after="120" w:line="240" w:lineRule="auto"/>
      <w:ind w:left="355" w:right="284"/>
    </w:pPr>
    <w:rPr>
      <w:rFonts w:cs="Times New Roman"/>
      <w:color w:val="auto"/>
      <w:sz w:val="20"/>
      <w:szCs w:val="20"/>
      <w:lang w:val="en-GB"/>
    </w:rPr>
  </w:style>
  <w:style w:type="character" w:customStyle="1" w:styleId="BesuchterHyperlink">
    <w:name w:val="BesuchterHyperlink"/>
    <w:rsid w:val="00ED432A"/>
    <w:rPr>
      <w:color w:val="800080"/>
      <w:u w:val="single"/>
    </w:rPr>
  </w:style>
  <w:style w:type="paragraph" w:customStyle="1" w:styleId="VDADeck1">
    <w:name w:val="VDA_Deck1"/>
    <w:basedOn w:val="Standard"/>
    <w:rsid w:val="00ED432A"/>
    <w:pPr>
      <w:autoSpaceDE/>
      <w:autoSpaceDN/>
      <w:adjustRightInd/>
      <w:spacing w:before="60" w:after="60" w:line="240" w:lineRule="auto"/>
      <w:jc w:val="center"/>
    </w:pPr>
    <w:rPr>
      <w:rFonts w:cs="Times New Roman"/>
      <w:b/>
      <w:color w:val="auto"/>
      <w:sz w:val="44"/>
      <w:szCs w:val="24"/>
      <w:lang w:val="en-GB"/>
    </w:rPr>
  </w:style>
  <w:style w:type="paragraph" w:customStyle="1" w:styleId="VDADeck2">
    <w:name w:val="VDA_Deck2"/>
    <w:basedOn w:val="VDADeck1"/>
    <w:rsid w:val="00ED432A"/>
    <w:rPr>
      <w:b w:val="0"/>
      <w:sz w:val="28"/>
    </w:rPr>
  </w:style>
  <w:style w:type="paragraph" w:customStyle="1" w:styleId="VDABlocktext">
    <w:name w:val="VDA_Blocktext"/>
    <w:basedOn w:val="Standard"/>
    <w:rsid w:val="00ED432A"/>
    <w:pPr>
      <w:autoSpaceDE/>
      <w:autoSpaceDN/>
      <w:adjustRightInd/>
      <w:spacing w:line="240" w:lineRule="auto"/>
    </w:pPr>
    <w:rPr>
      <w:rFonts w:cs="Times New Roman"/>
      <w:color w:val="auto"/>
      <w:szCs w:val="24"/>
      <w:lang w:val="en-GB"/>
    </w:rPr>
  </w:style>
  <w:style w:type="paragraph" w:customStyle="1" w:styleId="TextBlock">
    <w:name w:val="Text Block"/>
    <w:basedOn w:val="Standard"/>
    <w:rsid w:val="00ED432A"/>
    <w:pPr>
      <w:tabs>
        <w:tab w:val="left" w:pos="2268"/>
        <w:tab w:val="left" w:pos="3119"/>
        <w:tab w:val="left" w:pos="6379"/>
        <w:tab w:val="left" w:pos="6663"/>
      </w:tabs>
      <w:autoSpaceDE/>
      <w:autoSpaceDN/>
      <w:adjustRightInd/>
      <w:spacing w:before="40" w:after="120" w:line="216" w:lineRule="auto"/>
      <w:ind w:left="907" w:right="567"/>
    </w:pPr>
    <w:rPr>
      <w:rFonts w:cs="Times New Roman"/>
      <w:color w:val="auto"/>
      <w:szCs w:val="20"/>
      <w:lang w:val="en-GB"/>
    </w:rPr>
  </w:style>
  <w:style w:type="paragraph" w:customStyle="1" w:styleId="VDAberschrift1">
    <w:name w:val="VDA_Überschrift_1"/>
    <w:next w:val="VDABlocktext"/>
    <w:rsid w:val="00ED432A"/>
    <w:pPr>
      <w:numPr>
        <w:numId w:val="3"/>
      </w:numPr>
      <w:tabs>
        <w:tab w:val="left" w:pos="567"/>
      </w:tabs>
      <w:spacing w:before="120" w:after="120" w:line="240" w:lineRule="auto"/>
    </w:pPr>
    <w:rPr>
      <w:rFonts w:ascii="Arial" w:eastAsia="Times New Roman" w:hAnsi="Arial" w:cs="Times New Roman"/>
      <w:b/>
      <w:sz w:val="32"/>
      <w:szCs w:val="20"/>
      <w:lang w:val="de-DE" w:eastAsia="de-DE"/>
    </w:rPr>
  </w:style>
  <w:style w:type="paragraph" w:customStyle="1" w:styleId="VDAberschrift2">
    <w:name w:val="VDA_Überschrift_2"/>
    <w:basedOn w:val="VDAberschrift1"/>
    <w:next w:val="VDABlocktext"/>
    <w:rsid w:val="00ED432A"/>
    <w:pPr>
      <w:numPr>
        <w:ilvl w:val="1"/>
      </w:numPr>
    </w:pPr>
    <w:rPr>
      <w:sz w:val="28"/>
    </w:rPr>
  </w:style>
  <w:style w:type="paragraph" w:styleId="Verzeichnis4">
    <w:name w:val="toc 4"/>
    <w:basedOn w:val="Standard"/>
    <w:next w:val="Standard"/>
    <w:autoRedefine/>
    <w:uiPriority w:val="39"/>
    <w:rsid w:val="00ED432A"/>
    <w:pPr>
      <w:autoSpaceDE/>
      <w:autoSpaceDN/>
      <w:adjustRightInd/>
      <w:spacing w:line="240" w:lineRule="auto"/>
      <w:ind w:left="720"/>
    </w:pPr>
    <w:rPr>
      <w:rFonts w:cs="Times New Roman"/>
      <w:color w:val="auto"/>
      <w:szCs w:val="24"/>
      <w:lang w:val="en-GB"/>
    </w:rPr>
  </w:style>
  <w:style w:type="paragraph" w:styleId="Verzeichnis5">
    <w:name w:val="toc 5"/>
    <w:basedOn w:val="Standard"/>
    <w:next w:val="Standard"/>
    <w:autoRedefine/>
    <w:uiPriority w:val="39"/>
    <w:rsid w:val="00ED432A"/>
    <w:pPr>
      <w:autoSpaceDE/>
      <w:autoSpaceDN/>
      <w:adjustRightInd/>
      <w:spacing w:line="240" w:lineRule="auto"/>
      <w:ind w:left="960"/>
    </w:pPr>
    <w:rPr>
      <w:rFonts w:cs="Times New Roman"/>
      <w:color w:val="auto"/>
      <w:szCs w:val="24"/>
      <w:lang w:val="en-GB"/>
    </w:rPr>
  </w:style>
  <w:style w:type="paragraph" w:styleId="Verzeichnis6">
    <w:name w:val="toc 6"/>
    <w:basedOn w:val="Standard"/>
    <w:next w:val="Standard"/>
    <w:autoRedefine/>
    <w:uiPriority w:val="39"/>
    <w:rsid w:val="00ED432A"/>
    <w:pPr>
      <w:autoSpaceDE/>
      <w:autoSpaceDN/>
      <w:adjustRightInd/>
      <w:spacing w:line="240" w:lineRule="auto"/>
      <w:ind w:left="1200"/>
    </w:pPr>
    <w:rPr>
      <w:rFonts w:cs="Times New Roman"/>
      <w:color w:val="auto"/>
      <w:szCs w:val="24"/>
      <w:lang w:val="en-GB"/>
    </w:rPr>
  </w:style>
  <w:style w:type="paragraph" w:styleId="Verzeichnis7">
    <w:name w:val="toc 7"/>
    <w:basedOn w:val="Standard"/>
    <w:next w:val="Standard"/>
    <w:autoRedefine/>
    <w:uiPriority w:val="39"/>
    <w:rsid w:val="00ED432A"/>
    <w:pPr>
      <w:autoSpaceDE/>
      <w:autoSpaceDN/>
      <w:adjustRightInd/>
      <w:spacing w:line="240" w:lineRule="auto"/>
      <w:ind w:left="1440"/>
    </w:pPr>
    <w:rPr>
      <w:rFonts w:cs="Times New Roman"/>
      <w:color w:val="auto"/>
      <w:szCs w:val="24"/>
      <w:lang w:val="en-GB"/>
    </w:rPr>
  </w:style>
  <w:style w:type="paragraph" w:styleId="Verzeichnis8">
    <w:name w:val="toc 8"/>
    <w:basedOn w:val="Standard"/>
    <w:next w:val="Standard"/>
    <w:autoRedefine/>
    <w:uiPriority w:val="39"/>
    <w:rsid w:val="00ED432A"/>
    <w:pPr>
      <w:autoSpaceDE/>
      <w:autoSpaceDN/>
      <w:adjustRightInd/>
      <w:spacing w:line="240" w:lineRule="auto"/>
      <w:ind w:left="1680"/>
    </w:pPr>
    <w:rPr>
      <w:rFonts w:cs="Times New Roman"/>
      <w:color w:val="auto"/>
      <w:szCs w:val="24"/>
      <w:lang w:val="en-GB"/>
    </w:rPr>
  </w:style>
  <w:style w:type="paragraph" w:styleId="Verzeichnis9">
    <w:name w:val="toc 9"/>
    <w:basedOn w:val="Standard"/>
    <w:next w:val="Standard"/>
    <w:autoRedefine/>
    <w:uiPriority w:val="39"/>
    <w:rsid w:val="00ED432A"/>
    <w:pPr>
      <w:autoSpaceDE/>
      <w:autoSpaceDN/>
      <w:adjustRightInd/>
      <w:spacing w:line="240" w:lineRule="auto"/>
      <w:ind w:left="1920"/>
    </w:pPr>
    <w:rPr>
      <w:rFonts w:cs="Times New Roman"/>
      <w:color w:val="auto"/>
      <w:szCs w:val="24"/>
      <w:lang w:val="en-GB"/>
    </w:rPr>
  </w:style>
  <w:style w:type="paragraph" w:customStyle="1" w:styleId="VDAberschrift3">
    <w:name w:val="VDA_Überschrift_3"/>
    <w:basedOn w:val="VDAberschrift2"/>
    <w:next w:val="VDABlocktext"/>
    <w:rsid w:val="00ED432A"/>
    <w:pPr>
      <w:numPr>
        <w:ilvl w:val="2"/>
      </w:numPr>
    </w:pPr>
    <w:rPr>
      <w:sz w:val="24"/>
    </w:rPr>
  </w:style>
  <w:style w:type="paragraph" w:customStyle="1" w:styleId="VDAberschrift4">
    <w:name w:val="VDA_Überschrift_4"/>
    <w:basedOn w:val="VDAberschrift3"/>
    <w:next w:val="VDABlocktext"/>
    <w:rsid w:val="00ED432A"/>
    <w:pPr>
      <w:numPr>
        <w:ilvl w:val="3"/>
      </w:numPr>
    </w:pPr>
  </w:style>
  <w:style w:type="paragraph" w:customStyle="1" w:styleId="Formatvorlage10ptVor28ptNach565pt">
    <w:name w:val="Formatvorlage 10 pt Vor:  28 pt Nach:  565 pt"/>
    <w:basedOn w:val="Standard"/>
    <w:rsid w:val="00ED432A"/>
    <w:pPr>
      <w:autoSpaceDE/>
      <w:autoSpaceDN/>
      <w:adjustRightInd/>
      <w:spacing w:before="56" w:after="113" w:line="240" w:lineRule="auto"/>
    </w:pPr>
    <w:rPr>
      <w:rFonts w:cs="Times New Roman"/>
      <w:b/>
      <w:color w:val="FF0000"/>
      <w:sz w:val="40"/>
      <w:szCs w:val="20"/>
      <w:lang w:val="en-GB" w:eastAsia="ja-JP"/>
    </w:rPr>
  </w:style>
  <w:style w:type="paragraph" w:customStyle="1" w:styleId="Formatvorlage22ptFettZentriertVor28ptNach565pt">
    <w:name w:val="Formatvorlage 22 pt Fett Zentriert Vor:  28 pt Nach:  565 pt"/>
    <w:basedOn w:val="Standard"/>
    <w:rsid w:val="00ED432A"/>
    <w:pPr>
      <w:autoSpaceDE/>
      <w:autoSpaceDN/>
      <w:adjustRightInd/>
      <w:spacing w:after="120" w:line="240" w:lineRule="auto"/>
      <w:jc w:val="center"/>
    </w:pPr>
    <w:rPr>
      <w:rFonts w:cs="Times New Roman"/>
      <w:b/>
      <w:bCs/>
      <w:color w:val="auto"/>
      <w:sz w:val="44"/>
      <w:szCs w:val="20"/>
      <w:lang w:val="en-GB" w:eastAsia="ja-JP"/>
    </w:rPr>
  </w:style>
  <w:style w:type="paragraph" w:customStyle="1" w:styleId="Bild">
    <w:name w:val="Bild"/>
    <w:basedOn w:val="Standard"/>
    <w:next w:val="Beschriftung"/>
    <w:rsid w:val="00ED432A"/>
    <w:pPr>
      <w:autoSpaceDE/>
      <w:autoSpaceDN/>
      <w:adjustRightInd/>
      <w:spacing w:before="360" w:after="240" w:line="240" w:lineRule="auto"/>
      <w:jc w:val="center"/>
    </w:pPr>
    <w:rPr>
      <w:rFonts w:eastAsia="MS Mincho" w:cs="Times New Roman"/>
      <w:color w:val="auto"/>
      <w:szCs w:val="24"/>
      <w:lang w:val="en-GB" w:eastAsia="ja-JP"/>
    </w:rPr>
  </w:style>
  <w:style w:type="character" w:customStyle="1" w:styleId="berschrift5Zchn1">
    <w:name w:val="Überschrift 5 Zchn1"/>
    <w:rsid w:val="00ED432A"/>
    <w:rPr>
      <w:rFonts w:ascii="Arial" w:hAnsi="Arial"/>
      <w:b/>
      <w:bCs/>
      <w:i/>
      <w:iCs/>
      <w:sz w:val="26"/>
      <w:szCs w:val="26"/>
      <w:lang w:val="de-DE" w:eastAsia="de-DE" w:bidi="ar-SA"/>
    </w:rPr>
  </w:style>
  <w:style w:type="paragraph" w:customStyle="1" w:styleId="Example">
    <w:name w:val="Example"/>
    <w:basedOn w:val="Standard"/>
    <w:rsid w:val="00ED432A"/>
    <w:pPr>
      <w:autoSpaceDE/>
      <w:autoSpaceDN/>
      <w:adjustRightInd/>
      <w:spacing w:before="56" w:after="113" w:line="240" w:lineRule="auto"/>
      <w:ind w:left="633"/>
    </w:pPr>
    <w:rPr>
      <w:rFonts w:cs="Times New Roman"/>
      <w:i/>
      <w:color w:val="auto"/>
      <w:szCs w:val="20"/>
      <w:lang w:val="en-GB" w:eastAsia="ja-JP"/>
    </w:rPr>
  </w:style>
  <w:style w:type="numbering" w:customStyle="1" w:styleId="FormatvorlageAufgezhlt">
    <w:name w:val="Formatvorlage Aufgezählt"/>
    <w:basedOn w:val="KeineListe"/>
    <w:rsid w:val="00ED432A"/>
    <w:pPr>
      <w:numPr>
        <w:numId w:val="4"/>
      </w:numPr>
    </w:pPr>
  </w:style>
  <w:style w:type="paragraph" w:customStyle="1" w:styleId="Nummerierung">
    <w:name w:val="Nummerierung"/>
    <w:basedOn w:val="Standard"/>
    <w:rsid w:val="00ED432A"/>
    <w:pPr>
      <w:numPr>
        <w:numId w:val="5"/>
      </w:numPr>
      <w:autoSpaceDE/>
      <w:autoSpaceDN/>
      <w:adjustRightInd/>
      <w:spacing w:after="120" w:line="240" w:lineRule="auto"/>
      <w:ind w:left="641" w:hanging="357"/>
    </w:pPr>
    <w:rPr>
      <w:rFonts w:eastAsia="MS Mincho" w:cs="Times New Roman"/>
      <w:color w:val="auto"/>
      <w:szCs w:val="24"/>
      <w:lang w:val="en-GB" w:eastAsia="ja-JP"/>
    </w:rPr>
  </w:style>
  <w:style w:type="paragraph" w:customStyle="1" w:styleId="Dokumentnummer">
    <w:name w:val="Dokumentnummer"/>
    <w:basedOn w:val="Standard"/>
    <w:rsid w:val="00ED432A"/>
    <w:pPr>
      <w:autoSpaceDE/>
      <w:autoSpaceDN/>
      <w:adjustRightInd/>
      <w:spacing w:before="56" w:after="113" w:line="240" w:lineRule="auto"/>
      <w:jc w:val="center"/>
    </w:pPr>
    <w:rPr>
      <w:rFonts w:cs="Times New Roman"/>
      <w:b/>
      <w:color w:val="auto"/>
      <w:sz w:val="44"/>
      <w:szCs w:val="20"/>
      <w:lang w:val="en-GB" w:eastAsia="ja-JP"/>
    </w:rPr>
  </w:style>
  <w:style w:type="paragraph" w:customStyle="1" w:styleId="FormatvorlageBeschriftungZentriert">
    <w:name w:val="Formatvorlage Beschriftung + Zentriert"/>
    <w:basedOn w:val="Beschriftung"/>
    <w:rsid w:val="00ED432A"/>
    <w:pPr>
      <w:spacing w:before="120" w:after="360" w:line="240" w:lineRule="auto"/>
    </w:pPr>
    <w:rPr>
      <w:rFonts w:ascii="Arial" w:eastAsia="Times New Roman" w:hAnsi="Arial" w:cs="Times New Roman"/>
      <w:noProof w:val="0"/>
      <w:sz w:val="20"/>
      <w:szCs w:val="20"/>
      <w:lang w:val="en-GB" w:eastAsia="ja-JP"/>
    </w:rPr>
  </w:style>
  <w:style w:type="paragraph" w:customStyle="1" w:styleId="Dokumenttitel">
    <w:name w:val="Dokumenttitel"/>
    <w:basedOn w:val="Standard"/>
    <w:rsid w:val="00ED432A"/>
    <w:pPr>
      <w:autoSpaceDE/>
      <w:autoSpaceDN/>
      <w:adjustRightInd/>
      <w:spacing w:before="56" w:after="113" w:line="240" w:lineRule="auto"/>
      <w:jc w:val="center"/>
    </w:pPr>
    <w:rPr>
      <w:rFonts w:cs="Times New Roman"/>
      <w:color w:val="auto"/>
      <w:sz w:val="28"/>
      <w:szCs w:val="20"/>
      <w:lang w:val="en-GB" w:eastAsia="ja-JP"/>
    </w:rPr>
  </w:style>
  <w:style w:type="paragraph" w:styleId="Dokumentstruktur">
    <w:name w:val="Document Map"/>
    <w:basedOn w:val="Standard"/>
    <w:link w:val="DokumentstrukturZchn"/>
    <w:semiHidden/>
    <w:rsid w:val="00ED432A"/>
    <w:pPr>
      <w:shd w:val="clear" w:color="auto" w:fill="000080"/>
      <w:autoSpaceDE/>
      <w:autoSpaceDN/>
      <w:adjustRightInd/>
      <w:spacing w:line="240" w:lineRule="auto"/>
    </w:pPr>
    <w:rPr>
      <w:rFonts w:ascii="Tahoma" w:hAnsi="Tahoma" w:cs="Tahoma"/>
      <w:color w:val="auto"/>
      <w:sz w:val="20"/>
      <w:szCs w:val="20"/>
      <w:lang w:val="en-GB"/>
    </w:rPr>
  </w:style>
  <w:style w:type="character" w:customStyle="1" w:styleId="DokumentstrukturZchn">
    <w:name w:val="Dokumentstruktur Zchn"/>
    <w:basedOn w:val="Absatz-Standardschriftart"/>
    <w:link w:val="Dokumentstruktur"/>
    <w:semiHidden/>
    <w:rsid w:val="00ED432A"/>
    <w:rPr>
      <w:rFonts w:ascii="Tahoma" w:eastAsia="Times New Roman" w:hAnsi="Tahoma" w:cs="Tahoma"/>
      <w:sz w:val="20"/>
      <w:szCs w:val="20"/>
      <w:shd w:val="clear" w:color="auto" w:fill="000080"/>
      <w:lang w:val="en-GB" w:eastAsia="de-DE"/>
    </w:rPr>
  </w:style>
  <w:style w:type="paragraph" w:styleId="Index1">
    <w:name w:val="index 1"/>
    <w:basedOn w:val="Standard"/>
    <w:next w:val="Standard"/>
    <w:autoRedefine/>
    <w:semiHidden/>
    <w:rsid w:val="00ED432A"/>
    <w:pPr>
      <w:autoSpaceDE/>
      <w:autoSpaceDN/>
      <w:adjustRightInd/>
      <w:spacing w:line="240" w:lineRule="auto"/>
      <w:ind w:left="240" w:hanging="240"/>
    </w:pPr>
    <w:rPr>
      <w:rFonts w:cs="Times New Roman"/>
      <w:color w:val="auto"/>
      <w:szCs w:val="24"/>
      <w:lang w:val="en-GB"/>
    </w:rPr>
  </w:style>
  <w:style w:type="paragraph" w:customStyle="1" w:styleId="TableClassName">
    <w:name w:val="Table_ClassName"/>
    <w:basedOn w:val="Standard"/>
    <w:next w:val="TableAttribut"/>
    <w:rsid w:val="00ED432A"/>
    <w:pPr>
      <w:autoSpaceDE/>
      <w:autoSpaceDN/>
      <w:adjustRightInd/>
      <w:spacing w:before="240" w:after="120" w:line="240" w:lineRule="auto"/>
      <w:ind w:left="425" w:hanging="425"/>
    </w:pPr>
    <w:rPr>
      <w:b/>
      <w:bCs/>
      <w:color w:val="auto"/>
      <w:sz w:val="22"/>
      <w:szCs w:val="24"/>
      <w:lang w:val="en-GB"/>
    </w:rPr>
  </w:style>
  <w:style w:type="paragraph" w:customStyle="1" w:styleId="TableAttribut">
    <w:name w:val="Table_Attribut"/>
    <w:basedOn w:val="Standard"/>
    <w:next w:val="TableClassName"/>
    <w:rsid w:val="00ED432A"/>
    <w:pPr>
      <w:autoSpaceDE/>
      <w:autoSpaceDN/>
      <w:adjustRightInd/>
      <w:spacing w:line="240" w:lineRule="auto"/>
      <w:ind w:left="426" w:hanging="426"/>
      <w:jc w:val="right"/>
    </w:pPr>
    <w:rPr>
      <w:rFonts w:cs="Times New Roman"/>
      <w:iCs/>
      <w:color w:val="auto"/>
      <w:sz w:val="22"/>
      <w:szCs w:val="24"/>
      <w:lang w:val="en-GB"/>
    </w:rPr>
  </w:style>
  <w:style w:type="paragraph" w:customStyle="1" w:styleId="1Aufzhlung">
    <w:name w:val="1. Aufzählung"/>
    <w:basedOn w:val="Standard"/>
    <w:rsid w:val="00ED432A"/>
    <w:pPr>
      <w:tabs>
        <w:tab w:val="num" w:pos="454"/>
        <w:tab w:val="num" w:pos="720"/>
      </w:tabs>
      <w:autoSpaceDE/>
      <w:autoSpaceDN/>
      <w:adjustRightInd/>
      <w:spacing w:before="60" w:after="60" w:line="240" w:lineRule="atLeast"/>
      <w:ind w:left="454" w:right="-137" w:hanging="454"/>
    </w:pPr>
    <w:rPr>
      <w:color w:val="auto"/>
      <w:sz w:val="20"/>
      <w:szCs w:val="20"/>
      <w:lang w:val="en-GB"/>
    </w:rPr>
  </w:style>
  <w:style w:type="character" w:styleId="HTMLAkronym">
    <w:name w:val="HTML Acronym"/>
    <w:basedOn w:val="Absatz-Standardschriftart"/>
    <w:rsid w:val="00ED432A"/>
  </w:style>
  <w:style w:type="paragraph" w:customStyle="1" w:styleId="documentation">
    <w:name w:val="documentation"/>
    <w:basedOn w:val="Standard"/>
    <w:rsid w:val="00ED432A"/>
    <w:pPr>
      <w:autoSpaceDE/>
      <w:autoSpaceDN/>
      <w:adjustRightInd/>
      <w:spacing w:before="60" w:line="240" w:lineRule="auto"/>
    </w:pPr>
    <w:rPr>
      <w:rFonts w:ascii="Times New Roman" w:hAnsi="Times New Roman" w:cs="Times New Roman"/>
      <w:color w:val="auto"/>
      <w:szCs w:val="24"/>
      <w:lang w:val="en-GB"/>
    </w:rPr>
  </w:style>
  <w:style w:type="character" w:customStyle="1" w:styleId="berschrift4Zchn1">
    <w:name w:val="Überschrift 4 Zchn1"/>
    <w:rsid w:val="00ED432A"/>
    <w:rPr>
      <w:b/>
      <w:bCs/>
      <w:sz w:val="28"/>
      <w:szCs w:val="28"/>
      <w:lang w:val="en-GB"/>
    </w:rPr>
  </w:style>
  <w:style w:type="character" w:customStyle="1" w:styleId="berschrift3Zchn1">
    <w:name w:val="Überschrift 3 Zchn1"/>
    <w:rsid w:val="00ED432A"/>
    <w:rPr>
      <w:rFonts w:ascii="Arial" w:hAnsi="Arial" w:cs="Arial"/>
      <w:b/>
      <w:bCs/>
      <w:sz w:val="26"/>
      <w:szCs w:val="26"/>
      <w:lang w:val="en-GB"/>
    </w:rPr>
  </w:style>
  <w:style w:type="paragraph" w:customStyle="1" w:styleId="Titel1">
    <w:name w:val="Titel1"/>
    <w:basedOn w:val="Standard"/>
    <w:next w:val="Standard"/>
    <w:rsid w:val="00ED432A"/>
    <w:pPr>
      <w:autoSpaceDE/>
      <w:autoSpaceDN/>
      <w:adjustRightInd/>
      <w:spacing w:before="240" w:after="120" w:line="240" w:lineRule="auto"/>
    </w:pPr>
    <w:rPr>
      <w:rFonts w:cs="Times New Roman"/>
      <w:b/>
      <w:color w:val="auto"/>
      <w:sz w:val="32"/>
      <w:szCs w:val="24"/>
    </w:rPr>
  </w:style>
  <w:style w:type="paragraph" w:customStyle="1" w:styleId="Sub-Title">
    <w:name w:val="Sub-Title"/>
    <w:basedOn w:val="Standard"/>
    <w:next w:val="Standard"/>
    <w:rsid w:val="00ED432A"/>
    <w:pPr>
      <w:autoSpaceDE/>
      <w:autoSpaceDN/>
      <w:adjustRightInd/>
      <w:spacing w:before="240" w:after="120" w:line="240" w:lineRule="auto"/>
    </w:pPr>
    <w:rPr>
      <w:rFonts w:cs="Times New Roman"/>
      <w:color w:val="auto"/>
      <w:sz w:val="28"/>
      <w:szCs w:val="24"/>
    </w:rPr>
  </w:style>
  <w:style w:type="character" w:customStyle="1" w:styleId="ZchnZchn1">
    <w:name w:val="Zchn Zchn1"/>
    <w:rsid w:val="00ED432A"/>
    <w:rPr>
      <w:rFonts w:ascii="Arial" w:hAnsi="Arial" w:cs="Arial"/>
      <w:b/>
      <w:bCs/>
      <w:sz w:val="26"/>
      <w:szCs w:val="26"/>
      <w:lang w:val="en-US" w:eastAsia="en-US" w:bidi="ar-SA"/>
    </w:rPr>
  </w:style>
  <w:style w:type="paragraph" w:customStyle="1" w:styleId="NormalerText">
    <w:name w:val="NormalerText"/>
    <w:basedOn w:val="Standard"/>
    <w:rsid w:val="00ED432A"/>
    <w:pPr>
      <w:autoSpaceDE/>
      <w:autoSpaceDN/>
      <w:adjustRightInd/>
      <w:spacing w:after="120" w:line="240" w:lineRule="auto"/>
    </w:pPr>
    <w:rPr>
      <w:rFonts w:cs="Times New Roman"/>
      <w:color w:val="auto"/>
      <w:sz w:val="22"/>
      <w:szCs w:val="22"/>
    </w:rPr>
  </w:style>
  <w:style w:type="paragraph" w:customStyle="1" w:styleId="Aufgezhlt">
    <w:name w:val="Aufgezählt"/>
    <w:basedOn w:val="Standard"/>
    <w:rsid w:val="00ED432A"/>
    <w:pPr>
      <w:numPr>
        <w:numId w:val="7"/>
      </w:numPr>
      <w:autoSpaceDE/>
      <w:autoSpaceDN/>
      <w:adjustRightInd/>
      <w:spacing w:after="120" w:line="240" w:lineRule="auto"/>
    </w:pPr>
    <w:rPr>
      <w:rFonts w:cs="Times New Roman"/>
      <w:color w:val="auto"/>
      <w:sz w:val="22"/>
      <w:szCs w:val="22"/>
    </w:rPr>
  </w:style>
  <w:style w:type="paragraph" w:customStyle="1" w:styleId="NormaleBeschriftung">
    <w:name w:val="NormaleBeschriftung"/>
    <w:basedOn w:val="Beschriftung"/>
    <w:rsid w:val="00ED432A"/>
    <w:pPr>
      <w:spacing w:before="120" w:after="0" w:line="240" w:lineRule="auto"/>
      <w:outlineLvl w:val="2"/>
    </w:pPr>
    <w:rPr>
      <w:rFonts w:ascii="Arial" w:eastAsia="Times New Roman" w:hAnsi="Arial" w:cs="Times New Roman"/>
      <w:noProof w:val="0"/>
      <w:sz w:val="20"/>
      <w:szCs w:val="20"/>
      <w:lang w:val="en-GB" w:eastAsia="de-DE"/>
    </w:rPr>
  </w:style>
  <w:style w:type="character" w:customStyle="1" w:styleId="ZchnZchn2">
    <w:name w:val="Zchn Zchn2"/>
    <w:rsid w:val="00ED432A"/>
    <w:rPr>
      <w:rFonts w:ascii="Arial" w:hAnsi="Arial" w:cs="Arial"/>
      <w:b/>
      <w:bCs/>
      <w:sz w:val="26"/>
      <w:szCs w:val="26"/>
      <w:lang w:val="en-US" w:eastAsia="en-US" w:bidi="ar-SA"/>
    </w:rPr>
  </w:style>
  <w:style w:type="paragraph" w:styleId="Aufzhlungszeichen">
    <w:name w:val="List Bullet"/>
    <w:basedOn w:val="Standard"/>
    <w:link w:val="AufzhlungszeichenZchn"/>
    <w:rsid w:val="00ED432A"/>
    <w:pPr>
      <w:numPr>
        <w:numId w:val="8"/>
      </w:numPr>
      <w:autoSpaceDE/>
      <w:autoSpaceDN/>
      <w:adjustRightInd/>
      <w:spacing w:line="240" w:lineRule="auto"/>
    </w:pPr>
    <w:rPr>
      <w:rFonts w:cs="Times New Roman"/>
      <w:color w:val="auto"/>
      <w:szCs w:val="24"/>
      <w:lang w:val="en-GB"/>
    </w:rPr>
  </w:style>
  <w:style w:type="character" w:customStyle="1" w:styleId="AufzhlungszeichenZchn">
    <w:name w:val="Aufzählungszeichen Zchn"/>
    <w:link w:val="Aufzhlungszeichen"/>
    <w:rsid w:val="00ED432A"/>
    <w:rPr>
      <w:rFonts w:ascii="Arial" w:eastAsia="Times New Roman" w:hAnsi="Arial" w:cs="Times New Roman"/>
      <w:sz w:val="24"/>
      <w:szCs w:val="24"/>
      <w:lang w:val="en-GB" w:eastAsia="de-DE"/>
    </w:rPr>
  </w:style>
  <w:style w:type="paragraph" w:customStyle="1" w:styleId="Paragraph">
    <w:name w:val="&lt;  Paragraph &gt;"/>
    <w:basedOn w:val="-Style10Links"/>
    <w:rsid w:val="00ED432A"/>
    <w:pPr>
      <w:spacing w:before="80" w:line="240" w:lineRule="atLeast"/>
    </w:pPr>
  </w:style>
  <w:style w:type="paragraph" w:customStyle="1" w:styleId="-Style10Links">
    <w:name w:val="-Style (10 Links)"/>
    <w:basedOn w:val="-Style10Block"/>
    <w:rsid w:val="00ED432A"/>
    <w:pPr>
      <w:jc w:val="left"/>
    </w:pPr>
  </w:style>
  <w:style w:type="paragraph" w:customStyle="1" w:styleId="-Style10Block">
    <w:name w:val="-Style (10 Block)"/>
    <w:basedOn w:val="Standard"/>
    <w:rsid w:val="00ED432A"/>
    <w:pPr>
      <w:overflowPunct w:val="0"/>
      <w:spacing w:before="60" w:after="80" w:line="260" w:lineRule="exact"/>
      <w:textAlignment w:val="baseline"/>
    </w:pPr>
    <w:rPr>
      <w:rFonts w:ascii="Verdana" w:hAnsi="Verdana" w:cs="Times New Roman"/>
      <w:color w:val="auto"/>
      <w:sz w:val="20"/>
      <w:szCs w:val="20"/>
      <w:lang w:val="en-GB" w:eastAsia="en-US"/>
    </w:rPr>
  </w:style>
  <w:style w:type="character" w:customStyle="1" w:styleId="Code">
    <w:name w:val="&lt; Code &gt;"/>
    <w:rsid w:val="00ED432A"/>
    <w:rPr>
      <w:rFonts w:ascii="Courier New" w:hAnsi="Courier New" w:cs="Times New Roman"/>
      <w:sz w:val="20"/>
    </w:rPr>
  </w:style>
  <w:style w:type="paragraph" w:customStyle="1" w:styleId="ChapterforToC">
    <w:name w:val="&lt; Chapter for ToC &gt;"/>
    <w:basedOn w:val="Standard"/>
    <w:next w:val="Paragraph"/>
    <w:rsid w:val="00ED432A"/>
    <w:pPr>
      <w:pageBreakBefore/>
      <w:overflowPunct w:val="0"/>
      <w:spacing w:after="360" w:line="240" w:lineRule="auto"/>
      <w:textAlignment w:val="baseline"/>
    </w:pPr>
    <w:rPr>
      <w:rFonts w:ascii="Verdana" w:hAnsi="Verdana" w:cs="Times New Roman"/>
      <w:b/>
      <w:color w:val="auto"/>
      <w:sz w:val="28"/>
      <w:szCs w:val="20"/>
      <w:lang w:val="en-GB" w:eastAsia="en-US"/>
    </w:rPr>
  </w:style>
  <w:style w:type="paragraph" w:customStyle="1" w:styleId="Break">
    <w:name w:val="&lt; Break &gt;"/>
    <w:basedOn w:val="Paragraph"/>
    <w:rsid w:val="00ED432A"/>
    <w:pPr>
      <w:spacing w:before="40" w:after="40" w:line="240" w:lineRule="auto"/>
    </w:pPr>
  </w:style>
  <w:style w:type="paragraph" w:customStyle="1" w:styleId="Version">
    <w:name w:val="Version"/>
    <w:basedOn w:val="Standard"/>
    <w:rsid w:val="00ED432A"/>
    <w:pPr>
      <w:tabs>
        <w:tab w:val="left" w:pos="1701"/>
      </w:tabs>
      <w:overflowPunct w:val="0"/>
      <w:spacing w:line="240" w:lineRule="auto"/>
      <w:textAlignment w:val="baseline"/>
    </w:pPr>
    <w:rPr>
      <w:rFonts w:ascii="Helvetica" w:hAnsi="Helvetica" w:cs="Times New Roman"/>
      <w:i/>
      <w:color w:val="auto"/>
      <w:sz w:val="22"/>
      <w:szCs w:val="20"/>
      <w:lang w:val="en-GB" w:eastAsia="en-US"/>
    </w:rPr>
  </w:style>
  <w:style w:type="paragraph" w:customStyle="1" w:styleId="TabellenEintrag">
    <w:name w:val="TabellenEintrag"/>
    <w:basedOn w:val="Standard"/>
    <w:rsid w:val="00ED432A"/>
    <w:pPr>
      <w:overflowPunct w:val="0"/>
      <w:spacing w:line="240" w:lineRule="auto"/>
      <w:textAlignment w:val="baseline"/>
    </w:pPr>
    <w:rPr>
      <w:rFonts w:ascii="Helvetica" w:hAnsi="Helvetica" w:cs="Times New Roman"/>
      <w:color w:val="auto"/>
      <w:sz w:val="22"/>
      <w:szCs w:val="20"/>
      <w:lang w:val="en-GB" w:eastAsia="en-US"/>
    </w:rPr>
  </w:style>
  <w:style w:type="paragraph" w:customStyle="1" w:styleId="SubDot">
    <w:name w:val="SubDot"/>
    <w:basedOn w:val="Standard"/>
    <w:rsid w:val="00ED432A"/>
    <w:pPr>
      <w:overflowPunct w:val="0"/>
      <w:spacing w:before="40" w:line="240" w:lineRule="auto"/>
      <w:ind w:left="113" w:hanging="113"/>
      <w:textAlignment w:val="baseline"/>
    </w:pPr>
    <w:rPr>
      <w:rFonts w:ascii="BMWTypeLight" w:hAnsi="BMWTypeLight" w:cs="Times New Roman"/>
      <w:color w:val="auto"/>
      <w:sz w:val="12"/>
      <w:szCs w:val="20"/>
      <w:lang w:val="en-GB" w:eastAsia="en-US"/>
    </w:rPr>
  </w:style>
  <w:style w:type="paragraph" w:customStyle="1" w:styleId="Paragraph0">
    <w:name w:val="&lt;  Paragraph&gt;"/>
    <w:basedOn w:val="Standard"/>
    <w:rsid w:val="00ED432A"/>
    <w:pPr>
      <w:overflowPunct w:val="0"/>
      <w:spacing w:before="80" w:after="80" w:line="240" w:lineRule="atLeast"/>
      <w:textAlignment w:val="baseline"/>
    </w:pPr>
    <w:rPr>
      <w:rFonts w:ascii="Verdana" w:hAnsi="Verdana" w:cs="Times New Roman"/>
      <w:color w:val="auto"/>
      <w:sz w:val="20"/>
      <w:szCs w:val="20"/>
      <w:lang w:val="en-GB" w:eastAsia="en-US"/>
    </w:rPr>
  </w:style>
  <w:style w:type="paragraph" w:customStyle="1" w:styleId="VelocityCode">
    <w:name w:val="VelocityCode"/>
    <w:basedOn w:val="Standard"/>
    <w:rsid w:val="00ED432A"/>
    <w:pPr>
      <w:overflowPunct w:val="0"/>
      <w:spacing w:line="240" w:lineRule="auto"/>
      <w:textAlignment w:val="baseline"/>
    </w:pPr>
    <w:rPr>
      <w:rFonts w:ascii="Verdana" w:hAnsi="Verdana" w:cs="Times New Roman"/>
      <w:color w:val="800080"/>
      <w:sz w:val="16"/>
      <w:szCs w:val="16"/>
      <w:lang w:val="en-GB" w:eastAsia="en-US"/>
    </w:rPr>
  </w:style>
  <w:style w:type="paragraph" w:customStyle="1" w:styleId="StyleBulletedComplex12pt">
    <w:name w:val="Style Bulleted (Complex) 12 pt"/>
    <w:basedOn w:val="Liste"/>
    <w:rsid w:val="00ED432A"/>
    <w:pPr>
      <w:numPr>
        <w:numId w:val="9"/>
      </w:numPr>
      <w:overflowPunct/>
      <w:autoSpaceDE/>
      <w:autoSpaceDN/>
      <w:adjustRightInd/>
      <w:textAlignment w:val="auto"/>
    </w:pPr>
    <w:rPr>
      <w:rFonts w:ascii="Times New Roman" w:hAnsi="Times New Roman" w:cs="Angsana New"/>
      <w:sz w:val="24"/>
      <w:szCs w:val="28"/>
      <w:lang w:val="en-US" w:bidi="th-TH"/>
    </w:rPr>
  </w:style>
  <w:style w:type="paragraph" w:styleId="Liste">
    <w:name w:val="List"/>
    <w:basedOn w:val="Standard"/>
    <w:rsid w:val="00ED432A"/>
    <w:pPr>
      <w:overflowPunct w:val="0"/>
      <w:spacing w:line="240" w:lineRule="auto"/>
      <w:ind w:left="283" w:hanging="283"/>
      <w:textAlignment w:val="baseline"/>
    </w:pPr>
    <w:rPr>
      <w:rFonts w:ascii="Verdana" w:hAnsi="Verdana" w:cs="Times New Roman"/>
      <w:color w:val="auto"/>
      <w:sz w:val="20"/>
      <w:szCs w:val="20"/>
      <w:lang w:val="en-GB" w:eastAsia="en-US"/>
    </w:rPr>
  </w:style>
  <w:style w:type="table" w:styleId="TabelleRaster6">
    <w:name w:val="Table Grid 6"/>
    <w:basedOn w:val="NormaleTabelle"/>
    <w:rsid w:val="00ED432A"/>
    <w:pPr>
      <w:overflowPunct w:val="0"/>
      <w:autoSpaceDE w:val="0"/>
      <w:autoSpaceDN w:val="0"/>
      <w:adjustRightInd w:val="0"/>
      <w:spacing w:after="0" w:line="240" w:lineRule="auto"/>
      <w:textAlignment w:val="baseline"/>
    </w:pPr>
    <w:rPr>
      <w:rFonts w:ascii="Times" w:eastAsia="Times New Roman" w:hAnsi="Times" w:cs="Times New Roman"/>
      <w:sz w:val="20"/>
      <w:szCs w:val="20"/>
      <w:lang w:val="de-DE"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paragraph" w:styleId="HTMLVorformatiert">
    <w:name w:val="HTML Preformatted"/>
    <w:basedOn w:val="Standard"/>
    <w:link w:val="HTMLVorformatiertZchn"/>
    <w:rsid w:val="00ED4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urier New" w:hAnsi="Courier New" w:cs="Courier New"/>
      <w:color w:val="auto"/>
      <w:sz w:val="20"/>
      <w:szCs w:val="20"/>
      <w:lang w:val="en-GB"/>
    </w:rPr>
  </w:style>
  <w:style w:type="character" w:customStyle="1" w:styleId="HTMLVorformatiertZchn">
    <w:name w:val="HTML Vorformatiert Zchn"/>
    <w:basedOn w:val="Absatz-Standardschriftart"/>
    <w:link w:val="HTMLVorformatiert"/>
    <w:rsid w:val="00ED432A"/>
    <w:rPr>
      <w:rFonts w:ascii="Courier New" w:eastAsia="Times New Roman" w:hAnsi="Courier New" w:cs="Courier New"/>
      <w:sz w:val="20"/>
      <w:szCs w:val="20"/>
      <w:lang w:val="en-GB" w:eastAsia="de-DE"/>
    </w:rPr>
  </w:style>
  <w:style w:type="character" w:customStyle="1" w:styleId="ZchnZchn12">
    <w:name w:val="Zchn Zchn12"/>
    <w:rsid w:val="00ED432A"/>
    <w:rPr>
      <w:rFonts w:ascii="Arial" w:hAnsi="Arial"/>
      <w:b/>
      <w:bCs/>
      <w:i/>
      <w:iCs/>
      <w:sz w:val="26"/>
      <w:szCs w:val="26"/>
      <w:lang w:val="de-DE" w:eastAsia="de-DE" w:bidi="ar-SA"/>
    </w:rPr>
  </w:style>
  <w:style w:type="character" w:customStyle="1" w:styleId="ZchnZchn11">
    <w:name w:val="Zchn Zchn11"/>
    <w:rsid w:val="00ED432A"/>
    <w:rPr>
      <w:b/>
      <w:bCs/>
      <w:sz w:val="22"/>
      <w:szCs w:val="22"/>
      <w:lang w:val="de-DE" w:eastAsia="de-DE" w:bidi="ar-SA"/>
    </w:rPr>
  </w:style>
  <w:style w:type="character" w:customStyle="1" w:styleId="ZchnZchn13">
    <w:name w:val="Zchn Zchn13"/>
    <w:rsid w:val="00ED432A"/>
    <w:rPr>
      <w:b/>
      <w:bCs/>
      <w:sz w:val="28"/>
      <w:szCs w:val="28"/>
      <w:lang w:val="de-DE" w:eastAsia="de-DE" w:bidi="ar-SA"/>
    </w:rPr>
  </w:style>
  <w:style w:type="character" w:customStyle="1" w:styleId="ZchnZchn14">
    <w:name w:val="Zchn Zchn14"/>
    <w:rsid w:val="00ED432A"/>
    <w:rPr>
      <w:rFonts w:ascii="Arial" w:hAnsi="Arial" w:cs="Arial"/>
      <w:b/>
      <w:bCs/>
      <w:sz w:val="26"/>
      <w:szCs w:val="26"/>
      <w:lang w:val="de-DE" w:eastAsia="de-DE" w:bidi="ar-SA"/>
    </w:rPr>
  </w:style>
  <w:style w:type="character" w:customStyle="1" w:styleId="ZchnZchn16">
    <w:name w:val="Zchn Zchn16"/>
    <w:locked/>
    <w:rsid w:val="00ED432A"/>
    <w:rPr>
      <w:rFonts w:ascii="Arial" w:hAnsi="Arial" w:cs="Arial"/>
      <w:b/>
      <w:bCs/>
      <w:kern w:val="32"/>
      <w:sz w:val="32"/>
      <w:szCs w:val="32"/>
      <w:lang w:val="de-DE" w:eastAsia="de-DE" w:bidi="ar-SA"/>
    </w:rPr>
  </w:style>
  <w:style w:type="character" w:customStyle="1" w:styleId="ZchnZchn15">
    <w:name w:val="Zchn Zchn15"/>
    <w:semiHidden/>
    <w:locked/>
    <w:rsid w:val="00ED432A"/>
    <w:rPr>
      <w:rFonts w:ascii="Arial" w:hAnsi="Arial" w:cs="Arial"/>
      <w:b/>
      <w:bCs/>
      <w:i/>
      <w:iCs/>
      <w:sz w:val="28"/>
      <w:szCs w:val="28"/>
      <w:lang w:val="de-DE" w:eastAsia="de-DE" w:bidi="ar-SA"/>
    </w:rPr>
  </w:style>
  <w:style w:type="character" w:customStyle="1" w:styleId="ZchnZchn10">
    <w:name w:val="Zchn Zchn10"/>
    <w:semiHidden/>
    <w:locked/>
    <w:rsid w:val="00ED432A"/>
    <w:rPr>
      <w:sz w:val="24"/>
      <w:szCs w:val="24"/>
      <w:lang w:val="de-DE" w:eastAsia="de-DE" w:bidi="ar-SA"/>
    </w:rPr>
  </w:style>
  <w:style w:type="character" w:customStyle="1" w:styleId="ZchnZchn9">
    <w:name w:val="Zchn Zchn9"/>
    <w:semiHidden/>
    <w:locked/>
    <w:rsid w:val="00ED432A"/>
    <w:rPr>
      <w:i/>
      <w:iCs/>
      <w:sz w:val="24"/>
      <w:szCs w:val="24"/>
      <w:lang w:val="de-DE" w:eastAsia="de-DE" w:bidi="ar-SA"/>
    </w:rPr>
  </w:style>
  <w:style w:type="character" w:customStyle="1" w:styleId="ZchnZchn8">
    <w:name w:val="Zchn Zchn8"/>
    <w:semiHidden/>
    <w:locked/>
    <w:rsid w:val="00ED432A"/>
    <w:rPr>
      <w:rFonts w:ascii="Arial" w:hAnsi="Arial" w:cs="Arial"/>
      <w:sz w:val="22"/>
      <w:szCs w:val="22"/>
      <w:lang w:val="de-DE" w:eastAsia="de-DE" w:bidi="ar-SA"/>
    </w:rPr>
  </w:style>
  <w:style w:type="character" w:customStyle="1" w:styleId="ZchnZchn7">
    <w:name w:val="Zchn Zchn7"/>
    <w:semiHidden/>
    <w:locked/>
    <w:rsid w:val="00ED432A"/>
    <w:rPr>
      <w:rFonts w:ascii="Arial" w:hAnsi="Arial"/>
      <w:szCs w:val="24"/>
      <w:lang w:val="de-DE" w:eastAsia="de-DE" w:bidi="ar-SA"/>
    </w:rPr>
  </w:style>
  <w:style w:type="character" w:customStyle="1" w:styleId="ZchnZchn6">
    <w:name w:val="Zchn Zchn6"/>
    <w:semiHidden/>
    <w:locked/>
    <w:rsid w:val="00ED432A"/>
    <w:rPr>
      <w:rFonts w:ascii="Arial" w:hAnsi="Arial"/>
      <w:szCs w:val="24"/>
      <w:lang w:val="de-DE" w:eastAsia="de-DE" w:bidi="ar-SA"/>
    </w:rPr>
  </w:style>
  <w:style w:type="character" w:customStyle="1" w:styleId="ZchnZchn4">
    <w:name w:val="Zchn Zchn4"/>
    <w:semiHidden/>
    <w:locked/>
    <w:rsid w:val="00ED432A"/>
    <w:rPr>
      <w:rFonts w:ascii="Tahoma" w:hAnsi="Tahoma" w:cs="Tahoma"/>
      <w:lang w:val="de-DE" w:eastAsia="de-DE" w:bidi="ar-SA"/>
    </w:rPr>
  </w:style>
  <w:style w:type="character" w:customStyle="1" w:styleId="ZchnZchn5">
    <w:name w:val="Zchn Zchn5"/>
    <w:semiHidden/>
    <w:locked/>
    <w:rsid w:val="00ED432A"/>
    <w:rPr>
      <w:rFonts w:ascii="Tahoma" w:eastAsia="MS Mincho" w:hAnsi="Tahoma"/>
      <w:sz w:val="16"/>
      <w:szCs w:val="16"/>
      <w:lang w:val="de-DE" w:eastAsia="ja-JP" w:bidi="ar-SA"/>
    </w:rPr>
  </w:style>
  <w:style w:type="character" w:customStyle="1" w:styleId="BodyTextCharZchnZchn">
    <w:name w:val="Body Text Char Zchn Zchn"/>
    <w:semiHidden/>
    <w:locked/>
    <w:rsid w:val="00ED432A"/>
    <w:rPr>
      <w:rFonts w:ascii="Arial" w:hAnsi="Arial" w:cs="Arial"/>
      <w:b/>
      <w:bCs/>
      <w:sz w:val="24"/>
      <w:szCs w:val="24"/>
      <w:lang w:val="en-US" w:eastAsia="de-DE" w:bidi="ar-SA"/>
    </w:rPr>
  </w:style>
  <w:style w:type="paragraph" w:customStyle="1" w:styleId="Formatvorlage1">
    <w:name w:val="Formatvorlage1"/>
    <w:basedOn w:val="berschrift2"/>
    <w:link w:val="Formatvorlage1Zchn"/>
    <w:qFormat/>
    <w:rsid w:val="00ED432A"/>
    <w:pPr>
      <w:keepLines w:val="0"/>
      <w:numPr>
        <w:numId w:val="11"/>
      </w:numPr>
      <w:autoSpaceDE/>
      <w:autoSpaceDN/>
      <w:adjustRightInd/>
      <w:spacing w:before="240" w:line="240" w:lineRule="auto"/>
      <w:ind w:left="578" w:hanging="578"/>
    </w:pPr>
    <w:rPr>
      <w:rFonts w:eastAsia="Times New Roman"/>
      <w:i/>
      <w:iCs/>
      <w:color w:val="auto"/>
      <w:sz w:val="28"/>
      <w:szCs w:val="28"/>
      <w:lang w:val="en-GB"/>
    </w:rPr>
  </w:style>
  <w:style w:type="paragraph" w:customStyle="1" w:styleId="Formatvorlage2">
    <w:name w:val="Formatvorlage2"/>
    <w:basedOn w:val="berschrift2"/>
    <w:link w:val="Formatvorlage2Zchn"/>
    <w:qFormat/>
    <w:rsid w:val="00ED432A"/>
    <w:pPr>
      <w:keepLines w:val="0"/>
      <w:numPr>
        <w:ilvl w:val="0"/>
        <w:numId w:val="0"/>
      </w:numPr>
      <w:tabs>
        <w:tab w:val="num" w:pos="576"/>
      </w:tabs>
      <w:autoSpaceDE/>
      <w:autoSpaceDN/>
      <w:adjustRightInd/>
      <w:spacing w:before="240" w:line="240" w:lineRule="auto"/>
      <w:ind w:left="578" w:hanging="578"/>
    </w:pPr>
    <w:rPr>
      <w:rFonts w:eastAsia="Times New Roman"/>
      <w:i/>
      <w:iCs/>
      <w:color w:val="auto"/>
      <w:sz w:val="28"/>
      <w:szCs w:val="28"/>
      <w:lang w:val="en-GB"/>
    </w:rPr>
  </w:style>
  <w:style w:type="character" w:customStyle="1" w:styleId="Formatvorlage1Zchn">
    <w:name w:val="Formatvorlage1 Zchn"/>
    <w:link w:val="Formatvorlage1"/>
    <w:rsid w:val="00ED432A"/>
    <w:rPr>
      <w:rFonts w:ascii="Arial" w:eastAsia="Times New Roman" w:hAnsi="Arial" w:cs="Arial"/>
      <w:b/>
      <w:bCs/>
      <w:i/>
      <w:iCs/>
      <w:sz w:val="28"/>
      <w:szCs w:val="28"/>
      <w:lang w:val="en-GB" w:eastAsia="de-DE"/>
    </w:rPr>
  </w:style>
  <w:style w:type="character" w:customStyle="1" w:styleId="Formatvorlage2Zchn">
    <w:name w:val="Formatvorlage2 Zchn"/>
    <w:link w:val="Formatvorlage2"/>
    <w:rsid w:val="00ED432A"/>
    <w:rPr>
      <w:rFonts w:ascii="Arial" w:eastAsia="Times New Roman" w:hAnsi="Arial" w:cs="Arial"/>
      <w:b/>
      <w:bCs/>
      <w:i/>
      <w:iCs/>
      <w:sz w:val="28"/>
      <w:szCs w:val="28"/>
      <w:lang w:val="en-GB" w:eastAsia="de-DE"/>
    </w:rPr>
  </w:style>
  <w:style w:type="paragraph" w:customStyle="1" w:styleId="Aufzhlung1">
    <w:name w:val="Aufzählung 1"/>
    <w:basedOn w:val="VDABlocktext"/>
    <w:link w:val="Aufzhlung1Zchn"/>
    <w:qFormat/>
    <w:rsid w:val="00ED432A"/>
    <w:pPr>
      <w:numPr>
        <w:numId w:val="12"/>
      </w:numPr>
    </w:pPr>
  </w:style>
  <w:style w:type="paragraph" w:customStyle="1" w:styleId="Aufzhlung2">
    <w:name w:val="Aufzählung 2"/>
    <w:basedOn w:val="Aufzhlung1"/>
    <w:link w:val="Aufzhlung2Zchn"/>
    <w:qFormat/>
    <w:rsid w:val="00ED432A"/>
    <w:pPr>
      <w:numPr>
        <w:ilvl w:val="1"/>
      </w:numPr>
    </w:pPr>
  </w:style>
  <w:style w:type="character" w:customStyle="1" w:styleId="Aufzhlung1Zchn">
    <w:name w:val="Aufzählung 1 Zchn"/>
    <w:link w:val="Aufzhlung1"/>
    <w:rsid w:val="00ED432A"/>
    <w:rPr>
      <w:rFonts w:ascii="Arial" w:eastAsia="Times New Roman" w:hAnsi="Arial" w:cs="Times New Roman"/>
      <w:sz w:val="24"/>
      <w:szCs w:val="24"/>
      <w:lang w:val="en-GB" w:eastAsia="de-DE"/>
    </w:rPr>
  </w:style>
  <w:style w:type="paragraph" w:customStyle="1" w:styleId="Aufzhlungnumerisch">
    <w:name w:val="Aufzählung numerisch"/>
    <w:basedOn w:val="Aufzhlung1"/>
    <w:link w:val="AufzhlungnumerischZchn"/>
    <w:qFormat/>
    <w:rsid w:val="00ED432A"/>
    <w:pPr>
      <w:numPr>
        <w:numId w:val="13"/>
      </w:numPr>
    </w:pPr>
  </w:style>
  <w:style w:type="character" w:customStyle="1" w:styleId="Aufzhlung2Zchn">
    <w:name w:val="Aufzählung 2 Zchn"/>
    <w:link w:val="Aufzhlung2"/>
    <w:rsid w:val="00ED432A"/>
    <w:rPr>
      <w:rFonts w:ascii="Arial" w:eastAsia="Times New Roman" w:hAnsi="Arial" w:cs="Times New Roman"/>
      <w:sz w:val="24"/>
      <w:szCs w:val="24"/>
      <w:lang w:val="en-GB" w:eastAsia="de-DE"/>
    </w:rPr>
  </w:style>
  <w:style w:type="character" w:customStyle="1" w:styleId="AufzhlungnumerischZchn">
    <w:name w:val="Aufzählung numerisch Zchn"/>
    <w:link w:val="Aufzhlungnumerisch"/>
    <w:rsid w:val="00ED432A"/>
    <w:rPr>
      <w:rFonts w:ascii="Arial" w:eastAsia="Times New Roman" w:hAnsi="Arial" w:cs="Times New Roman"/>
      <w:sz w:val="24"/>
      <w:szCs w:val="24"/>
      <w:lang w:val="en-GB" w:eastAsia="de-DE"/>
    </w:rPr>
  </w:style>
  <w:style w:type="paragraph" w:styleId="berarbeitung">
    <w:name w:val="Revision"/>
    <w:hidden/>
    <w:uiPriority w:val="99"/>
    <w:semiHidden/>
    <w:rsid w:val="00ED432A"/>
    <w:pPr>
      <w:spacing w:after="0" w:line="240" w:lineRule="auto"/>
    </w:pPr>
    <w:rPr>
      <w:rFonts w:ascii="Arial" w:eastAsia="Times New Roman" w:hAnsi="Arial" w:cs="Times New Roman"/>
      <w:sz w:val="24"/>
      <w:szCs w:val="24"/>
      <w:lang w:val="de-DE" w:eastAsia="de-DE"/>
    </w:rPr>
  </w:style>
  <w:style w:type="paragraph" w:customStyle="1" w:styleId="TableofContent">
    <w:name w:val="Table of Content"/>
    <w:basedOn w:val="Standard"/>
    <w:next w:val="Standard"/>
    <w:uiPriority w:val="99"/>
    <w:rsid w:val="00ED432A"/>
    <w:pPr>
      <w:autoSpaceDE/>
      <w:autoSpaceDN/>
      <w:adjustRightInd/>
      <w:spacing w:after="120" w:line="240" w:lineRule="auto"/>
    </w:pPr>
    <w:rPr>
      <w:rFonts w:cs="Times New Roman"/>
      <w:color w:val="auto"/>
      <w:sz w:val="20"/>
      <w:szCs w:val="20"/>
      <w:lang w:val="en-GB" w:eastAsia="en-US"/>
    </w:rPr>
  </w:style>
  <w:style w:type="paragraph" w:customStyle="1" w:styleId="Figure">
    <w:name w:val="Figure"/>
    <w:basedOn w:val="Standard"/>
    <w:next w:val="Standard"/>
    <w:uiPriority w:val="99"/>
    <w:rsid w:val="00ED432A"/>
    <w:pPr>
      <w:numPr>
        <w:numId w:val="14"/>
      </w:numPr>
      <w:autoSpaceDE/>
      <w:autoSpaceDN/>
      <w:adjustRightInd/>
      <w:spacing w:after="120" w:line="240" w:lineRule="auto"/>
      <w:ind w:hanging="181"/>
      <w:jc w:val="center"/>
    </w:pPr>
    <w:rPr>
      <w:rFonts w:cs="Times New Roman"/>
      <w:color w:val="auto"/>
      <w:sz w:val="20"/>
      <w:szCs w:val="20"/>
      <w:lang w:eastAsia="en-US"/>
    </w:rPr>
  </w:style>
  <w:style w:type="paragraph" w:styleId="Inhaltsverzeichnisberschrift">
    <w:name w:val="TOC Heading"/>
    <w:basedOn w:val="berschrift1"/>
    <w:next w:val="Standard"/>
    <w:uiPriority w:val="39"/>
    <w:semiHidden/>
    <w:unhideWhenUsed/>
    <w:qFormat/>
    <w:rsid w:val="00ED432A"/>
    <w:pPr>
      <w:keepLines w:val="0"/>
      <w:numPr>
        <w:numId w:val="0"/>
      </w:numPr>
      <w:autoSpaceDE/>
      <w:autoSpaceDN/>
      <w:adjustRightInd/>
      <w:spacing w:before="240" w:after="60" w:line="240" w:lineRule="auto"/>
      <w:contextualSpacing w:val="0"/>
      <w:outlineLvl w:val="9"/>
    </w:pPr>
    <w:rPr>
      <w:rFonts w:ascii="Cambria" w:eastAsia="Times New Roman" w:hAnsi="Cambria" w:cs="Times New Roman"/>
      <w:color w:val="auto"/>
      <w:kern w:val="32"/>
      <w:sz w:val="32"/>
      <w:szCs w:val="32"/>
      <w:lang w:val="en-GB"/>
    </w:rPr>
  </w:style>
  <w:style w:type="paragraph" w:customStyle="1" w:styleId="SmallStandard">
    <w:name w:val="Small Standard"/>
    <w:basedOn w:val="Standard"/>
    <w:link w:val="SmallStandardZchn"/>
    <w:qFormat/>
    <w:rsid w:val="00ED432A"/>
    <w:pPr>
      <w:autoSpaceDE/>
      <w:autoSpaceDN/>
      <w:adjustRightInd/>
      <w:spacing w:after="120" w:line="240" w:lineRule="auto"/>
    </w:pPr>
    <w:rPr>
      <w:rFonts w:cs="Times New Roman"/>
      <w:color w:val="auto"/>
      <w:sz w:val="16"/>
      <w:szCs w:val="16"/>
      <w:lang w:val="en-GB"/>
    </w:rPr>
  </w:style>
  <w:style w:type="character" w:customStyle="1" w:styleId="SmallStandardZchn">
    <w:name w:val="Small Standard Zchn"/>
    <w:link w:val="SmallStandard"/>
    <w:rsid w:val="00ED432A"/>
    <w:rPr>
      <w:rFonts w:ascii="Arial" w:eastAsia="Times New Roman" w:hAnsi="Arial" w:cs="Times New Roman"/>
      <w:sz w:val="16"/>
      <w:szCs w:val="16"/>
      <w:lang w:val="en-GB" w:eastAsia="de-DE"/>
    </w:rPr>
  </w:style>
  <w:style w:type="paragraph" w:customStyle="1" w:styleId="Aufzhlung">
    <w:name w:val="Aufzählung"/>
    <w:basedOn w:val="Standard"/>
    <w:rsid w:val="00ED432A"/>
    <w:pPr>
      <w:tabs>
        <w:tab w:val="num" w:pos="360"/>
        <w:tab w:val="num" w:pos="1097"/>
      </w:tabs>
      <w:autoSpaceDE/>
      <w:autoSpaceDN/>
      <w:adjustRightInd/>
      <w:spacing w:after="120" w:line="240" w:lineRule="auto"/>
      <w:ind w:left="1094" w:hanging="357"/>
    </w:pPr>
    <w:rPr>
      <w:rFonts w:cs="Times New Roman"/>
      <w:sz w:val="22"/>
      <w:szCs w:val="20"/>
      <w:lang w:eastAsia="en-US"/>
    </w:rPr>
  </w:style>
  <w:style w:type="paragraph" w:customStyle="1" w:styleId="Bildunterschrift">
    <w:name w:val="Bildunterschrift"/>
    <w:basedOn w:val="Standard"/>
    <w:rsid w:val="00ED432A"/>
    <w:pPr>
      <w:autoSpaceDE/>
      <w:autoSpaceDN/>
      <w:adjustRightInd/>
      <w:spacing w:after="120" w:line="240" w:lineRule="auto"/>
    </w:pPr>
    <w:rPr>
      <w:rFonts w:ascii="Times New Roman" w:hAnsi="Times New Roman" w:cs="Times New Roman"/>
      <w:i/>
      <w:color w:val="auto"/>
      <w:szCs w:val="20"/>
      <w:lang w:eastAsia="en-US"/>
    </w:rPr>
  </w:style>
  <w:style w:type="character" w:customStyle="1" w:styleId="TextkrperZchn1">
    <w:name w:val="Textkörper Zchn1"/>
    <w:aliases w:val="Body Text Char Zchn1"/>
    <w:semiHidden/>
    <w:rsid w:val="00ED432A"/>
    <w:rPr>
      <w:rFonts w:ascii="Arial" w:hAnsi="Arial"/>
      <w:sz w:val="24"/>
      <w:szCs w:val="24"/>
    </w:rPr>
  </w:style>
  <w:style w:type="paragraph" w:customStyle="1" w:styleId="Reference">
    <w:name w:val="Reference"/>
    <w:basedOn w:val="Standard"/>
    <w:rsid w:val="00ED432A"/>
    <w:pPr>
      <w:autoSpaceDE/>
      <w:autoSpaceDN/>
      <w:adjustRightInd/>
      <w:spacing w:before="0" w:after="120" w:line="360" w:lineRule="auto"/>
      <w:ind w:left="1484" w:hanging="1484"/>
    </w:pPr>
    <w:rPr>
      <w:rFonts w:cs="Times New Roman"/>
      <w:color w:val="auto"/>
      <w:sz w:val="22"/>
      <w:szCs w:val="20"/>
      <w:lang w:val="en-GB"/>
    </w:rPr>
  </w:style>
  <w:style w:type="character" w:customStyle="1" w:styleId="hps">
    <w:name w:val="hps"/>
    <w:rsid w:val="00ED432A"/>
  </w:style>
  <w:style w:type="character" w:customStyle="1" w:styleId="shorttext">
    <w:name w:val="short_text"/>
    <w:rsid w:val="00ED432A"/>
  </w:style>
  <w:style w:type="character" w:styleId="BesuchterLink">
    <w:name w:val="FollowedHyperlink"/>
    <w:rsid w:val="00ED432A"/>
    <w:rPr>
      <w:color w:val="800080"/>
      <w:u w:val="single"/>
    </w:rPr>
  </w:style>
  <w:style w:type="character" w:customStyle="1" w:styleId="NichtaufgelsteErwhnung1">
    <w:name w:val="Nicht aufgelöste Erwähnung1"/>
    <w:uiPriority w:val="99"/>
    <w:semiHidden/>
    <w:unhideWhenUsed/>
    <w:rsid w:val="00ED432A"/>
    <w:rPr>
      <w:color w:val="808080"/>
      <w:shd w:val="clear" w:color="auto" w:fill="E6E6E6"/>
    </w:rPr>
  </w:style>
  <w:style w:type="character" w:customStyle="1" w:styleId="NichtaufgelsteErwhnung2">
    <w:name w:val="Nicht aufgelöste Erwähnung2"/>
    <w:basedOn w:val="Absatz-Standardschriftart"/>
    <w:uiPriority w:val="99"/>
    <w:semiHidden/>
    <w:unhideWhenUsed/>
    <w:rsid w:val="00157854"/>
    <w:rPr>
      <w:color w:val="605E5C"/>
      <w:shd w:val="clear" w:color="auto" w:fill="E1DFDD"/>
    </w:rPr>
  </w:style>
  <w:style w:type="paragraph" w:customStyle="1" w:styleId="Titel2">
    <w:name w:val="Titel2"/>
    <w:basedOn w:val="Standard"/>
    <w:next w:val="Standard"/>
    <w:rsid w:val="002C65AC"/>
    <w:pPr>
      <w:autoSpaceDE/>
      <w:autoSpaceDN/>
      <w:adjustRightInd/>
      <w:spacing w:before="240" w:after="120" w:line="240" w:lineRule="auto"/>
    </w:pPr>
    <w:rPr>
      <w:rFonts w:cs="Times New Roman"/>
      <w:b/>
      <w:color w:val="auto"/>
      <w:sz w:val="32"/>
      <w:szCs w:val="24"/>
    </w:rPr>
  </w:style>
  <w:style w:type="character" w:customStyle="1" w:styleId="ZchnZchn17">
    <w:name w:val="Zchn Zchn1"/>
    <w:rsid w:val="002C65AC"/>
    <w:rPr>
      <w:rFonts w:ascii="Arial" w:hAnsi="Arial" w:cs="Arial"/>
      <w:b/>
      <w:bCs/>
      <w:sz w:val="26"/>
      <w:szCs w:val="26"/>
      <w:lang w:val="en-US" w:eastAsia="en-US" w:bidi="ar-SA"/>
    </w:rPr>
  </w:style>
  <w:style w:type="character" w:customStyle="1" w:styleId="ZchnZchn20">
    <w:name w:val="Zchn Zchn2"/>
    <w:rsid w:val="002C65AC"/>
    <w:rPr>
      <w:rFonts w:ascii="Arial" w:hAnsi="Arial" w:cs="Arial"/>
      <w:b/>
      <w:bCs/>
      <w:sz w:val="26"/>
      <w:szCs w:val="26"/>
      <w:lang w:val="en-US" w:eastAsia="en-US" w:bidi="ar-SA"/>
    </w:rPr>
  </w:style>
  <w:style w:type="character" w:customStyle="1" w:styleId="ZchnZchn120">
    <w:name w:val="Zchn Zchn12"/>
    <w:rsid w:val="002C65AC"/>
    <w:rPr>
      <w:rFonts w:ascii="Arial" w:hAnsi="Arial"/>
      <w:b/>
      <w:bCs/>
      <w:i/>
      <w:iCs/>
      <w:sz w:val="26"/>
      <w:szCs w:val="26"/>
      <w:lang w:val="de-DE" w:eastAsia="de-DE" w:bidi="ar-SA"/>
    </w:rPr>
  </w:style>
  <w:style w:type="character" w:customStyle="1" w:styleId="ZchnZchn110">
    <w:name w:val="Zchn Zchn11"/>
    <w:rsid w:val="002C65AC"/>
    <w:rPr>
      <w:b/>
      <w:bCs/>
      <w:sz w:val="22"/>
      <w:szCs w:val="22"/>
      <w:lang w:val="de-DE" w:eastAsia="de-DE" w:bidi="ar-SA"/>
    </w:rPr>
  </w:style>
  <w:style w:type="character" w:customStyle="1" w:styleId="ZchnZchn130">
    <w:name w:val="Zchn Zchn13"/>
    <w:rsid w:val="002C65AC"/>
    <w:rPr>
      <w:b/>
      <w:bCs/>
      <w:sz w:val="28"/>
      <w:szCs w:val="28"/>
      <w:lang w:val="de-DE" w:eastAsia="de-DE" w:bidi="ar-SA"/>
    </w:rPr>
  </w:style>
  <w:style w:type="character" w:customStyle="1" w:styleId="ZchnZchn140">
    <w:name w:val="Zchn Zchn14"/>
    <w:rsid w:val="002C65AC"/>
    <w:rPr>
      <w:rFonts w:ascii="Arial" w:hAnsi="Arial" w:cs="Arial"/>
      <w:b/>
      <w:bCs/>
      <w:sz w:val="26"/>
      <w:szCs w:val="26"/>
      <w:lang w:val="de-DE" w:eastAsia="de-DE" w:bidi="ar-SA"/>
    </w:rPr>
  </w:style>
  <w:style w:type="character" w:customStyle="1" w:styleId="ZchnZchn160">
    <w:name w:val="Zchn Zchn16"/>
    <w:locked/>
    <w:rsid w:val="002C65AC"/>
    <w:rPr>
      <w:rFonts w:ascii="Arial" w:hAnsi="Arial" w:cs="Arial"/>
      <w:b/>
      <w:bCs/>
      <w:kern w:val="32"/>
      <w:sz w:val="32"/>
      <w:szCs w:val="32"/>
      <w:lang w:val="de-DE" w:eastAsia="de-DE" w:bidi="ar-SA"/>
    </w:rPr>
  </w:style>
  <w:style w:type="character" w:customStyle="1" w:styleId="ZchnZchn150">
    <w:name w:val="Zchn Zchn15"/>
    <w:semiHidden/>
    <w:locked/>
    <w:rsid w:val="002C65AC"/>
    <w:rPr>
      <w:rFonts w:ascii="Arial" w:hAnsi="Arial" w:cs="Arial"/>
      <w:b/>
      <w:bCs/>
      <w:i/>
      <w:iCs/>
      <w:sz w:val="28"/>
      <w:szCs w:val="28"/>
      <w:lang w:val="de-DE" w:eastAsia="de-DE" w:bidi="ar-SA"/>
    </w:rPr>
  </w:style>
  <w:style w:type="character" w:customStyle="1" w:styleId="ZchnZchn100">
    <w:name w:val="Zchn Zchn10"/>
    <w:semiHidden/>
    <w:locked/>
    <w:rsid w:val="002C65AC"/>
    <w:rPr>
      <w:sz w:val="24"/>
      <w:szCs w:val="24"/>
      <w:lang w:val="de-DE" w:eastAsia="de-DE" w:bidi="ar-SA"/>
    </w:rPr>
  </w:style>
  <w:style w:type="character" w:customStyle="1" w:styleId="ZchnZchn90">
    <w:name w:val="Zchn Zchn9"/>
    <w:semiHidden/>
    <w:locked/>
    <w:rsid w:val="002C65AC"/>
    <w:rPr>
      <w:i/>
      <w:iCs/>
      <w:sz w:val="24"/>
      <w:szCs w:val="24"/>
      <w:lang w:val="de-DE" w:eastAsia="de-DE" w:bidi="ar-SA"/>
    </w:rPr>
  </w:style>
  <w:style w:type="character" w:customStyle="1" w:styleId="ZchnZchn80">
    <w:name w:val="Zchn Zchn8"/>
    <w:semiHidden/>
    <w:locked/>
    <w:rsid w:val="002C65AC"/>
    <w:rPr>
      <w:rFonts w:ascii="Arial" w:hAnsi="Arial" w:cs="Arial"/>
      <w:sz w:val="22"/>
      <w:szCs w:val="22"/>
      <w:lang w:val="de-DE" w:eastAsia="de-DE" w:bidi="ar-SA"/>
    </w:rPr>
  </w:style>
  <w:style w:type="character" w:customStyle="1" w:styleId="ZchnZchn70">
    <w:name w:val="Zchn Zchn7"/>
    <w:semiHidden/>
    <w:locked/>
    <w:rsid w:val="002C65AC"/>
    <w:rPr>
      <w:rFonts w:ascii="Arial" w:hAnsi="Arial"/>
      <w:szCs w:val="24"/>
      <w:lang w:val="de-DE" w:eastAsia="de-DE" w:bidi="ar-SA"/>
    </w:rPr>
  </w:style>
  <w:style w:type="character" w:customStyle="1" w:styleId="ZchnZchn60">
    <w:name w:val="Zchn Zchn6"/>
    <w:semiHidden/>
    <w:locked/>
    <w:rsid w:val="002C65AC"/>
    <w:rPr>
      <w:rFonts w:ascii="Arial" w:hAnsi="Arial"/>
      <w:szCs w:val="24"/>
      <w:lang w:val="de-DE" w:eastAsia="de-DE" w:bidi="ar-SA"/>
    </w:rPr>
  </w:style>
  <w:style w:type="character" w:customStyle="1" w:styleId="ZchnZchn40">
    <w:name w:val="Zchn Zchn4"/>
    <w:semiHidden/>
    <w:locked/>
    <w:rsid w:val="002C65AC"/>
    <w:rPr>
      <w:rFonts w:ascii="Tahoma" w:hAnsi="Tahoma" w:cs="Tahoma"/>
      <w:lang w:val="de-DE" w:eastAsia="de-DE" w:bidi="ar-SA"/>
    </w:rPr>
  </w:style>
  <w:style w:type="character" w:customStyle="1" w:styleId="ZchnZchn50">
    <w:name w:val="Zchn Zchn5"/>
    <w:semiHidden/>
    <w:locked/>
    <w:rsid w:val="002C65AC"/>
    <w:rPr>
      <w:rFonts w:ascii="Tahoma" w:eastAsia="MS Mincho" w:hAnsi="Tahoma"/>
      <w:sz w:val="16"/>
      <w:szCs w:val="16"/>
      <w:lang w:val="de-DE" w:eastAsia="ja-JP" w:bidi="ar-SA"/>
    </w:rPr>
  </w:style>
  <w:style w:type="character" w:styleId="NichtaufgelsteErwhnung">
    <w:name w:val="Unresolved Mention"/>
    <w:basedOn w:val="Absatz-Standardschriftart"/>
    <w:uiPriority w:val="99"/>
    <w:semiHidden/>
    <w:unhideWhenUsed/>
    <w:rsid w:val="00AB77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16889">
      <w:bodyDiv w:val="1"/>
      <w:marLeft w:val="0"/>
      <w:marRight w:val="0"/>
      <w:marTop w:val="0"/>
      <w:marBottom w:val="0"/>
      <w:divBdr>
        <w:top w:val="none" w:sz="0" w:space="0" w:color="auto"/>
        <w:left w:val="none" w:sz="0" w:space="0" w:color="auto"/>
        <w:bottom w:val="none" w:sz="0" w:space="0" w:color="auto"/>
        <w:right w:val="none" w:sz="0" w:space="0" w:color="auto"/>
      </w:divBdr>
    </w:div>
    <w:div w:id="114838264">
      <w:bodyDiv w:val="1"/>
      <w:marLeft w:val="0"/>
      <w:marRight w:val="0"/>
      <w:marTop w:val="0"/>
      <w:marBottom w:val="0"/>
      <w:divBdr>
        <w:top w:val="none" w:sz="0" w:space="0" w:color="auto"/>
        <w:left w:val="none" w:sz="0" w:space="0" w:color="auto"/>
        <w:bottom w:val="none" w:sz="0" w:space="0" w:color="auto"/>
        <w:right w:val="none" w:sz="0" w:space="0" w:color="auto"/>
      </w:divBdr>
    </w:div>
    <w:div w:id="169029417">
      <w:bodyDiv w:val="1"/>
      <w:marLeft w:val="0"/>
      <w:marRight w:val="0"/>
      <w:marTop w:val="0"/>
      <w:marBottom w:val="0"/>
      <w:divBdr>
        <w:top w:val="none" w:sz="0" w:space="0" w:color="auto"/>
        <w:left w:val="none" w:sz="0" w:space="0" w:color="auto"/>
        <w:bottom w:val="none" w:sz="0" w:space="0" w:color="auto"/>
        <w:right w:val="none" w:sz="0" w:space="0" w:color="auto"/>
      </w:divBdr>
    </w:div>
    <w:div w:id="435053932">
      <w:bodyDiv w:val="1"/>
      <w:marLeft w:val="0"/>
      <w:marRight w:val="0"/>
      <w:marTop w:val="0"/>
      <w:marBottom w:val="0"/>
      <w:divBdr>
        <w:top w:val="none" w:sz="0" w:space="0" w:color="auto"/>
        <w:left w:val="none" w:sz="0" w:space="0" w:color="auto"/>
        <w:bottom w:val="none" w:sz="0" w:space="0" w:color="auto"/>
        <w:right w:val="none" w:sz="0" w:space="0" w:color="auto"/>
      </w:divBdr>
    </w:div>
    <w:div w:id="781850548">
      <w:bodyDiv w:val="1"/>
      <w:marLeft w:val="0"/>
      <w:marRight w:val="0"/>
      <w:marTop w:val="0"/>
      <w:marBottom w:val="0"/>
      <w:divBdr>
        <w:top w:val="none" w:sz="0" w:space="0" w:color="auto"/>
        <w:left w:val="none" w:sz="0" w:space="0" w:color="auto"/>
        <w:bottom w:val="none" w:sz="0" w:space="0" w:color="auto"/>
        <w:right w:val="none" w:sz="0" w:space="0" w:color="auto"/>
      </w:divBdr>
    </w:div>
    <w:div w:id="784348592">
      <w:bodyDiv w:val="1"/>
      <w:marLeft w:val="0"/>
      <w:marRight w:val="0"/>
      <w:marTop w:val="0"/>
      <w:marBottom w:val="0"/>
      <w:divBdr>
        <w:top w:val="none" w:sz="0" w:space="0" w:color="auto"/>
        <w:left w:val="none" w:sz="0" w:space="0" w:color="auto"/>
        <w:bottom w:val="none" w:sz="0" w:space="0" w:color="auto"/>
        <w:right w:val="none" w:sz="0" w:space="0" w:color="auto"/>
      </w:divBdr>
    </w:div>
    <w:div w:id="1125078829">
      <w:bodyDiv w:val="1"/>
      <w:marLeft w:val="0"/>
      <w:marRight w:val="0"/>
      <w:marTop w:val="0"/>
      <w:marBottom w:val="0"/>
      <w:divBdr>
        <w:top w:val="none" w:sz="0" w:space="0" w:color="auto"/>
        <w:left w:val="none" w:sz="0" w:space="0" w:color="auto"/>
        <w:bottom w:val="none" w:sz="0" w:space="0" w:color="auto"/>
        <w:right w:val="none" w:sz="0" w:space="0" w:color="auto"/>
      </w:divBdr>
    </w:div>
    <w:div w:id="1221021480">
      <w:bodyDiv w:val="1"/>
      <w:marLeft w:val="0"/>
      <w:marRight w:val="0"/>
      <w:marTop w:val="0"/>
      <w:marBottom w:val="0"/>
      <w:divBdr>
        <w:top w:val="none" w:sz="0" w:space="0" w:color="auto"/>
        <w:left w:val="none" w:sz="0" w:space="0" w:color="auto"/>
        <w:bottom w:val="none" w:sz="0" w:space="0" w:color="auto"/>
        <w:right w:val="none" w:sz="0" w:space="0" w:color="auto"/>
      </w:divBdr>
    </w:div>
    <w:div w:id="1336764627">
      <w:bodyDiv w:val="1"/>
      <w:marLeft w:val="0"/>
      <w:marRight w:val="0"/>
      <w:marTop w:val="0"/>
      <w:marBottom w:val="0"/>
      <w:divBdr>
        <w:top w:val="none" w:sz="0" w:space="0" w:color="auto"/>
        <w:left w:val="none" w:sz="0" w:space="0" w:color="auto"/>
        <w:bottom w:val="none" w:sz="0" w:space="0" w:color="auto"/>
        <w:right w:val="none" w:sz="0" w:space="0" w:color="auto"/>
      </w:divBdr>
    </w:div>
    <w:div w:id="1932926916">
      <w:bodyDiv w:val="1"/>
      <w:marLeft w:val="0"/>
      <w:marRight w:val="0"/>
      <w:marTop w:val="0"/>
      <w:marBottom w:val="0"/>
      <w:divBdr>
        <w:top w:val="none" w:sz="0" w:space="0" w:color="auto"/>
        <w:left w:val="none" w:sz="0" w:space="0" w:color="auto"/>
        <w:bottom w:val="none" w:sz="0" w:space="0" w:color="auto"/>
        <w:right w:val="none" w:sz="0" w:space="0" w:color="auto"/>
      </w:divBdr>
    </w:div>
    <w:div w:id="203418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ecad-wiki.prostep.org/"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rostep.org/en/medialibrary/publication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IPP09</b:Tag>
    <b:SourceType>ElectronicSource</b:SourceType>
    <b:Guid>{F57732C6-C9E2-4996-9DD7-E94C2FC5FA1E}</b:Guid>
    <b:Author>
      <b:Author>
        <b:NameList>
          <b:Person>
            <b:Last>Disch</b:Last>
            <b:First>Adreas</b:First>
          </b:Person>
          <b:Person>
            <b:Last>Stoll</b:Last>
            <b:First>Johann</b:First>
          </b:Person>
          <b:Person>
            <b:Last>Zimmermann</b:Last>
            <b:First>Dr.</b:First>
            <b:Middle>Johann U.</b:Middle>
          </b:Person>
        </b:NameList>
      </b:Author>
    </b:Author>
    <b:Title>I++ DMS - Data Management Services Version 1.1</b:Title>
    <b:Year>2009</b:Year>
    <b:RefOrder>1</b:RefOrder>
  </b:Source>
  <b:Source>
    <b:Tag>Ipp2014</b:Tag>
    <b:SourceType>ElectronicSource</b:SourceType>
    <b:Guid>{931DD522-FF5D-46D0-B055-D5E8019258C2}</b:Guid>
    <b:Author>
      <b:Author>
        <b:NameList>
          <b:Person>
            <b:Last>Tiringer</b:Last>
            <b:First>Helmut</b:First>
          </b:Person>
          <b:Person>
            <b:Last>Niemann</b:Last>
            <b:First>Klaus-Peter</b:First>
          </b:Person>
          <b:Person>
            <b:Last>Heinrichs</b:Last>
            <b:First>Nadine</b:First>
          </b:Person>
          <b:Person>
            <b:Last>Disch</b:Last>
            <b:First>Andreas</b:First>
          </b:Person>
          <b:Person>
            <b:Last>Heinz</b:Last>
            <b:First>Siegfried</b:First>
          </b:Person>
          <b:Person>
            <b:Last>Köhn</b:Last>
            <b:First>Sascha</b:First>
          </b:Person>
          <b:Person>
            <b:Last>Langhojer</b:Last>
            <b:First>Florian</b:First>
          </b:Person>
        </b:NameList>
      </b:Author>
    </b:Author>
    <b:Title>I++ DMS - Data Management Services Version 2.0</b:Title>
    <b:Year>2014</b:Year>
    <b:RefOrder>2</b:RefOrder>
  </b:Source>
  <b:Source>
    <b:Tag>Ipp08</b:Tag>
    <b:SourceType>ElectronicSource</b:SourceType>
    <b:Guid>{78E49E24-FA9E-4ED7-B29A-CED12CB53B36}</b:Guid>
    <b:Title>I++ DMS - Data Management Services Version 1.0</b:Title>
    <b:Author>
      <b:Author>
        <b:NameList>
          <b:Person>
            <b:Last>Biedenbach</b:Last>
            <b:First>Hans-Martin</b:First>
          </b:Person>
          <b:Person>
            <b:Last>Stoll</b:Last>
            <b:First>Johann</b:First>
          </b:Person>
          <b:Person>
            <b:Last>Tiringer</b:Last>
            <b:First>Helmut</b:First>
          </b:Person>
          <b:Person>
            <b:Last>Umlauft</b:Last>
            <b:First>Wolfhart</b:First>
          </b:Person>
          <b:Person>
            <b:Last>Gläsner</b:Last>
            <b:First>Kai</b:First>
          </b:Person>
        </b:NameList>
      </b:Author>
    </b:Author>
    <b:Year>2008</b:Year>
    <b:RefOrder>3</b:RefOrder>
  </b:Source>
</b:Sources>
</file>

<file path=customXml/itemProps1.xml><?xml version="1.0" encoding="utf-8"?>
<ds:datastoreItem xmlns:ds="http://schemas.openxmlformats.org/officeDocument/2006/customXml" ds:itemID="{2CD2F640-7036-4FAD-AC36-9F8C8DA26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12279</Words>
  <Characters>77359</Characters>
  <Application>Microsoft Office Word</Application>
  <DocSecurity>0</DocSecurity>
  <Lines>644</Lines>
  <Paragraphs>178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PROSTEP AG</Company>
  <LinksUpToDate>false</LinksUpToDate>
  <CharactersWithSpaces>89460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Max Ungerer</dc:creator>
  <cp:lastModifiedBy>Johannes Becker</cp:lastModifiedBy>
  <cp:revision>3</cp:revision>
  <cp:lastPrinted>2017-07-14T09:08:00Z</cp:lastPrinted>
  <dcterms:created xsi:type="dcterms:W3CDTF">2020-02-21T11:57:00Z</dcterms:created>
  <dcterms:modified xsi:type="dcterms:W3CDTF">2020-02-21T13:16:00Z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512107746</vt:i4>
  </property>
  <property fmtid="{D5CDD505-2E9C-101B-9397-08002B2CF9AE}" pid="4" name="Classification">
    <vt:lpwstr>Internal</vt:lpwstr>
  </property>
</Properties>
</file>