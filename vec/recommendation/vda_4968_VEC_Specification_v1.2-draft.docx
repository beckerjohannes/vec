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CDDC10" w14:textId="77777777" w:rsidR="0043283A" w:rsidRDefault="0043283A" w:rsidP="0043283A">
      <w:bookmarkStart w:id="0" w:name="_Hlk484156686"/>
      <w:bookmarkStart w:id="1" w:name="_Toc479345473"/>
      <w:bookmarkEnd w:id="0"/>
      <w:proofErr w:type="spellStart"/>
      <w:r>
        <w:rPr>
          <w:b/>
          <w:bCs/>
          <w:sz w:val="26"/>
        </w:rPr>
        <w:t>p</w:t>
      </w:r>
      <w:r w:rsidR="0075469C">
        <w:rPr>
          <w:b/>
          <w:bCs/>
          <w:sz w:val="26"/>
        </w:rPr>
        <w:t>rostep</w:t>
      </w:r>
      <w:proofErr w:type="spellEnd"/>
      <w:r w:rsidR="0075469C">
        <w:rPr>
          <w:b/>
          <w:bCs/>
          <w:sz w:val="26"/>
        </w:rPr>
        <w:t xml:space="preserve"> </w:t>
      </w:r>
      <w:proofErr w:type="spellStart"/>
      <w:r w:rsidR="0075469C">
        <w:rPr>
          <w:b/>
          <w:bCs/>
          <w:sz w:val="26"/>
        </w:rPr>
        <w:t>ivip</w:t>
      </w:r>
      <w:proofErr w:type="spellEnd"/>
      <w:r w:rsidR="00CC2815">
        <w:rPr>
          <w:b/>
          <w:bCs/>
          <w:sz w:val="26"/>
        </w:rPr>
        <w:t xml:space="preserve"> </w:t>
      </w:r>
      <w:r>
        <w:rPr>
          <w:b/>
          <w:bCs/>
          <w:sz w:val="26"/>
        </w:rPr>
        <w:t>/</w:t>
      </w:r>
      <w:r w:rsidR="00CC2815">
        <w:rPr>
          <w:b/>
          <w:bCs/>
          <w:sz w:val="26"/>
        </w:rPr>
        <w:t xml:space="preserve"> </w:t>
      </w:r>
      <w:r>
        <w:rPr>
          <w:b/>
          <w:bCs/>
          <w:sz w:val="26"/>
        </w:rPr>
        <w:t>VDA Recommendation</w:t>
      </w:r>
    </w:p>
    <w:p w14:paraId="448015D9" w14:textId="77777777" w:rsidR="0043283A" w:rsidRDefault="0043283A" w:rsidP="0043283A"/>
    <w:p w14:paraId="00D2FCFA" w14:textId="77777777" w:rsidR="0043283A" w:rsidRDefault="0043283A" w:rsidP="0043283A"/>
    <w:p w14:paraId="393FBFD0" w14:textId="77777777" w:rsidR="0043283A" w:rsidRDefault="0043283A" w:rsidP="0043283A">
      <w:pPr>
        <w:pStyle w:val="Verzeichnis1"/>
      </w:pPr>
    </w:p>
    <w:p w14:paraId="5DAE62DB" w14:textId="77777777" w:rsidR="0043283A" w:rsidRPr="00C35DAF" w:rsidRDefault="00617B3E" w:rsidP="0043283A">
      <w:pPr>
        <w:pStyle w:val="Verzeichnis1"/>
        <w:rPr>
          <w:b/>
          <w:bCs/>
          <w:sz w:val="40"/>
        </w:rPr>
      </w:pPr>
      <w:r w:rsidRPr="00617B3E">
        <w:rPr>
          <w:b/>
          <w:bCs/>
          <w:sz w:val="40"/>
        </w:rPr>
        <w:t>Vehicle Electric Container (VEC)</w:t>
      </w:r>
    </w:p>
    <w:p w14:paraId="06135E21" w14:textId="77777777" w:rsidR="0043283A" w:rsidRPr="00C35DAF" w:rsidRDefault="0043283A" w:rsidP="0043283A"/>
    <w:p w14:paraId="300EC10D" w14:textId="77777777" w:rsidR="0043283A" w:rsidRPr="00C35DAF" w:rsidRDefault="0043283A" w:rsidP="0043283A"/>
    <w:p w14:paraId="4110D7E1" w14:textId="77777777" w:rsidR="0043283A" w:rsidRPr="00C35DAF" w:rsidRDefault="0043283A" w:rsidP="0043283A"/>
    <w:p w14:paraId="3E36A981" w14:textId="77777777" w:rsidR="0043283A" w:rsidRPr="0043283A" w:rsidRDefault="0043283A" w:rsidP="0043283A">
      <w:r>
        <w:t xml:space="preserve">Version </w:t>
      </w:r>
      <w:r w:rsidR="00617B3E">
        <w:t>1.2</w:t>
      </w:r>
    </w:p>
    <w:p w14:paraId="5211A0BD" w14:textId="3B95EAB3" w:rsidR="0043283A" w:rsidRPr="0043283A" w:rsidRDefault="008D5B4E" w:rsidP="0043283A">
      <w:r>
        <w:t xml:space="preserve">Status: </w:t>
      </w:r>
      <w:r w:rsidR="00617B3E">
        <w:t>RC</w:t>
      </w:r>
      <w:r w:rsidR="00725808">
        <w:t>2</w:t>
      </w:r>
    </w:p>
    <w:p w14:paraId="09505B90" w14:textId="77777777" w:rsidR="0043283A" w:rsidRPr="0043283A" w:rsidRDefault="0043283A" w:rsidP="0043283A"/>
    <w:p w14:paraId="6AD5622D" w14:textId="77777777" w:rsidR="0043283A" w:rsidRPr="0043283A" w:rsidRDefault="0043283A" w:rsidP="0043283A"/>
    <w:p w14:paraId="17244166" w14:textId="77777777" w:rsidR="0043283A" w:rsidRPr="0043283A" w:rsidRDefault="0043283A" w:rsidP="0043283A"/>
    <w:p w14:paraId="64EDB301" w14:textId="77777777" w:rsidR="0043283A" w:rsidRDefault="0043283A" w:rsidP="0043283A">
      <w:r w:rsidRPr="00F4236D">
        <w:rPr>
          <w:noProof/>
        </w:rPr>
        <w:drawing>
          <wp:anchor distT="0" distB="0" distL="114300" distR="114300" simplePos="0" relativeHeight="251663360" behindDoc="0" locked="0" layoutInCell="1" allowOverlap="1" wp14:anchorId="604079E4" wp14:editId="24910A14">
            <wp:simplePos x="898497" y="4858247"/>
            <wp:positionH relativeFrom="column">
              <wp:align>left</wp:align>
            </wp:positionH>
            <wp:positionV relativeFrom="paragraph">
              <wp:align>top</wp:align>
            </wp:positionV>
            <wp:extent cx="2695575" cy="1456699"/>
            <wp:effectExtent l="0" t="0" r="0" b="0"/>
            <wp:wrapSquare wrapText="bothSides"/>
            <wp:docPr id="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Step_iViP-Logo-neu_100mm"/>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695575" cy="1456699"/>
                    </a:xfrm>
                    <a:prstGeom prst="rect">
                      <a:avLst/>
                    </a:prstGeom>
                    <a:noFill/>
                    <a:ln>
                      <a:noFill/>
                    </a:ln>
                  </pic:spPr>
                </pic:pic>
              </a:graphicData>
            </a:graphic>
          </wp:anchor>
        </w:drawing>
      </w:r>
      <w:r w:rsidR="00765A1F">
        <w:br w:type="textWrapping" w:clear="all"/>
      </w:r>
    </w:p>
    <w:p w14:paraId="0DF91C1C" w14:textId="77777777" w:rsidR="0043283A" w:rsidRDefault="0043283A" w:rsidP="0043283A">
      <w:r w:rsidRPr="00F4236D">
        <w:rPr>
          <w:noProof/>
        </w:rPr>
        <w:drawing>
          <wp:inline distT="0" distB="0" distL="0" distR="0" wp14:anchorId="6B3C6A78" wp14:editId="07CD6932">
            <wp:extent cx="5383530" cy="1335405"/>
            <wp:effectExtent l="0" t="0" r="7620" b="0"/>
            <wp:docPr id="6"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3530" cy="1335405"/>
                    </a:xfrm>
                    <a:prstGeom prst="rect">
                      <a:avLst/>
                    </a:prstGeom>
                    <a:noFill/>
                  </pic:spPr>
                </pic:pic>
              </a:graphicData>
            </a:graphic>
          </wp:inline>
        </w:drawing>
      </w:r>
    </w:p>
    <w:p w14:paraId="28B8237B" w14:textId="77777777" w:rsidR="0043283A" w:rsidRDefault="0043283A" w:rsidP="0043283A"/>
    <w:p w14:paraId="3B360033" w14:textId="77777777" w:rsidR="005500F8" w:rsidRDefault="0043283A" w:rsidP="0043283A">
      <w:r>
        <w:t xml:space="preserve">© </w:t>
      </w:r>
      <w:proofErr w:type="spellStart"/>
      <w:r>
        <w:t>prostep</w:t>
      </w:r>
      <w:proofErr w:type="spellEnd"/>
      <w:r>
        <w:t xml:space="preserve"> </w:t>
      </w:r>
      <w:proofErr w:type="spellStart"/>
      <w:r>
        <w:t>ivip</w:t>
      </w:r>
      <w:proofErr w:type="spellEnd"/>
      <w:r>
        <w:t xml:space="preserve"> Association</w:t>
      </w:r>
      <w:bookmarkStart w:id="2" w:name="_Hlk484156248"/>
      <w:bookmarkEnd w:id="1"/>
      <w:r>
        <w:t xml:space="preserve"> </w:t>
      </w:r>
      <w:bookmarkEnd w:id="2"/>
      <w:r w:rsidR="001A28CC">
        <w:t>/ VDA</w:t>
      </w:r>
      <w:r>
        <w:br w:type="page"/>
      </w:r>
    </w:p>
    <w:p w14:paraId="21B26831" w14:textId="77777777" w:rsidR="002816F4" w:rsidRPr="00EF04CB" w:rsidRDefault="002816F4" w:rsidP="00ED432A">
      <w:pPr>
        <w:pStyle w:val="berschrift1ohneNummer"/>
        <w:tabs>
          <w:tab w:val="left" w:pos="7315"/>
        </w:tabs>
      </w:pPr>
      <w:bookmarkStart w:id="3" w:name="_Toc33620261"/>
      <w:r w:rsidRPr="00EF04CB">
        <w:lastRenderedPageBreak/>
        <w:t>Disclaimer</w:t>
      </w:r>
      <w:bookmarkEnd w:id="3"/>
      <w:r w:rsidR="00ED432A">
        <w:tab/>
      </w:r>
    </w:p>
    <w:p w14:paraId="5453D41A" w14:textId="77777777" w:rsidR="002816F4" w:rsidRDefault="002816F4" w:rsidP="002816F4">
      <w:pPr>
        <w:spacing w:line="240" w:lineRule="auto"/>
        <w:rPr>
          <w:rFonts w:ascii="Imago-Light" w:hAnsi="Imago-Light" w:cs="Imago-Light"/>
          <w:color w:val="231F20"/>
          <w:sz w:val="18"/>
          <w:szCs w:val="18"/>
        </w:rPr>
      </w:pPr>
    </w:p>
    <w:p w14:paraId="2EFCBB0B" w14:textId="77777777" w:rsidR="002816F4" w:rsidRDefault="002816F4" w:rsidP="008D5B4E">
      <w:r w:rsidRPr="00EF04CB">
        <w:t>VDA</w:t>
      </w:r>
      <w:r w:rsidR="00CC2815">
        <w:t xml:space="preserve"> </w:t>
      </w:r>
      <w:r w:rsidRPr="00EF04CB">
        <w:t>/</w:t>
      </w:r>
      <w:r w:rsidR="00CC2815">
        <w:t xml:space="preserve"> </w:t>
      </w:r>
      <w:proofErr w:type="spellStart"/>
      <w:r>
        <w:t>prostep</w:t>
      </w:r>
      <w:proofErr w:type="spellEnd"/>
      <w:r>
        <w:t xml:space="preserve"> </w:t>
      </w:r>
      <w:proofErr w:type="spellStart"/>
      <w:r>
        <w:t>ivip</w:t>
      </w:r>
      <w:proofErr w:type="spellEnd"/>
      <w:r w:rsidRPr="00EF04CB">
        <w:t xml:space="preserve"> Recommendations (VDA</w:t>
      </w:r>
      <w:r w:rsidR="00CC2815">
        <w:t xml:space="preserve"> </w:t>
      </w:r>
      <w:r w:rsidRPr="00EF04CB">
        <w:t>/</w:t>
      </w:r>
      <w:r w:rsidR="00CC2815">
        <w:t xml:space="preserve"> </w:t>
      </w:r>
      <w:r w:rsidRPr="00EF04CB">
        <w:t>PSI Recommendations) are recommendations that are available for general use. Anyone using</w:t>
      </w:r>
      <w:r>
        <w:t xml:space="preserve"> </w:t>
      </w:r>
      <w:r w:rsidRPr="00EF04CB">
        <w:t>these recommendations is responsible for ensuring that they are used correctly.</w:t>
      </w:r>
      <w:r>
        <w:t xml:space="preserve"> </w:t>
      </w:r>
      <w:r w:rsidRPr="00EF04CB">
        <w:t>This VDA</w:t>
      </w:r>
      <w:r w:rsidR="00CC2815">
        <w:t xml:space="preserve"> </w:t>
      </w:r>
      <w:r w:rsidRPr="00EF04CB">
        <w:t>/</w:t>
      </w:r>
      <w:r w:rsidR="00CC2815">
        <w:t xml:space="preserve"> </w:t>
      </w:r>
      <w:r w:rsidRPr="00EF04CB">
        <w:t>PSI Recommendation gives due consideration to the prevailing state-of-the-art at the time of p</w:t>
      </w:r>
      <w:r>
        <w:t>ublication. Anyone using VDA</w:t>
      </w:r>
      <w:r w:rsidR="00CC2815">
        <w:t xml:space="preserve"> </w:t>
      </w:r>
      <w:r>
        <w:t>/</w:t>
      </w:r>
      <w:r w:rsidR="00CC2815">
        <w:t xml:space="preserve"> </w:t>
      </w:r>
      <w:r>
        <w:t xml:space="preserve">PSI </w:t>
      </w:r>
      <w:r w:rsidRPr="00EF04CB">
        <w:t xml:space="preserve">Recommendations must assume responsibility for his or her actions and acts at her/his own risk. The </w:t>
      </w:r>
      <w:proofErr w:type="spellStart"/>
      <w:r>
        <w:t>prostep</w:t>
      </w:r>
      <w:proofErr w:type="spellEnd"/>
      <w:r>
        <w:t xml:space="preserve"> </w:t>
      </w:r>
      <w:proofErr w:type="spellStart"/>
      <w:r>
        <w:t>ivip</w:t>
      </w:r>
      <w:proofErr w:type="spellEnd"/>
      <w:r w:rsidRPr="00EF04CB">
        <w:t xml:space="preserve"> Association, the VDA and</w:t>
      </w:r>
      <w:r>
        <w:t xml:space="preserve"> </w:t>
      </w:r>
      <w:r w:rsidRPr="00EF04CB">
        <w:t>the parties involved in drawing up the VDA</w:t>
      </w:r>
      <w:r w:rsidR="00CC2815">
        <w:t xml:space="preserve"> </w:t>
      </w:r>
      <w:r w:rsidRPr="00EF04CB">
        <w:t>/</w:t>
      </w:r>
      <w:r w:rsidR="00CC2815">
        <w:t xml:space="preserve"> </w:t>
      </w:r>
      <w:r w:rsidRPr="00EF04CB">
        <w:t>PSI Recommendation assume no liability whatsoever. We request that anyone encountering an</w:t>
      </w:r>
      <w:r>
        <w:t xml:space="preserve"> </w:t>
      </w:r>
      <w:r w:rsidRPr="00EF04CB">
        <w:t>error or the possibility of an incorrect interpretation when using the VDA</w:t>
      </w:r>
      <w:r w:rsidR="00CC2815">
        <w:t xml:space="preserve"> </w:t>
      </w:r>
      <w:r w:rsidRPr="00EF04CB">
        <w:t>/</w:t>
      </w:r>
      <w:r w:rsidR="00CC2815">
        <w:t xml:space="preserve"> </w:t>
      </w:r>
      <w:r w:rsidRPr="00EF04CB">
        <w:t xml:space="preserve">PSI Recommendation should contact the </w:t>
      </w:r>
      <w:proofErr w:type="spellStart"/>
      <w:r>
        <w:t>prostep</w:t>
      </w:r>
      <w:proofErr w:type="spellEnd"/>
      <w:r>
        <w:t xml:space="preserve"> </w:t>
      </w:r>
      <w:proofErr w:type="spellStart"/>
      <w:r>
        <w:t>ivip</w:t>
      </w:r>
      <w:proofErr w:type="spellEnd"/>
      <w:r w:rsidRPr="00EF04CB">
        <w:t xml:space="preserve"> Association</w:t>
      </w:r>
      <w:r>
        <w:t xml:space="preserve"> </w:t>
      </w:r>
      <w:r w:rsidRPr="00EF04CB">
        <w:t>(psiissues@prostep.com) immediately so that any errors can be rectified.</w:t>
      </w:r>
    </w:p>
    <w:p w14:paraId="30A0676B" w14:textId="77777777" w:rsidR="002816F4" w:rsidRDefault="002816F4" w:rsidP="002816F4">
      <w:pPr>
        <w:spacing w:line="240" w:lineRule="auto"/>
        <w:rPr>
          <w:rFonts w:ascii="Imago-Light" w:hAnsi="Imago-Light" w:cs="Imago-Light"/>
          <w:color w:val="231F20"/>
          <w:sz w:val="18"/>
          <w:szCs w:val="18"/>
        </w:rPr>
      </w:pPr>
    </w:p>
    <w:p w14:paraId="14AC4638" w14:textId="77777777" w:rsidR="002816F4" w:rsidRDefault="002816F4" w:rsidP="002816F4">
      <w:pPr>
        <w:spacing w:line="240" w:lineRule="auto"/>
        <w:rPr>
          <w:rFonts w:ascii="Imago-Light" w:hAnsi="Imago-Light" w:cs="Imago-Light"/>
          <w:color w:val="231F20"/>
          <w:sz w:val="48"/>
          <w:szCs w:val="48"/>
        </w:rPr>
      </w:pPr>
    </w:p>
    <w:p w14:paraId="300E9DB9" w14:textId="77777777" w:rsidR="002816F4" w:rsidRPr="00EF04CB" w:rsidRDefault="002816F4" w:rsidP="008D5B4E">
      <w:pPr>
        <w:pStyle w:val="berschrift1ohneNummer"/>
      </w:pPr>
      <w:bookmarkStart w:id="4" w:name="_Toc33620262"/>
      <w:r w:rsidRPr="00EF04CB">
        <w:t>Copyright</w:t>
      </w:r>
      <w:bookmarkEnd w:id="4"/>
    </w:p>
    <w:p w14:paraId="3BC591B5" w14:textId="77777777" w:rsidR="00C92EEB" w:rsidRDefault="002816F4" w:rsidP="00D50625">
      <w:pPr>
        <w:pStyle w:val="Listenabsatz"/>
        <w:numPr>
          <w:ilvl w:val="0"/>
          <w:numId w:val="16"/>
        </w:numPr>
      </w:pPr>
      <w:r w:rsidRPr="00EF04CB">
        <w:t xml:space="preserve">All rights to this VDA/PSI Recommendation, </w:t>
      </w:r>
      <w:proofErr w:type="gramStart"/>
      <w:r w:rsidRPr="00EF04CB">
        <w:t>in particular the</w:t>
      </w:r>
      <w:proofErr w:type="gramEnd"/>
      <w:r w:rsidRPr="00EF04CB">
        <w:t xml:space="preserve"> copyright rights of use, and sale such as the right to duplicate, distribute or</w:t>
      </w:r>
      <w:r>
        <w:t xml:space="preserve"> </w:t>
      </w:r>
      <w:r w:rsidRPr="00EF04CB">
        <w:t xml:space="preserve">publish the recommendation, remain exclusively with the </w:t>
      </w:r>
      <w:proofErr w:type="spellStart"/>
      <w:r>
        <w:t>prostep</w:t>
      </w:r>
      <w:proofErr w:type="spellEnd"/>
      <w:r>
        <w:t xml:space="preserve"> </w:t>
      </w:r>
      <w:proofErr w:type="spellStart"/>
      <w:r>
        <w:t>ivip</w:t>
      </w:r>
      <w:proofErr w:type="spellEnd"/>
      <w:r w:rsidRPr="00EF04CB">
        <w:t xml:space="preserve"> Association and the VDA as well as their members.</w:t>
      </w:r>
      <w:r>
        <w:t xml:space="preserve"> </w:t>
      </w:r>
    </w:p>
    <w:p w14:paraId="25739BE1" w14:textId="77777777" w:rsidR="00703506" w:rsidRDefault="002816F4" w:rsidP="00D50625">
      <w:pPr>
        <w:pStyle w:val="Listenabsatz"/>
        <w:numPr>
          <w:ilvl w:val="0"/>
          <w:numId w:val="16"/>
        </w:numPr>
      </w:pPr>
      <w:r w:rsidRPr="00EF04CB">
        <w:t>This VDA/PSI Recommendation may be duplicated and distributed unchanged, for instance for use in the context of creating software or</w:t>
      </w:r>
      <w:r>
        <w:t xml:space="preserve"> </w:t>
      </w:r>
      <w:r w:rsidRPr="00EF04CB">
        <w:t>services.</w:t>
      </w:r>
    </w:p>
    <w:p w14:paraId="5F2FD962" w14:textId="77777777" w:rsidR="00703506" w:rsidRDefault="002816F4" w:rsidP="00D50625">
      <w:pPr>
        <w:pStyle w:val="Listenabsatz"/>
        <w:numPr>
          <w:ilvl w:val="0"/>
          <w:numId w:val="16"/>
        </w:numPr>
      </w:pPr>
      <w:r w:rsidRPr="00EF04CB">
        <w:t>It is not permitted to change or edit this VDA/PSI Recommendation.</w:t>
      </w:r>
      <w:r>
        <w:t xml:space="preserve"> </w:t>
      </w:r>
    </w:p>
    <w:p w14:paraId="49B36BDA" w14:textId="77777777" w:rsidR="002816F4" w:rsidRPr="00EF04CB" w:rsidRDefault="002816F4" w:rsidP="00D50625">
      <w:pPr>
        <w:pStyle w:val="Listenabsatz"/>
        <w:numPr>
          <w:ilvl w:val="0"/>
          <w:numId w:val="16"/>
        </w:numPr>
      </w:pPr>
      <w:r w:rsidRPr="00EF04CB">
        <w:t>A suitable notice indicating the copyright owner and the restrictions on use must always appear.</w:t>
      </w:r>
    </w:p>
    <w:p w14:paraId="033D6F94" w14:textId="77777777" w:rsidR="002816F4" w:rsidRPr="00E1633C" w:rsidRDefault="002816F4" w:rsidP="002816F4">
      <w:r w:rsidRPr="00E1633C">
        <w:br w:type="page"/>
      </w:r>
    </w:p>
    <w:p w14:paraId="66EE2B06" w14:textId="77777777" w:rsidR="00A86B51" w:rsidRPr="00A86B51" w:rsidRDefault="00A86B51" w:rsidP="39E4993C">
      <w:pPr>
        <w:pStyle w:val="berschrift1ohneNummer"/>
        <w:ind w:left="0" w:firstLine="0"/>
      </w:pPr>
      <w:bookmarkStart w:id="5" w:name="_Toc33620263"/>
      <w:r>
        <w:lastRenderedPageBreak/>
        <w:t>Contents</w:t>
      </w:r>
      <w:bookmarkEnd w:id="5"/>
    </w:p>
    <w:p w14:paraId="49C74A99" w14:textId="3736CE9B" w:rsidR="004714EB" w:rsidRDefault="00324477">
      <w:pPr>
        <w:pStyle w:val="Verzeichnis1"/>
        <w:tabs>
          <w:tab w:val="right" w:leader="dot" w:pos="9062"/>
        </w:tabs>
        <w:rPr>
          <w:rFonts w:asciiTheme="minorHAnsi" w:eastAsiaTheme="minorEastAsia" w:hAnsiTheme="minorHAnsi" w:cstheme="minorBidi"/>
          <w:noProof/>
          <w:color w:val="auto"/>
          <w:sz w:val="22"/>
          <w:szCs w:val="22"/>
          <w:lang w:val="de-DE"/>
        </w:rPr>
      </w:pPr>
      <w:r>
        <w:fldChar w:fldCharType="begin"/>
      </w:r>
      <w:r>
        <w:instrText xml:space="preserve"> TOC \o "1-2" \h \z \u </w:instrText>
      </w:r>
      <w:r>
        <w:fldChar w:fldCharType="separate"/>
      </w:r>
      <w:hyperlink w:anchor="_Toc33620261" w:history="1">
        <w:r w:rsidR="004714EB" w:rsidRPr="00426729">
          <w:rPr>
            <w:rStyle w:val="Hyperlink"/>
            <w:noProof/>
          </w:rPr>
          <w:t>Disclaimer</w:t>
        </w:r>
        <w:r w:rsidR="004714EB">
          <w:rPr>
            <w:noProof/>
            <w:webHidden/>
          </w:rPr>
          <w:tab/>
        </w:r>
        <w:r w:rsidR="004714EB">
          <w:rPr>
            <w:noProof/>
            <w:webHidden/>
          </w:rPr>
          <w:fldChar w:fldCharType="begin"/>
        </w:r>
        <w:r w:rsidR="004714EB">
          <w:rPr>
            <w:noProof/>
            <w:webHidden/>
          </w:rPr>
          <w:instrText xml:space="preserve"> PAGEREF _Toc33620261 \h </w:instrText>
        </w:r>
        <w:r w:rsidR="004714EB">
          <w:rPr>
            <w:noProof/>
            <w:webHidden/>
          </w:rPr>
        </w:r>
        <w:r w:rsidR="004714EB">
          <w:rPr>
            <w:noProof/>
            <w:webHidden/>
          </w:rPr>
          <w:fldChar w:fldCharType="separate"/>
        </w:r>
        <w:r w:rsidR="004714EB">
          <w:rPr>
            <w:noProof/>
            <w:webHidden/>
          </w:rPr>
          <w:t>2</w:t>
        </w:r>
        <w:r w:rsidR="004714EB">
          <w:rPr>
            <w:noProof/>
            <w:webHidden/>
          </w:rPr>
          <w:fldChar w:fldCharType="end"/>
        </w:r>
      </w:hyperlink>
    </w:p>
    <w:p w14:paraId="7D859C28" w14:textId="2C2087E7" w:rsidR="004714EB" w:rsidRDefault="0049196F">
      <w:pPr>
        <w:pStyle w:val="Verzeichnis1"/>
        <w:tabs>
          <w:tab w:val="right" w:leader="dot" w:pos="9062"/>
        </w:tabs>
        <w:rPr>
          <w:rFonts w:asciiTheme="minorHAnsi" w:eastAsiaTheme="minorEastAsia" w:hAnsiTheme="minorHAnsi" w:cstheme="minorBidi"/>
          <w:noProof/>
          <w:color w:val="auto"/>
          <w:sz w:val="22"/>
          <w:szCs w:val="22"/>
          <w:lang w:val="de-DE"/>
        </w:rPr>
      </w:pPr>
      <w:hyperlink w:anchor="_Toc33620262" w:history="1">
        <w:r w:rsidR="004714EB" w:rsidRPr="00426729">
          <w:rPr>
            <w:rStyle w:val="Hyperlink"/>
            <w:noProof/>
          </w:rPr>
          <w:t>Copyright</w:t>
        </w:r>
        <w:r w:rsidR="004714EB">
          <w:rPr>
            <w:noProof/>
            <w:webHidden/>
          </w:rPr>
          <w:tab/>
        </w:r>
        <w:r w:rsidR="004714EB">
          <w:rPr>
            <w:noProof/>
            <w:webHidden/>
          </w:rPr>
          <w:fldChar w:fldCharType="begin"/>
        </w:r>
        <w:r w:rsidR="004714EB">
          <w:rPr>
            <w:noProof/>
            <w:webHidden/>
          </w:rPr>
          <w:instrText xml:space="preserve"> PAGEREF _Toc33620262 \h </w:instrText>
        </w:r>
        <w:r w:rsidR="004714EB">
          <w:rPr>
            <w:noProof/>
            <w:webHidden/>
          </w:rPr>
        </w:r>
        <w:r w:rsidR="004714EB">
          <w:rPr>
            <w:noProof/>
            <w:webHidden/>
          </w:rPr>
          <w:fldChar w:fldCharType="separate"/>
        </w:r>
        <w:r w:rsidR="004714EB">
          <w:rPr>
            <w:noProof/>
            <w:webHidden/>
          </w:rPr>
          <w:t>2</w:t>
        </w:r>
        <w:r w:rsidR="004714EB">
          <w:rPr>
            <w:noProof/>
            <w:webHidden/>
          </w:rPr>
          <w:fldChar w:fldCharType="end"/>
        </w:r>
      </w:hyperlink>
    </w:p>
    <w:p w14:paraId="09C49CCD" w14:textId="5DC789F9" w:rsidR="004714EB" w:rsidRDefault="0049196F">
      <w:pPr>
        <w:pStyle w:val="Verzeichnis1"/>
        <w:tabs>
          <w:tab w:val="right" w:leader="dot" w:pos="9062"/>
        </w:tabs>
        <w:rPr>
          <w:rFonts w:asciiTheme="minorHAnsi" w:eastAsiaTheme="minorEastAsia" w:hAnsiTheme="minorHAnsi" w:cstheme="minorBidi"/>
          <w:noProof/>
          <w:color w:val="auto"/>
          <w:sz w:val="22"/>
          <w:szCs w:val="22"/>
          <w:lang w:val="de-DE"/>
        </w:rPr>
      </w:pPr>
      <w:hyperlink w:anchor="_Toc33620263" w:history="1">
        <w:r w:rsidR="004714EB" w:rsidRPr="00426729">
          <w:rPr>
            <w:rStyle w:val="Hyperlink"/>
            <w:noProof/>
          </w:rPr>
          <w:t>Contents</w:t>
        </w:r>
        <w:r w:rsidR="004714EB">
          <w:rPr>
            <w:noProof/>
            <w:webHidden/>
          </w:rPr>
          <w:tab/>
        </w:r>
        <w:r w:rsidR="004714EB">
          <w:rPr>
            <w:noProof/>
            <w:webHidden/>
          </w:rPr>
          <w:fldChar w:fldCharType="begin"/>
        </w:r>
        <w:r w:rsidR="004714EB">
          <w:rPr>
            <w:noProof/>
            <w:webHidden/>
          </w:rPr>
          <w:instrText xml:space="preserve"> PAGEREF _Toc33620263 \h </w:instrText>
        </w:r>
        <w:r w:rsidR="004714EB">
          <w:rPr>
            <w:noProof/>
            <w:webHidden/>
          </w:rPr>
        </w:r>
        <w:r w:rsidR="004714EB">
          <w:rPr>
            <w:noProof/>
            <w:webHidden/>
          </w:rPr>
          <w:fldChar w:fldCharType="separate"/>
        </w:r>
        <w:r w:rsidR="004714EB">
          <w:rPr>
            <w:noProof/>
            <w:webHidden/>
          </w:rPr>
          <w:t>3</w:t>
        </w:r>
        <w:r w:rsidR="004714EB">
          <w:rPr>
            <w:noProof/>
            <w:webHidden/>
          </w:rPr>
          <w:fldChar w:fldCharType="end"/>
        </w:r>
      </w:hyperlink>
    </w:p>
    <w:p w14:paraId="56C01819" w14:textId="431B957D" w:rsidR="004714EB" w:rsidRDefault="0049196F">
      <w:pPr>
        <w:pStyle w:val="Verzeichnis1"/>
        <w:tabs>
          <w:tab w:val="right" w:leader="dot" w:pos="9062"/>
        </w:tabs>
        <w:rPr>
          <w:rFonts w:asciiTheme="minorHAnsi" w:eastAsiaTheme="minorEastAsia" w:hAnsiTheme="minorHAnsi" w:cstheme="minorBidi"/>
          <w:noProof/>
          <w:color w:val="auto"/>
          <w:sz w:val="22"/>
          <w:szCs w:val="22"/>
          <w:lang w:val="de-DE"/>
        </w:rPr>
      </w:pPr>
      <w:hyperlink w:anchor="_Toc33620264" w:history="1">
        <w:r w:rsidR="004714EB" w:rsidRPr="00426729">
          <w:rPr>
            <w:rStyle w:val="Hyperlink"/>
            <w:noProof/>
          </w:rPr>
          <w:t>List of figures</w:t>
        </w:r>
        <w:r w:rsidR="004714EB">
          <w:rPr>
            <w:noProof/>
            <w:webHidden/>
          </w:rPr>
          <w:tab/>
        </w:r>
        <w:r w:rsidR="004714EB">
          <w:rPr>
            <w:noProof/>
            <w:webHidden/>
          </w:rPr>
          <w:fldChar w:fldCharType="begin"/>
        </w:r>
        <w:r w:rsidR="004714EB">
          <w:rPr>
            <w:noProof/>
            <w:webHidden/>
          </w:rPr>
          <w:instrText xml:space="preserve"> PAGEREF _Toc33620264 \h </w:instrText>
        </w:r>
        <w:r w:rsidR="004714EB">
          <w:rPr>
            <w:noProof/>
            <w:webHidden/>
          </w:rPr>
        </w:r>
        <w:r w:rsidR="004714EB">
          <w:rPr>
            <w:noProof/>
            <w:webHidden/>
          </w:rPr>
          <w:fldChar w:fldCharType="separate"/>
        </w:r>
        <w:r w:rsidR="004714EB">
          <w:rPr>
            <w:noProof/>
            <w:webHidden/>
          </w:rPr>
          <w:t>5</w:t>
        </w:r>
        <w:r w:rsidR="004714EB">
          <w:rPr>
            <w:noProof/>
            <w:webHidden/>
          </w:rPr>
          <w:fldChar w:fldCharType="end"/>
        </w:r>
      </w:hyperlink>
    </w:p>
    <w:p w14:paraId="226956B1" w14:textId="20072AB5" w:rsidR="004714EB" w:rsidRDefault="0049196F">
      <w:pPr>
        <w:pStyle w:val="Verzeichnis1"/>
        <w:tabs>
          <w:tab w:val="left" w:pos="460"/>
          <w:tab w:val="right" w:leader="dot" w:pos="9062"/>
        </w:tabs>
        <w:rPr>
          <w:rFonts w:asciiTheme="minorHAnsi" w:eastAsiaTheme="minorEastAsia" w:hAnsiTheme="minorHAnsi" w:cstheme="minorBidi"/>
          <w:noProof/>
          <w:color w:val="auto"/>
          <w:sz w:val="22"/>
          <w:szCs w:val="22"/>
          <w:lang w:val="de-DE"/>
        </w:rPr>
      </w:pPr>
      <w:hyperlink w:anchor="_Toc33620265" w:history="1">
        <w:r w:rsidR="004714EB" w:rsidRPr="00426729">
          <w:rPr>
            <w:rStyle w:val="Hyperlink"/>
            <w:noProof/>
            <w:lang w:val="en-GB"/>
          </w:rPr>
          <w:t>1</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General</w:t>
        </w:r>
        <w:r w:rsidR="004714EB">
          <w:rPr>
            <w:noProof/>
            <w:webHidden/>
          </w:rPr>
          <w:tab/>
        </w:r>
        <w:r w:rsidR="004714EB">
          <w:rPr>
            <w:noProof/>
            <w:webHidden/>
          </w:rPr>
          <w:fldChar w:fldCharType="begin"/>
        </w:r>
        <w:r w:rsidR="004714EB">
          <w:rPr>
            <w:noProof/>
            <w:webHidden/>
          </w:rPr>
          <w:instrText xml:space="preserve"> PAGEREF _Toc33620265 \h </w:instrText>
        </w:r>
        <w:r w:rsidR="004714EB">
          <w:rPr>
            <w:noProof/>
            <w:webHidden/>
          </w:rPr>
        </w:r>
        <w:r w:rsidR="004714EB">
          <w:rPr>
            <w:noProof/>
            <w:webHidden/>
          </w:rPr>
          <w:fldChar w:fldCharType="separate"/>
        </w:r>
        <w:r w:rsidR="004714EB">
          <w:rPr>
            <w:noProof/>
            <w:webHidden/>
          </w:rPr>
          <w:t>9</w:t>
        </w:r>
        <w:r w:rsidR="004714EB">
          <w:rPr>
            <w:noProof/>
            <w:webHidden/>
          </w:rPr>
          <w:fldChar w:fldCharType="end"/>
        </w:r>
      </w:hyperlink>
    </w:p>
    <w:p w14:paraId="3E2F9573" w14:textId="521E5CE0" w:rsidR="004714EB" w:rsidRDefault="0049196F">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266" w:history="1">
        <w:r w:rsidR="004714EB" w:rsidRPr="00426729">
          <w:rPr>
            <w:rStyle w:val="Hyperlink"/>
            <w:noProof/>
            <w:lang w:val="en-GB"/>
          </w:rPr>
          <w:t>1.1</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Preamble</w:t>
        </w:r>
        <w:r w:rsidR="004714EB">
          <w:rPr>
            <w:noProof/>
            <w:webHidden/>
          </w:rPr>
          <w:tab/>
        </w:r>
        <w:r w:rsidR="004714EB">
          <w:rPr>
            <w:noProof/>
            <w:webHidden/>
          </w:rPr>
          <w:fldChar w:fldCharType="begin"/>
        </w:r>
        <w:r w:rsidR="004714EB">
          <w:rPr>
            <w:noProof/>
            <w:webHidden/>
          </w:rPr>
          <w:instrText xml:space="preserve"> PAGEREF _Toc33620266 \h </w:instrText>
        </w:r>
        <w:r w:rsidR="004714EB">
          <w:rPr>
            <w:noProof/>
            <w:webHidden/>
          </w:rPr>
        </w:r>
        <w:r w:rsidR="004714EB">
          <w:rPr>
            <w:noProof/>
            <w:webHidden/>
          </w:rPr>
          <w:fldChar w:fldCharType="separate"/>
        </w:r>
        <w:r w:rsidR="004714EB">
          <w:rPr>
            <w:noProof/>
            <w:webHidden/>
          </w:rPr>
          <w:t>9</w:t>
        </w:r>
        <w:r w:rsidR="004714EB">
          <w:rPr>
            <w:noProof/>
            <w:webHidden/>
          </w:rPr>
          <w:fldChar w:fldCharType="end"/>
        </w:r>
      </w:hyperlink>
    </w:p>
    <w:p w14:paraId="42852BC0" w14:textId="41E2E784" w:rsidR="004714EB" w:rsidRDefault="0049196F">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268" w:history="1">
        <w:r w:rsidR="004714EB" w:rsidRPr="00426729">
          <w:rPr>
            <w:rStyle w:val="Hyperlink"/>
            <w:noProof/>
            <w:lang w:val="en-GB"/>
          </w:rPr>
          <w:t>1.2</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Objectives of the recommendation</w:t>
        </w:r>
        <w:r w:rsidR="004714EB">
          <w:rPr>
            <w:noProof/>
            <w:webHidden/>
          </w:rPr>
          <w:tab/>
        </w:r>
        <w:r w:rsidR="004714EB">
          <w:rPr>
            <w:noProof/>
            <w:webHidden/>
          </w:rPr>
          <w:fldChar w:fldCharType="begin"/>
        </w:r>
        <w:r w:rsidR="004714EB">
          <w:rPr>
            <w:noProof/>
            <w:webHidden/>
          </w:rPr>
          <w:instrText xml:space="preserve"> PAGEREF _Toc33620268 \h </w:instrText>
        </w:r>
        <w:r w:rsidR="004714EB">
          <w:rPr>
            <w:noProof/>
            <w:webHidden/>
          </w:rPr>
        </w:r>
        <w:r w:rsidR="004714EB">
          <w:rPr>
            <w:noProof/>
            <w:webHidden/>
          </w:rPr>
          <w:fldChar w:fldCharType="separate"/>
        </w:r>
        <w:r w:rsidR="004714EB">
          <w:rPr>
            <w:noProof/>
            <w:webHidden/>
          </w:rPr>
          <w:t>9</w:t>
        </w:r>
        <w:r w:rsidR="004714EB">
          <w:rPr>
            <w:noProof/>
            <w:webHidden/>
          </w:rPr>
          <w:fldChar w:fldCharType="end"/>
        </w:r>
      </w:hyperlink>
    </w:p>
    <w:p w14:paraId="09EC4FD3" w14:textId="7F716412" w:rsidR="004714EB" w:rsidRDefault="0049196F">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269" w:history="1">
        <w:r w:rsidR="004714EB" w:rsidRPr="00426729">
          <w:rPr>
            <w:rStyle w:val="Hyperlink"/>
            <w:noProof/>
            <w:lang w:val="en-GB"/>
          </w:rPr>
          <w:t>1.3</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Changes to preceding versions</w:t>
        </w:r>
        <w:r w:rsidR="004714EB">
          <w:rPr>
            <w:noProof/>
            <w:webHidden/>
          </w:rPr>
          <w:tab/>
        </w:r>
        <w:r w:rsidR="004714EB">
          <w:rPr>
            <w:noProof/>
            <w:webHidden/>
          </w:rPr>
          <w:fldChar w:fldCharType="begin"/>
        </w:r>
        <w:r w:rsidR="004714EB">
          <w:rPr>
            <w:noProof/>
            <w:webHidden/>
          </w:rPr>
          <w:instrText xml:space="preserve"> PAGEREF _Toc33620269 \h </w:instrText>
        </w:r>
        <w:r w:rsidR="004714EB">
          <w:rPr>
            <w:noProof/>
            <w:webHidden/>
          </w:rPr>
        </w:r>
        <w:r w:rsidR="004714EB">
          <w:rPr>
            <w:noProof/>
            <w:webHidden/>
          </w:rPr>
          <w:fldChar w:fldCharType="separate"/>
        </w:r>
        <w:r w:rsidR="004714EB">
          <w:rPr>
            <w:noProof/>
            <w:webHidden/>
          </w:rPr>
          <w:t>10</w:t>
        </w:r>
        <w:r w:rsidR="004714EB">
          <w:rPr>
            <w:noProof/>
            <w:webHidden/>
          </w:rPr>
          <w:fldChar w:fldCharType="end"/>
        </w:r>
      </w:hyperlink>
    </w:p>
    <w:p w14:paraId="49BF1AC8" w14:textId="15BBA976" w:rsidR="004714EB" w:rsidRDefault="0049196F">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270" w:history="1">
        <w:r w:rsidR="004714EB" w:rsidRPr="00426729">
          <w:rPr>
            <w:rStyle w:val="Hyperlink"/>
            <w:noProof/>
            <w:lang w:val="en-GB"/>
          </w:rPr>
          <w:t>1.4</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Compatibility to preceding versions</w:t>
        </w:r>
        <w:r w:rsidR="004714EB">
          <w:rPr>
            <w:noProof/>
            <w:webHidden/>
          </w:rPr>
          <w:tab/>
        </w:r>
        <w:r w:rsidR="004714EB">
          <w:rPr>
            <w:noProof/>
            <w:webHidden/>
          </w:rPr>
          <w:fldChar w:fldCharType="begin"/>
        </w:r>
        <w:r w:rsidR="004714EB">
          <w:rPr>
            <w:noProof/>
            <w:webHidden/>
          </w:rPr>
          <w:instrText xml:space="preserve"> PAGEREF _Toc33620270 \h </w:instrText>
        </w:r>
        <w:r w:rsidR="004714EB">
          <w:rPr>
            <w:noProof/>
            <w:webHidden/>
          </w:rPr>
        </w:r>
        <w:r w:rsidR="004714EB">
          <w:rPr>
            <w:noProof/>
            <w:webHidden/>
          </w:rPr>
          <w:fldChar w:fldCharType="separate"/>
        </w:r>
        <w:r w:rsidR="004714EB">
          <w:rPr>
            <w:noProof/>
            <w:webHidden/>
          </w:rPr>
          <w:t>12</w:t>
        </w:r>
        <w:r w:rsidR="004714EB">
          <w:rPr>
            <w:noProof/>
            <w:webHidden/>
          </w:rPr>
          <w:fldChar w:fldCharType="end"/>
        </w:r>
      </w:hyperlink>
    </w:p>
    <w:p w14:paraId="43734F49" w14:textId="034EA327" w:rsidR="004714EB" w:rsidRDefault="0049196F">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271" w:history="1">
        <w:r w:rsidR="004714EB" w:rsidRPr="00426729">
          <w:rPr>
            <w:rStyle w:val="Hyperlink"/>
            <w:noProof/>
            <w:lang w:val="en-GB"/>
          </w:rPr>
          <w:t>1.5</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Document structure</w:t>
        </w:r>
        <w:r w:rsidR="004714EB">
          <w:rPr>
            <w:noProof/>
            <w:webHidden/>
          </w:rPr>
          <w:tab/>
        </w:r>
        <w:r w:rsidR="004714EB">
          <w:rPr>
            <w:noProof/>
            <w:webHidden/>
          </w:rPr>
          <w:fldChar w:fldCharType="begin"/>
        </w:r>
        <w:r w:rsidR="004714EB">
          <w:rPr>
            <w:noProof/>
            <w:webHidden/>
          </w:rPr>
          <w:instrText xml:space="preserve"> PAGEREF _Toc33620271 \h </w:instrText>
        </w:r>
        <w:r w:rsidR="004714EB">
          <w:rPr>
            <w:noProof/>
            <w:webHidden/>
          </w:rPr>
        </w:r>
        <w:r w:rsidR="004714EB">
          <w:rPr>
            <w:noProof/>
            <w:webHidden/>
          </w:rPr>
          <w:fldChar w:fldCharType="separate"/>
        </w:r>
        <w:r w:rsidR="004714EB">
          <w:rPr>
            <w:noProof/>
            <w:webHidden/>
          </w:rPr>
          <w:t>13</w:t>
        </w:r>
        <w:r w:rsidR="004714EB">
          <w:rPr>
            <w:noProof/>
            <w:webHidden/>
          </w:rPr>
          <w:fldChar w:fldCharType="end"/>
        </w:r>
      </w:hyperlink>
    </w:p>
    <w:p w14:paraId="39B57B30" w14:textId="2B29153F" w:rsidR="004714EB" w:rsidRDefault="0049196F">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272" w:history="1">
        <w:r w:rsidR="004714EB" w:rsidRPr="00426729">
          <w:rPr>
            <w:rStyle w:val="Hyperlink"/>
            <w:noProof/>
            <w:lang w:val="en-GB"/>
          </w:rPr>
          <w:t>1.6</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Abbreviations, terms and definitions</w:t>
        </w:r>
        <w:r w:rsidR="004714EB">
          <w:rPr>
            <w:noProof/>
            <w:webHidden/>
          </w:rPr>
          <w:tab/>
        </w:r>
        <w:r w:rsidR="004714EB">
          <w:rPr>
            <w:noProof/>
            <w:webHidden/>
          </w:rPr>
          <w:fldChar w:fldCharType="begin"/>
        </w:r>
        <w:r w:rsidR="004714EB">
          <w:rPr>
            <w:noProof/>
            <w:webHidden/>
          </w:rPr>
          <w:instrText xml:space="preserve"> PAGEREF _Toc33620272 \h </w:instrText>
        </w:r>
        <w:r w:rsidR="004714EB">
          <w:rPr>
            <w:noProof/>
            <w:webHidden/>
          </w:rPr>
        </w:r>
        <w:r w:rsidR="004714EB">
          <w:rPr>
            <w:noProof/>
            <w:webHidden/>
          </w:rPr>
          <w:fldChar w:fldCharType="separate"/>
        </w:r>
        <w:r w:rsidR="004714EB">
          <w:rPr>
            <w:noProof/>
            <w:webHidden/>
          </w:rPr>
          <w:t>13</w:t>
        </w:r>
        <w:r w:rsidR="004714EB">
          <w:rPr>
            <w:noProof/>
            <w:webHidden/>
          </w:rPr>
          <w:fldChar w:fldCharType="end"/>
        </w:r>
      </w:hyperlink>
    </w:p>
    <w:p w14:paraId="0243A7D9" w14:textId="04F7601F" w:rsidR="004714EB" w:rsidRDefault="0049196F">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273" w:history="1">
        <w:r w:rsidR="004714EB" w:rsidRPr="00426729">
          <w:rPr>
            <w:rStyle w:val="Hyperlink"/>
            <w:noProof/>
            <w:lang w:val="en-GB"/>
          </w:rPr>
          <w:t>1.7</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Reference</w:t>
        </w:r>
        <w:r w:rsidR="004714EB">
          <w:rPr>
            <w:noProof/>
            <w:webHidden/>
          </w:rPr>
          <w:tab/>
        </w:r>
        <w:r w:rsidR="004714EB">
          <w:rPr>
            <w:noProof/>
            <w:webHidden/>
          </w:rPr>
          <w:fldChar w:fldCharType="begin"/>
        </w:r>
        <w:r w:rsidR="004714EB">
          <w:rPr>
            <w:noProof/>
            <w:webHidden/>
          </w:rPr>
          <w:instrText xml:space="preserve"> PAGEREF _Toc33620273 \h </w:instrText>
        </w:r>
        <w:r w:rsidR="004714EB">
          <w:rPr>
            <w:noProof/>
            <w:webHidden/>
          </w:rPr>
        </w:r>
        <w:r w:rsidR="004714EB">
          <w:rPr>
            <w:noProof/>
            <w:webHidden/>
          </w:rPr>
          <w:fldChar w:fldCharType="separate"/>
        </w:r>
        <w:r w:rsidR="004714EB">
          <w:rPr>
            <w:noProof/>
            <w:webHidden/>
          </w:rPr>
          <w:t>13</w:t>
        </w:r>
        <w:r w:rsidR="004714EB">
          <w:rPr>
            <w:noProof/>
            <w:webHidden/>
          </w:rPr>
          <w:fldChar w:fldCharType="end"/>
        </w:r>
      </w:hyperlink>
    </w:p>
    <w:p w14:paraId="788AE747" w14:textId="7679C0EE" w:rsidR="004714EB" w:rsidRDefault="0049196F">
      <w:pPr>
        <w:pStyle w:val="Verzeichnis1"/>
        <w:tabs>
          <w:tab w:val="left" w:pos="460"/>
          <w:tab w:val="right" w:leader="dot" w:pos="9062"/>
        </w:tabs>
        <w:rPr>
          <w:rFonts w:asciiTheme="minorHAnsi" w:eastAsiaTheme="minorEastAsia" w:hAnsiTheme="minorHAnsi" w:cstheme="minorBidi"/>
          <w:noProof/>
          <w:color w:val="auto"/>
          <w:sz w:val="22"/>
          <w:szCs w:val="22"/>
          <w:lang w:val="de-DE"/>
        </w:rPr>
      </w:pPr>
      <w:hyperlink w:anchor="_Toc33620274" w:history="1">
        <w:r w:rsidR="004714EB" w:rsidRPr="00426729">
          <w:rPr>
            <w:rStyle w:val="Hyperlink"/>
            <w:rFonts w:eastAsia="MS Mincho"/>
            <w:noProof/>
          </w:rPr>
          <w:t>2</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Exemplary business use cases</w:t>
        </w:r>
        <w:r w:rsidR="004714EB">
          <w:rPr>
            <w:noProof/>
            <w:webHidden/>
          </w:rPr>
          <w:tab/>
        </w:r>
        <w:r w:rsidR="004714EB">
          <w:rPr>
            <w:noProof/>
            <w:webHidden/>
          </w:rPr>
          <w:fldChar w:fldCharType="begin"/>
        </w:r>
        <w:r w:rsidR="004714EB">
          <w:rPr>
            <w:noProof/>
            <w:webHidden/>
          </w:rPr>
          <w:instrText xml:space="preserve"> PAGEREF _Toc33620274 \h </w:instrText>
        </w:r>
        <w:r w:rsidR="004714EB">
          <w:rPr>
            <w:noProof/>
            <w:webHidden/>
          </w:rPr>
        </w:r>
        <w:r w:rsidR="004714EB">
          <w:rPr>
            <w:noProof/>
            <w:webHidden/>
          </w:rPr>
          <w:fldChar w:fldCharType="separate"/>
        </w:r>
        <w:r w:rsidR="004714EB">
          <w:rPr>
            <w:noProof/>
            <w:webHidden/>
          </w:rPr>
          <w:t>14</w:t>
        </w:r>
        <w:r w:rsidR="004714EB">
          <w:rPr>
            <w:noProof/>
            <w:webHidden/>
          </w:rPr>
          <w:fldChar w:fldCharType="end"/>
        </w:r>
      </w:hyperlink>
    </w:p>
    <w:p w14:paraId="03D77886" w14:textId="7FD4F7CD" w:rsidR="004714EB" w:rsidRDefault="0049196F">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275" w:history="1">
        <w:r w:rsidR="004714EB" w:rsidRPr="00426729">
          <w:rPr>
            <w:rStyle w:val="Hyperlink"/>
            <w:noProof/>
            <w:lang w:val="en-GB"/>
          </w:rPr>
          <w:t>2.1</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UC1: Exchange of components data (part master data)</w:t>
        </w:r>
        <w:r w:rsidR="004714EB">
          <w:rPr>
            <w:noProof/>
            <w:webHidden/>
          </w:rPr>
          <w:tab/>
        </w:r>
        <w:r w:rsidR="004714EB">
          <w:rPr>
            <w:noProof/>
            <w:webHidden/>
          </w:rPr>
          <w:fldChar w:fldCharType="begin"/>
        </w:r>
        <w:r w:rsidR="004714EB">
          <w:rPr>
            <w:noProof/>
            <w:webHidden/>
          </w:rPr>
          <w:instrText xml:space="preserve"> PAGEREF _Toc33620275 \h </w:instrText>
        </w:r>
        <w:r w:rsidR="004714EB">
          <w:rPr>
            <w:noProof/>
            <w:webHidden/>
          </w:rPr>
        </w:r>
        <w:r w:rsidR="004714EB">
          <w:rPr>
            <w:noProof/>
            <w:webHidden/>
          </w:rPr>
          <w:fldChar w:fldCharType="separate"/>
        </w:r>
        <w:r w:rsidR="004714EB">
          <w:rPr>
            <w:noProof/>
            <w:webHidden/>
          </w:rPr>
          <w:t>14</w:t>
        </w:r>
        <w:r w:rsidR="004714EB">
          <w:rPr>
            <w:noProof/>
            <w:webHidden/>
          </w:rPr>
          <w:fldChar w:fldCharType="end"/>
        </w:r>
      </w:hyperlink>
    </w:p>
    <w:p w14:paraId="7C375C1B" w14:textId="7FA46856" w:rsidR="004714EB" w:rsidRDefault="0049196F">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276" w:history="1">
        <w:r w:rsidR="004714EB" w:rsidRPr="00426729">
          <w:rPr>
            <w:rStyle w:val="Hyperlink"/>
            <w:noProof/>
            <w:lang w:val="en-GB"/>
          </w:rPr>
          <w:t>2.2</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UC2: Exchange of connectivity data</w:t>
        </w:r>
        <w:r w:rsidR="004714EB">
          <w:rPr>
            <w:noProof/>
            <w:webHidden/>
          </w:rPr>
          <w:tab/>
        </w:r>
        <w:r w:rsidR="004714EB">
          <w:rPr>
            <w:noProof/>
            <w:webHidden/>
          </w:rPr>
          <w:fldChar w:fldCharType="begin"/>
        </w:r>
        <w:r w:rsidR="004714EB">
          <w:rPr>
            <w:noProof/>
            <w:webHidden/>
          </w:rPr>
          <w:instrText xml:space="preserve"> PAGEREF _Toc33620276 \h </w:instrText>
        </w:r>
        <w:r w:rsidR="004714EB">
          <w:rPr>
            <w:noProof/>
            <w:webHidden/>
          </w:rPr>
        </w:r>
        <w:r w:rsidR="004714EB">
          <w:rPr>
            <w:noProof/>
            <w:webHidden/>
          </w:rPr>
          <w:fldChar w:fldCharType="separate"/>
        </w:r>
        <w:r w:rsidR="004714EB">
          <w:rPr>
            <w:noProof/>
            <w:webHidden/>
          </w:rPr>
          <w:t>14</w:t>
        </w:r>
        <w:r w:rsidR="004714EB">
          <w:rPr>
            <w:noProof/>
            <w:webHidden/>
          </w:rPr>
          <w:fldChar w:fldCharType="end"/>
        </w:r>
      </w:hyperlink>
    </w:p>
    <w:p w14:paraId="72D5772F" w14:textId="3312BECF" w:rsidR="004714EB" w:rsidRDefault="0049196F">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277" w:history="1">
        <w:r w:rsidR="004714EB" w:rsidRPr="00426729">
          <w:rPr>
            <w:rStyle w:val="Hyperlink"/>
            <w:noProof/>
            <w:lang w:val="en-GB"/>
          </w:rPr>
          <w:t>2.3</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UC3: Exchange of geometry data</w:t>
        </w:r>
        <w:r w:rsidR="004714EB">
          <w:rPr>
            <w:noProof/>
            <w:webHidden/>
          </w:rPr>
          <w:tab/>
        </w:r>
        <w:r w:rsidR="004714EB">
          <w:rPr>
            <w:noProof/>
            <w:webHidden/>
          </w:rPr>
          <w:fldChar w:fldCharType="begin"/>
        </w:r>
        <w:r w:rsidR="004714EB">
          <w:rPr>
            <w:noProof/>
            <w:webHidden/>
          </w:rPr>
          <w:instrText xml:space="preserve"> PAGEREF _Toc33620277 \h </w:instrText>
        </w:r>
        <w:r w:rsidR="004714EB">
          <w:rPr>
            <w:noProof/>
            <w:webHidden/>
          </w:rPr>
        </w:r>
        <w:r w:rsidR="004714EB">
          <w:rPr>
            <w:noProof/>
            <w:webHidden/>
          </w:rPr>
          <w:fldChar w:fldCharType="separate"/>
        </w:r>
        <w:r w:rsidR="004714EB">
          <w:rPr>
            <w:noProof/>
            <w:webHidden/>
          </w:rPr>
          <w:t>15</w:t>
        </w:r>
        <w:r w:rsidR="004714EB">
          <w:rPr>
            <w:noProof/>
            <w:webHidden/>
          </w:rPr>
          <w:fldChar w:fldCharType="end"/>
        </w:r>
      </w:hyperlink>
    </w:p>
    <w:p w14:paraId="024A3E30" w14:textId="69F2DC5B" w:rsidR="004714EB" w:rsidRDefault="0049196F">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278" w:history="1">
        <w:r w:rsidR="004714EB" w:rsidRPr="00426729">
          <w:rPr>
            <w:rStyle w:val="Hyperlink"/>
            <w:noProof/>
            <w:lang w:val="en-GB"/>
          </w:rPr>
          <w:t>2.4</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UC4: Exchange of wiring harness data</w:t>
        </w:r>
        <w:r w:rsidR="004714EB">
          <w:rPr>
            <w:noProof/>
            <w:webHidden/>
          </w:rPr>
          <w:tab/>
        </w:r>
        <w:r w:rsidR="004714EB">
          <w:rPr>
            <w:noProof/>
            <w:webHidden/>
          </w:rPr>
          <w:fldChar w:fldCharType="begin"/>
        </w:r>
        <w:r w:rsidR="004714EB">
          <w:rPr>
            <w:noProof/>
            <w:webHidden/>
          </w:rPr>
          <w:instrText xml:space="preserve"> PAGEREF _Toc33620278 \h </w:instrText>
        </w:r>
        <w:r w:rsidR="004714EB">
          <w:rPr>
            <w:noProof/>
            <w:webHidden/>
          </w:rPr>
        </w:r>
        <w:r w:rsidR="004714EB">
          <w:rPr>
            <w:noProof/>
            <w:webHidden/>
          </w:rPr>
          <w:fldChar w:fldCharType="separate"/>
        </w:r>
        <w:r w:rsidR="004714EB">
          <w:rPr>
            <w:noProof/>
            <w:webHidden/>
          </w:rPr>
          <w:t>16</w:t>
        </w:r>
        <w:r w:rsidR="004714EB">
          <w:rPr>
            <w:noProof/>
            <w:webHidden/>
          </w:rPr>
          <w:fldChar w:fldCharType="end"/>
        </w:r>
      </w:hyperlink>
    </w:p>
    <w:p w14:paraId="75407181" w14:textId="34C78AA9" w:rsidR="004714EB" w:rsidRDefault="0049196F">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279" w:history="1">
        <w:r w:rsidR="004714EB" w:rsidRPr="00426729">
          <w:rPr>
            <w:rStyle w:val="Hyperlink"/>
            <w:noProof/>
            <w:lang w:val="en-GB"/>
          </w:rPr>
          <w:t>2.5</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UC5: Exchange of an integrated model of a complete vehicle network</w:t>
        </w:r>
        <w:r w:rsidR="004714EB">
          <w:rPr>
            <w:noProof/>
            <w:webHidden/>
          </w:rPr>
          <w:tab/>
        </w:r>
        <w:r w:rsidR="004714EB">
          <w:rPr>
            <w:noProof/>
            <w:webHidden/>
          </w:rPr>
          <w:fldChar w:fldCharType="begin"/>
        </w:r>
        <w:r w:rsidR="004714EB">
          <w:rPr>
            <w:noProof/>
            <w:webHidden/>
          </w:rPr>
          <w:instrText xml:space="preserve"> PAGEREF _Toc33620279 \h </w:instrText>
        </w:r>
        <w:r w:rsidR="004714EB">
          <w:rPr>
            <w:noProof/>
            <w:webHidden/>
          </w:rPr>
        </w:r>
        <w:r w:rsidR="004714EB">
          <w:rPr>
            <w:noProof/>
            <w:webHidden/>
          </w:rPr>
          <w:fldChar w:fldCharType="separate"/>
        </w:r>
        <w:r w:rsidR="004714EB">
          <w:rPr>
            <w:noProof/>
            <w:webHidden/>
          </w:rPr>
          <w:t>16</w:t>
        </w:r>
        <w:r w:rsidR="004714EB">
          <w:rPr>
            <w:noProof/>
            <w:webHidden/>
          </w:rPr>
          <w:fldChar w:fldCharType="end"/>
        </w:r>
      </w:hyperlink>
    </w:p>
    <w:p w14:paraId="444F594D" w14:textId="6FE97770" w:rsidR="004714EB" w:rsidRDefault="0049196F">
      <w:pPr>
        <w:pStyle w:val="Verzeichnis1"/>
        <w:tabs>
          <w:tab w:val="left" w:pos="460"/>
          <w:tab w:val="right" w:leader="dot" w:pos="9062"/>
        </w:tabs>
        <w:rPr>
          <w:rFonts w:asciiTheme="minorHAnsi" w:eastAsiaTheme="minorEastAsia" w:hAnsiTheme="minorHAnsi" w:cstheme="minorBidi"/>
          <w:noProof/>
          <w:color w:val="auto"/>
          <w:sz w:val="22"/>
          <w:szCs w:val="22"/>
          <w:lang w:val="de-DE"/>
        </w:rPr>
      </w:pPr>
      <w:hyperlink w:anchor="_Toc33620280" w:history="1">
        <w:r w:rsidR="004714EB" w:rsidRPr="00426729">
          <w:rPr>
            <w:rStyle w:val="Hyperlink"/>
            <w:noProof/>
            <w:lang w:val="en-GB"/>
          </w:rPr>
          <w:t>3</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Requirements on the VEC</w:t>
        </w:r>
        <w:r w:rsidR="004714EB">
          <w:rPr>
            <w:noProof/>
            <w:webHidden/>
          </w:rPr>
          <w:tab/>
        </w:r>
        <w:r w:rsidR="004714EB">
          <w:rPr>
            <w:noProof/>
            <w:webHidden/>
          </w:rPr>
          <w:fldChar w:fldCharType="begin"/>
        </w:r>
        <w:r w:rsidR="004714EB">
          <w:rPr>
            <w:noProof/>
            <w:webHidden/>
          </w:rPr>
          <w:instrText xml:space="preserve"> PAGEREF _Toc33620280 \h </w:instrText>
        </w:r>
        <w:r w:rsidR="004714EB">
          <w:rPr>
            <w:noProof/>
            <w:webHidden/>
          </w:rPr>
        </w:r>
        <w:r w:rsidR="004714EB">
          <w:rPr>
            <w:noProof/>
            <w:webHidden/>
          </w:rPr>
          <w:fldChar w:fldCharType="separate"/>
        </w:r>
        <w:r w:rsidR="004714EB">
          <w:rPr>
            <w:noProof/>
            <w:webHidden/>
          </w:rPr>
          <w:t>18</w:t>
        </w:r>
        <w:r w:rsidR="004714EB">
          <w:rPr>
            <w:noProof/>
            <w:webHidden/>
          </w:rPr>
          <w:fldChar w:fldCharType="end"/>
        </w:r>
      </w:hyperlink>
    </w:p>
    <w:p w14:paraId="3321BE0F" w14:textId="3F1D8B4A" w:rsidR="004714EB" w:rsidRDefault="0049196F">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281" w:history="1">
        <w:r w:rsidR="004714EB" w:rsidRPr="00426729">
          <w:rPr>
            <w:rStyle w:val="Hyperlink"/>
            <w:noProof/>
            <w:lang w:val="en-GB"/>
          </w:rPr>
          <w:t>3.1</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Requirements in the PDM context / addressing PDM data</w:t>
        </w:r>
        <w:r w:rsidR="004714EB">
          <w:rPr>
            <w:noProof/>
            <w:webHidden/>
          </w:rPr>
          <w:tab/>
        </w:r>
        <w:r w:rsidR="004714EB">
          <w:rPr>
            <w:noProof/>
            <w:webHidden/>
          </w:rPr>
          <w:fldChar w:fldCharType="begin"/>
        </w:r>
        <w:r w:rsidR="004714EB">
          <w:rPr>
            <w:noProof/>
            <w:webHidden/>
          </w:rPr>
          <w:instrText xml:space="preserve"> PAGEREF _Toc33620281 \h </w:instrText>
        </w:r>
        <w:r w:rsidR="004714EB">
          <w:rPr>
            <w:noProof/>
            <w:webHidden/>
          </w:rPr>
        </w:r>
        <w:r w:rsidR="004714EB">
          <w:rPr>
            <w:noProof/>
            <w:webHidden/>
          </w:rPr>
          <w:fldChar w:fldCharType="separate"/>
        </w:r>
        <w:r w:rsidR="004714EB">
          <w:rPr>
            <w:noProof/>
            <w:webHidden/>
          </w:rPr>
          <w:t>18</w:t>
        </w:r>
        <w:r w:rsidR="004714EB">
          <w:rPr>
            <w:noProof/>
            <w:webHidden/>
          </w:rPr>
          <w:fldChar w:fldCharType="end"/>
        </w:r>
      </w:hyperlink>
    </w:p>
    <w:p w14:paraId="30850C2F" w14:textId="28C731D9" w:rsidR="004714EB" w:rsidRDefault="0049196F">
      <w:pPr>
        <w:pStyle w:val="Verzeichnis2"/>
        <w:tabs>
          <w:tab w:val="left" w:pos="1200"/>
          <w:tab w:val="right" w:leader="dot" w:pos="9062"/>
        </w:tabs>
        <w:rPr>
          <w:rFonts w:asciiTheme="minorHAnsi" w:eastAsiaTheme="minorEastAsia" w:hAnsiTheme="minorHAnsi" w:cstheme="minorBidi"/>
          <w:noProof/>
          <w:color w:val="auto"/>
          <w:sz w:val="22"/>
          <w:szCs w:val="22"/>
          <w:lang w:val="de-DE"/>
        </w:rPr>
      </w:pPr>
      <w:hyperlink w:anchor="_Toc33620282" w:history="1">
        <w:r w:rsidR="004714EB" w:rsidRPr="00426729">
          <w:rPr>
            <w:rStyle w:val="Hyperlink"/>
            <w:noProof/>
            <w:lang w:val="en-GB"/>
          </w:rPr>
          <w:t>3.1.8</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Baselines</w:t>
        </w:r>
        <w:r w:rsidR="004714EB">
          <w:rPr>
            <w:noProof/>
            <w:webHidden/>
          </w:rPr>
          <w:tab/>
        </w:r>
        <w:r w:rsidR="004714EB">
          <w:rPr>
            <w:noProof/>
            <w:webHidden/>
          </w:rPr>
          <w:fldChar w:fldCharType="begin"/>
        </w:r>
        <w:r w:rsidR="004714EB">
          <w:rPr>
            <w:noProof/>
            <w:webHidden/>
          </w:rPr>
          <w:instrText xml:space="preserve"> PAGEREF _Toc33620282 \h </w:instrText>
        </w:r>
        <w:r w:rsidR="004714EB">
          <w:rPr>
            <w:noProof/>
            <w:webHidden/>
          </w:rPr>
        </w:r>
        <w:r w:rsidR="004714EB">
          <w:rPr>
            <w:noProof/>
            <w:webHidden/>
          </w:rPr>
          <w:fldChar w:fldCharType="separate"/>
        </w:r>
        <w:r w:rsidR="004714EB">
          <w:rPr>
            <w:noProof/>
            <w:webHidden/>
          </w:rPr>
          <w:t>20</w:t>
        </w:r>
        <w:r w:rsidR="004714EB">
          <w:rPr>
            <w:noProof/>
            <w:webHidden/>
          </w:rPr>
          <w:fldChar w:fldCharType="end"/>
        </w:r>
      </w:hyperlink>
    </w:p>
    <w:p w14:paraId="7B312C88" w14:textId="4B75A437" w:rsidR="004714EB" w:rsidRDefault="0049196F">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283" w:history="1">
        <w:r w:rsidR="004714EB" w:rsidRPr="00426729">
          <w:rPr>
            <w:rStyle w:val="Hyperlink"/>
            <w:noProof/>
            <w:lang w:val="en-GB"/>
          </w:rPr>
          <w:t>3.2</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Requirements addressing variance information</w:t>
        </w:r>
        <w:r w:rsidR="004714EB">
          <w:rPr>
            <w:noProof/>
            <w:webHidden/>
          </w:rPr>
          <w:tab/>
        </w:r>
        <w:r w:rsidR="004714EB">
          <w:rPr>
            <w:noProof/>
            <w:webHidden/>
          </w:rPr>
          <w:fldChar w:fldCharType="begin"/>
        </w:r>
        <w:r w:rsidR="004714EB">
          <w:rPr>
            <w:noProof/>
            <w:webHidden/>
          </w:rPr>
          <w:instrText xml:space="preserve"> PAGEREF _Toc33620283 \h </w:instrText>
        </w:r>
        <w:r w:rsidR="004714EB">
          <w:rPr>
            <w:noProof/>
            <w:webHidden/>
          </w:rPr>
        </w:r>
        <w:r w:rsidR="004714EB">
          <w:rPr>
            <w:noProof/>
            <w:webHidden/>
          </w:rPr>
          <w:fldChar w:fldCharType="separate"/>
        </w:r>
        <w:r w:rsidR="004714EB">
          <w:rPr>
            <w:noProof/>
            <w:webHidden/>
          </w:rPr>
          <w:t>20</w:t>
        </w:r>
        <w:r w:rsidR="004714EB">
          <w:rPr>
            <w:noProof/>
            <w:webHidden/>
          </w:rPr>
          <w:fldChar w:fldCharType="end"/>
        </w:r>
      </w:hyperlink>
    </w:p>
    <w:p w14:paraId="288645DC" w14:textId="0E427C4C" w:rsidR="004714EB" w:rsidRDefault="0049196F">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284" w:history="1">
        <w:r w:rsidR="004714EB" w:rsidRPr="00426729">
          <w:rPr>
            <w:rStyle w:val="Hyperlink"/>
            <w:noProof/>
            <w:lang w:val="en-GB"/>
          </w:rPr>
          <w:t>3.3</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Requirements out of the physical harness perspective</w:t>
        </w:r>
        <w:r w:rsidR="004714EB">
          <w:rPr>
            <w:noProof/>
            <w:webHidden/>
          </w:rPr>
          <w:tab/>
        </w:r>
        <w:r w:rsidR="004714EB">
          <w:rPr>
            <w:noProof/>
            <w:webHidden/>
          </w:rPr>
          <w:fldChar w:fldCharType="begin"/>
        </w:r>
        <w:r w:rsidR="004714EB">
          <w:rPr>
            <w:noProof/>
            <w:webHidden/>
          </w:rPr>
          <w:instrText xml:space="preserve"> PAGEREF _Toc33620284 \h </w:instrText>
        </w:r>
        <w:r w:rsidR="004714EB">
          <w:rPr>
            <w:noProof/>
            <w:webHidden/>
          </w:rPr>
        </w:r>
        <w:r w:rsidR="004714EB">
          <w:rPr>
            <w:noProof/>
            <w:webHidden/>
          </w:rPr>
          <w:fldChar w:fldCharType="separate"/>
        </w:r>
        <w:r w:rsidR="004714EB">
          <w:rPr>
            <w:noProof/>
            <w:webHidden/>
          </w:rPr>
          <w:t>21</w:t>
        </w:r>
        <w:r w:rsidR="004714EB">
          <w:rPr>
            <w:noProof/>
            <w:webHidden/>
          </w:rPr>
          <w:fldChar w:fldCharType="end"/>
        </w:r>
      </w:hyperlink>
    </w:p>
    <w:p w14:paraId="4232C47D" w14:textId="62CBA149" w:rsidR="004714EB" w:rsidRDefault="0049196F">
      <w:pPr>
        <w:pStyle w:val="Verzeichnis2"/>
        <w:tabs>
          <w:tab w:val="left" w:pos="1200"/>
          <w:tab w:val="right" w:leader="dot" w:pos="9062"/>
        </w:tabs>
        <w:rPr>
          <w:rFonts w:asciiTheme="minorHAnsi" w:eastAsiaTheme="minorEastAsia" w:hAnsiTheme="minorHAnsi" w:cstheme="minorBidi"/>
          <w:noProof/>
          <w:color w:val="auto"/>
          <w:sz w:val="22"/>
          <w:szCs w:val="22"/>
          <w:lang w:val="de-DE"/>
        </w:rPr>
      </w:pPr>
      <w:hyperlink w:anchor="_Toc33620285" w:history="1">
        <w:r w:rsidR="004714EB" w:rsidRPr="00426729">
          <w:rPr>
            <w:rStyle w:val="Hyperlink"/>
            <w:noProof/>
            <w:lang w:val="en-GB"/>
          </w:rPr>
          <w:t>3.3.11</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Definition and reuse of complex parts</w:t>
        </w:r>
        <w:r w:rsidR="004714EB">
          <w:rPr>
            <w:noProof/>
            <w:webHidden/>
          </w:rPr>
          <w:tab/>
        </w:r>
        <w:r w:rsidR="004714EB">
          <w:rPr>
            <w:noProof/>
            <w:webHidden/>
          </w:rPr>
          <w:fldChar w:fldCharType="begin"/>
        </w:r>
        <w:r w:rsidR="004714EB">
          <w:rPr>
            <w:noProof/>
            <w:webHidden/>
          </w:rPr>
          <w:instrText xml:space="preserve"> PAGEREF _Toc33620285 \h </w:instrText>
        </w:r>
        <w:r w:rsidR="004714EB">
          <w:rPr>
            <w:noProof/>
            <w:webHidden/>
          </w:rPr>
        </w:r>
        <w:r w:rsidR="004714EB">
          <w:rPr>
            <w:noProof/>
            <w:webHidden/>
          </w:rPr>
          <w:fldChar w:fldCharType="separate"/>
        </w:r>
        <w:r w:rsidR="004714EB">
          <w:rPr>
            <w:noProof/>
            <w:webHidden/>
          </w:rPr>
          <w:t>25</w:t>
        </w:r>
        <w:r w:rsidR="004714EB">
          <w:rPr>
            <w:noProof/>
            <w:webHidden/>
          </w:rPr>
          <w:fldChar w:fldCharType="end"/>
        </w:r>
      </w:hyperlink>
    </w:p>
    <w:p w14:paraId="30A8D8C3" w14:textId="2044E8E2" w:rsidR="004714EB" w:rsidRDefault="0049196F">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286" w:history="1">
        <w:r w:rsidR="004714EB" w:rsidRPr="00426729">
          <w:rPr>
            <w:rStyle w:val="Hyperlink"/>
            <w:noProof/>
            <w:lang w:val="en-GB"/>
          </w:rPr>
          <w:t>3.4</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Additional requirements out of the component description perspective</w:t>
        </w:r>
        <w:r w:rsidR="004714EB">
          <w:rPr>
            <w:noProof/>
            <w:webHidden/>
          </w:rPr>
          <w:tab/>
        </w:r>
        <w:r w:rsidR="004714EB">
          <w:rPr>
            <w:noProof/>
            <w:webHidden/>
          </w:rPr>
          <w:fldChar w:fldCharType="begin"/>
        </w:r>
        <w:r w:rsidR="004714EB">
          <w:rPr>
            <w:noProof/>
            <w:webHidden/>
          </w:rPr>
          <w:instrText xml:space="preserve"> PAGEREF _Toc33620286 \h </w:instrText>
        </w:r>
        <w:r w:rsidR="004714EB">
          <w:rPr>
            <w:noProof/>
            <w:webHidden/>
          </w:rPr>
        </w:r>
        <w:r w:rsidR="004714EB">
          <w:rPr>
            <w:noProof/>
            <w:webHidden/>
          </w:rPr>
          <w:fldChar w:fldCharType="separate"/>
        </w:r>
        <w:r w:rsidR="004714EB">
          <w:rPr>
            <w:noProof/>
            <w:webHidden/>
          </w:rPr>
          <w:t>25</w:t>
        </w:r>
        <w:r w:rsidR="004714EB">
          <w:rPr>
            <w:noProof/>
            <w:webHidden/>
          </w:rPr>
          <w:fldChar w:fldCharType="end"/>
        </w:r>
      </w:hyperlink>
    </w:p>
    <w:p w14:paraId="58907326" w14:textId="6992FF23" w:rsidR="004714EB" w:rsidRDefault="0049196F">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287" w:history="1">
        <w:r w:rsidR="004714EB" w:rsidRPr="00426729">
          <w:rPr>
            <w:rStyle w:val="Hyperlink"/>
            <w:noProof/>
            <w:lang w:val="en-GB"/>
          </w:rPr>
          <w:t>3.5</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Additional requirements out of the geometry/topology perspective</w:t>
        </w:r>
        <w:r w:rsidR="004714EB">
          <w:rPr>
            <w:noProof/>
            <w:webHidden/>
          </w:rPr>
          <w:tab/>
        </w:r>
        <w:r w:rsidR="004714EB">
          <w:rPr>
            <w:noProof/>
            <w:webHidden/>
          </w:rPr>
          <w:fldChar w:fldCharType="begin"/>
        </w:r>
        <w:r w:rsidR="004714EB">
          <w:rPr>
            <w:noProof/>
            <w:webHidden/>
          </w:rPr>
          <w:instrText xml:space="preserve"> PAGEREF _Toc33620287 \h </w:instrText>
        </w:r>
        <w:r w:rsidR="004714EB">
          <w:rPr>
            <w:noProof/>
            <w:webHidden/>
          </w:rPr>
        </w:r>
        <w:r w:rsidR="004714EB">
          <w:rPr>
            <w:noProof/>
            <w:webHidden/>
          </w:rPr>
          <w:fldChar w:fldCharType="separate"/>
        </w:r>
        <w:r w:rsidR="004714EB">
          <w:rPr>
            <w:noProof/>
            <w:webHidden/>
          </w:rPr>
          <w:t>27</w:t>
        </w:r>
        <w:r w:rsidR="004714EB">
          <w:rPr>
            <w:noProof/>
            <w:webHidden/>
          </w:rPr>
          <w:fldChar w:fldCharType="end"/>
        </w:r>
      </w:hyperlink>
    </w:p>
    <w:p w14:paraId="389E6F7E" w14:textId="1E34A861" w:rsidR="004714EB" w:rsidRDefault="0049196F">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288" w:history="1">
        <w:r w:rsidR="004714EB" w:rsidRPr="00426729">
          <w:rPr>
            <w:rStyle w:val="Hyperlink"/>
            <w:noProof/>
            <w:lang w:val="en-GB"/>
          </w:rPr>
          <w:t>3.6</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Additional requirements out of the connectivity perspective</w:t>
        </w:r>
        <w:r w:rsidR="004714EB">
          <w:rPr>
            <w:noProof/>
            <w:webHidden/>
          </w:rPr>
          <w:tab/>
        </w:r>
        <w:r w:rsidR="004714EB">
          <w:rPr>
            <w:noProof/>
            <w:webHidden/>
          </w:rPr>
          <w:fldChar w:fldCharType="begin"/>
        </w:r>
        <w:r w:rsidR="004714EB">
          <w:rPr>
            <w:noProof/>
            <w:webHidden/>
          </w:rPr>
          <w:instrText xml:space="preserve"> PAGEREF _Toc33620288 \h </w:instrText>
        </w:r>
        <w:r w:rsidR="004714EB">
          <w:rPr>
            <w:noProof/>
            <w:webHidden/>
          </w:rPr>
        </w:r>
        <w:r w:rsidR="004714EB">
          <w:rPr>
            <w:noProof/>
            <w:webHidden/>
          </w:rPr>
          <w:fldChar w:fldCharType="separate"/>
        </w:r>
        <w:r w:rsidR="004714EB">
          <w:rPr>
            <w:noProof/>
            <w:webHidden/>
          </w:rPr>
          <w:t>29</w:t>
        </w:r>
        <w:r w:rsidR="004714EB">
          <w:rPr>
            <w:noProof/>
            <w:webHidden/>
          </w:rPr>
          <w:fldChar w:fldCharType="end"/>
        </w:r>
      </w:hyperlink>
    </w:p>
    <w:p w14:paraId="312803D3" w14:textId="42456393" w:rsidR="004714EB" w:rsidRDefault="0049196F">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289" w:history="1">
        <w:r w:rsidR="004714EB" w:rsidRPr="00426729">
          <w:rPr>
            <w:rStyle w:val="Hyperlink"/>
            <w:noProof/>
            <w:lang w:val="en-GB"/>
          </w:rPr>
          <w:t>3.7</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Cross-sectional requirements</w:t>
        </w:r>
        <w:r w:rsidR="004714EB">
          <w:rPr>
            <w:noProof/>
            <w:webHidden/>
          </w:rPr>
          <w:tab/>
        </w:r>
        <w:r w:rsidR="004714EB">
          <w:rPr>
            <w:noProof/>
            <w:webHidden/>
          </w:rPr>
          <w:fldChar w:fldCharType="begin"/>
        </w:r>
        <w:r w:rsidR="004714EB">
          <w:rPr>
            <w:noProof/>
            <w:webHidden/>
          </w:rPr>
          <w:instrText xml:space="preserve"> PAGEREF _Toc33620289 \h </w:instrText>
        </w:r>
        <w:r w:rsidR="004714EB">
          <w:rPr>
            <w:noProof/>
            <w:webHidden/>
          </w:rPr>
        </w:r>
        <w:r w:rsidR="004714EB">
          <w:rPr>
            <w:noProof/>
            <w:webHidden/>
          </w:rPr>
          <w:fldChar w:fldCharType="separate"/>
        </w:r>
        <w:r w:rsidR="004714EB">
          <w:rPr>
            <w:noProof/>
            <w:webHidden/>
          </w:rPr>
          <w:t>32</w:t>
        </w:r>
        <w:r w:rsidR="004714EB">
          <w:rPr>
            <w:noProof/>
            <w:webHidden/>
          </w:rPr>
          <w:fldChar w:fldCharType="end"/>
        </w:r>
      </w:hyperlink>
    </w:p>
    <w:p w14:paraId="67278154" w14:textId="1EC230C6" w:rsidR="004714EB" w:rsidRDefault="0049196F">
      <w:pPr>
        <w:pStyle w:val="Verzeichnis2"/>
        <w:tabs>
          <w:tab w:val="left" w:pos="1200"/>
          <w:tab w:val="right" w:leader="dot" w:pos="9062"/>
        </w:tabs>
        <w:rPr>
          <w:rFonts w:asciiTheme="minorHAnsi" w:eastAsiaTheme="minorEastAsia" w:hAnsiTheme="minorHAnsi" w:cstheme="minorBidi"/>
          <w:noProof/>
          <w:color w:val="auto"/>
          <w:sz w:val="22"/>
          <w:szCs w:val="22"/>
          <w:lang w:val="de-DE"/>
        </w:rPr>
      </w:pPr>
      <w:hyperlink w:anchor="_Toc33620290" w:history="1">
        <w:r w:rsidR="004714EB" w:rsidRPr="00426729">
          <w:rPr>
            <w:rStyle w:val="Hyperlink"/>
            <w:noProof/>
            <w:lang w:val="en-GB"/>
          </w:rPr>
          <w:t>3.7.4</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Orthogonal grouping concept</w:t>
        </w:r>
        <w:r w:rsidR="004714EB">
          <w:rPr>
            <w:noProof/>
            <w:webHidden/>
          </w:rPr>
          <w:tab/>
        </w:r>
        <w:r w:rsidR="004714EB">
          <w:rPr>
            <w:noProof/>
            <w:webHidden/>
          </w:rPr>
          <w:fldChar w:fldCharType="begin"/>
        </w:r>
        <w:r w:rsidR="004714EB">
          <w:rPr>
            <w:noProof/>
            <w:webHidden/>
          </w:rPr>
          <w:instrText xml:space="preserve"> PAGEREF _Toc33620290 \h </w:instrText>
        </w:r>
        <w:r w:rsidR="004714EB">
          <w:rPr>
            <w:noProof/>
            <w:webHidden/>
          </w:rPr>
        </w:r>
        <w:r w:rsidR="004714EB">
          <w:rPr>
            <w:noProof/>
            <w:webHidden/>
          </w:rPr>
          <w:fldChar w:fldCharType="separate"/>
        </w:r>
        <w:r w:rsidR="004714EB">
          <w:rPr>
            <w:noProof/>
            <w:webHidden/>
          </w:rPr>
          <w:t>32</w:t>
        </w:r>
        <w:r w:rsidR="004714EB">
          <w:rPr>
            <w:noProof/>
            <w:webHidden/>
          </w:rPr>
          <w:fldChar w:fldCharType="end"/>
        </w:r>
      </w:hyperlink>
    </w:p>
    <w:p w14:paraId="71995EE3" w14:textId="1E4A92CA" w:rsidR="004714EB" w:rsidRDefault="0049196F">
      <w:pPr>
        <w:pStyle w:val="Verzeichnis2"/>
        <w:tabs>
          <w:tab w:val="left" w:pos="1200"/>
          <w:tab w:val="right" w:leader="dot" w:pos="9062"/>
        </w:tabs>
        <w:rPr>
          <w:rFonts w:asciiTheme="minorHAnsi" w:eastAsiaTheme="minorEastAsia" w:hAnsiTheme="minorHAnsi" w:cstheme="minorBidi"/>
          <w:noProof/>
          <w:color w:val="auto"/>
          <w:sz w:val="22"/>
          <w:szCs w:val="22"/>
          <w:lang w:val="de-DE"/>
        </w:rPr>
      </w:pPr>
      <w:hyperlink w:anchor="_Toc33620291" w:history="1">
        <w:r w:rsidR="004714EB" w:rsidRPr="00426729">
          <w:rPr>
            <w:rStyle w:val="Hyperlink"/>
            <w:noProof/>
            <w:lang w:val="en-GB"/>
          </w:rPr>
          <w:t>3.7.5</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Application Constraints</w:t>
        </w:r>
        <w:r w:rsidR="004714EB">
          <w:rPr>
            <w:noProof/>
            <w:webHidden/>
          </w:rPr>
          <w:tab/>
        </w:r>
        <w:r w:rsidR="004714EB">
          <w:rPr>
            <w:noProof/>
            <w:webHidden/>
          </w:rPr>
          <w:fldChar w:fldCharType="begin"/>
        </w:r>
        <w:r w:rsidR="004714EB">
          <w:rPr>
            <w:noProof/>
            <w:webHidden/>
          </w:rPr>
          <w:instrText xml:space="preserve"> PAGEREF _Toc33620291 \h </w:instrText>
        </w:r>
        <w:r w:rsidR="004714EB">
          <w:rPr>
            <w:noProof/>
            <w:webHidden/>
          </w:rPr>
        </w:r>
        <w:r w:rsidR="004714EB">
          <w:rPr>
            <w:noProof/>
            <w:webHidden/>
          </w:rPr>
          <w:fldChar w:fldCharType="separate"/>
        </w:r>
        <w:r w:rsidR="004714EB">
          <w:rPr>
            <w:noProof/>
            <w:webHidden/>
          </w:rPr>
          <w:t>32</w:t>
        </w:r>
        <w:r w:rsidR="004714EB">
          <w:rPr>
            <w:noProof/>
            <w:webHidden/>
          </w:rPr>
          <w:fldChar w:fldCharType="end"/>
        </w:r>
      </w:hyperlink>
    </w:p>
    <w:p w14:paraId="23DA0F78" w14:textId="36589E36" w:rsidR="004714EB" w:rsidRDefault="0049196F">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292" w:history="1">
        <w:r w:rsidR="004714EB" w:rsidRPr="00426729">
          <w:rPr>
            <w:rStyle w:val="Hyperlink"/>
            <w:noProof/>
            <w:lang w:val="en-GB"/>
          </w:rPr>
          <w:t>3.8</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Other / technical requirements</w:t>
        </w:r>
        <w:r w:rsidR="004714EB">
          <w:rPr>
            <w:noProof/>
            <w:webHidden/>
          </w:rPr>
          <w:tab/>
        </w:r>
        <w:r w:rsidR="004714EB">
          <w:rPr>
            <w:noProof/>
            <w:webHidden/>
          </w:rPr>
          <w:fldChar w:fldCharType="begin"/>
        </w:r>
        <w:r w:rsidR="004714EB">
          <w:rPr>
            <w:noProof/>
            <w:webHidden/>
          </w:rPr>
          <w:instrText xml:space="preserve"> PAGEREF _Toc33620292 \h </w:instrText>
        </w:r>
        <w:r w:rsidR="004714EB">
          <w:rPr>
            <w:noProof/>
            <w:webHidden/>
          </w:rPr>
        </w:r>
        <w:r w:rsidR="004714EB">
          <w:rPr>
            <w:noProof/>
            <w:webHidden/>
          </w:rPr>
          <w:fldChar w:fldCharType="separate"/>
        </w:r>
        <w:r w:rsidR="004714EB">
          <w:rPr>
            <w:noProof/>
            <w:webHidden/>
          </w:rPr>
          <w:t>33</w:t>
        </w:r>
        <w:r w:rsidR="004714EB">
          <w:rPr>
            <w:noProof/>
            <w:webHidden/>
          </w:rPr>
          <w:fldChar w:fldCharType="end"/>
        </w:r>
      </w:hyperlink>
    </w:p>
    <w:p w14:paraId="7F9042BC" w14:textId="6CF25DF6" w:rsidR="004714EB" w:rsidRDefault="0049196F">
      <w:pPr>
        <w:pStyle w:val="Verzeichnis1"/>
        <w:tabs>
          <w:tab w:val="left" w:pos="460"/>
          <w:tab w:val="right" w:leader="dot" w:pos="9062"/>
        </w:tabs>
        <w:rPr>
          <w:rFonts w:asciiTheme="minorHAnsi" w:eastAsiaTheme="minorEastAsia" w:hAnsiTheme="minorHAnsi" w:cstheme="minorBidi"/>
          <w:noProof/>
          <w:color w:val="auto"/>
          <w:sz w:val="22"/>
          <w:szCs w:val="22"/>
          <w:lang w:val="de-DE"/>
        </w:rPr>
      </w:pPr>
      <w:hyperlink w:anchor="_Toc33620293" w:history="1">
        <w:r w:rsidR="004714EB" w:rsidRPr="00426729">
          <w:rPr>
            <w:rStyle w:val="Hyperlink"/>
            <w:noProof/>
            <w:lang w:val="en-GB"/>
          </w:rPr>
          <w:t>4</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General Guidelines</w:t>
        </w:r>
        <w:r w:rsidR="004714EB">
          <w:rPr>
            <w:noProof/>
            <w:webHidden/>
          </w:rPr>
          <w:tab/>
        </w:r>
        <w:r w:rsidR="004714EB">
          <w:rPr>
            <w:noProof/>
            <w:webHidden/>
          </w:rPr>
          <w:fldChar w:fldCharType="begin"/>
        </w:r>
        <w:r w:rsidR="004714EB">
          <w:rPr>
            <w:noProof/>
            <w:webHidden/>
          </w:rPr>
          <w:instrText xml:space="preserve"> PAGEREF _Toc33620293 \h </w:instrText>
        </w:r>
        <w:r w:rsidR="004714EB">
          <w:rPr>
            <w:noProof/>
            <w:webHidden/>
          </w:rPr>
        </w:r>
        <w:r w:rsidR="004714EB">
          <w:rPr>
            <w:noProof/>
            <w:webHidden/>
          </w:rPr>
          <w:fldChar w:fldCharType="separate"/>
        </w:r>
        <w:r w:rsidR="004714EB">
          <w:rPr>
            <w:noProof/>
            <w:webHidden/>
          </w:rPr>
          <w:t>35</w:t>
        </w:r>
        <w:r w:rsidR="004714EB">
          <w:rPr>
            <w:noProof/>
            <w:webHidden/>
          </w:rPr>
          <w:fldChar w:fldCharType="end"/>
        </w:r>
      </w:hyperlink>
    </w:p>
    <w:p w14:paraId="5C5D25D3" w14:textId="0CB21C38" w:rsidR="004714EB" w:rsidRDefault="0049196F">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294" w:history="1">
        <w:r w:rsidR="004714EB" w:rsidRPr="00426729">
          <w:rPr>
            <w:rStyle w:val="Hyperlink"/>
            <w:noProof/>
            <w:lang w:val="en-GB"/>
          </w:rPr>
          <w:t>4.1</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Handling of Identifiers</w:t>
        </w:r>
        <w:r w:rsidR="004714EB">
          <w:rPr>
            <w:noProof/>
            <w:webHidden/>
          </w:rPr>
          <w:tab/>
        </w:r>
        <w:r w:rsidR="004714EB">
          <w:rPr>
            <w:noProof/>
            <w:webHidden/>
          </w:rPr>
          <w:fldChar w:fldCharType="begin"/>
        </w:r>
        <w:r w:rsidR="004714EB">
          <w:rPr>
            <w:noProof/>
            <w:webHidden/>
          </w:rPr>
          <w:instrText xml:space="preserve"> PAGEREF _Toc33620294 \h </w:instrText>
        </w:r>
        <w:r w:rsidR="004714EB">
          <w:rPr>
            <w:noProof/>
            <w:webHidden/>
          </w:rPr>
        </w:r>
        <w:r w:rsidR="004714EB">
          <w:rPr>
            <w:noProof/>
            <w:webHidden/>
          </w:rPr>
          <w:fldChar w:fldCharType="separate"/>
        </w:r>
        <w:r w:rsidR="004714EB">
          <w:rPr>
            <w:noProof/>
            <w:webHidden/>
          </w:rPr>
          <w:t>35</w:t>
        </w:r>
        <w:r w:rsidR="004714EB">
          <w:rPr>
            <w:noProof/>
            <w:webHidden/>
          </w:rPr>
          <w:fldChar w:fldCharType="end"/>
        </w:r>
      </w:hyperlink>
    </w:p>
    <w:p w14:paraId="7C80EF7B" w14:textId="5344FA12" w:rsidR="004714EB" w:rsidRDefault="0049196F">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295" w:history="1">
        <w:r w:rsidR="004714EB" w:rsidRPr="00426729">
          <w:rPr>
            <w:rStyle w:val="Hyperlink"/>
            <w:noProof/>
            <w:lang w:val="en-GB"/>
          </w:rPr>
          <w:t>4.2</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Extension Mechanisms</w:t>
        </w:r>
        <w:r w:rsidR="004714EB">
          <w:rPr>
            <w:noProof/>
            <w:webHidden/>
          </w:rPr>
          <w:tab/>
        </w:r>
        <w:r w:rsidR="004714EB">
          <w:rPr>
            <w:noProof/>
            <w:webHidden/>
          </w:rPr>
          <w:fldChar w:fldCharType="begin"/>
        </w:r>
        <w:r w:rsidR="004714EB">
          <w:rPr>
            <w:noProof/>
            <w:webHidden/>
          </w:rPr>
          <w:instrText xml:space="preserve"> PAGEREF _Toc33620295 \h </w:instrText>
        </w:r>
        <w:r w:rsidR="004714EB">
          <w:rPr>
            <w:noProof/>
            <w:webHidden/>
          </w:rPr>
        </w:r>
        <w:r w:rsidR="004714EB">
          <w:rPr>
            <w:noProof/>
            <w:webHidden/>
          </w:rPr>
          <w:fldChar w:fldCharType="separate"/>
        </w:r>
        <w:r w:rsidR="004714EB">
          <w:rPr>
            <w:noProof/>
            <w:webHidden/>
          </w:rPr>
          <w:t>36</w:t>
        </w:r>
        <w:r w:rsidR="004714EB">
          <w:rPr>
            <w:noProof/>
            <w:webHidden/>
          </w:rPr>
          <w:fldChar w:fldCharType="end"/>
        </w:r>
      </w:hyperlink>
    </w:p>
    <w:p w14:paraId="79704E19" w14:textId="4CAF4EB2" w:rsidR="004714EB" w:rsidRDefault="0049196F">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296" w:history="1">
        <w:r w:rsidR="004714EB" w:rsidRPr="00426729">
          <w:rPr>
            <w:rStyle w:val="Hyperlink"/>
            <w:noProof/>
            <w:lang w:val="en-GB"/>
          </w:rPr>
          <w:t>4.3</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Type Inheritance</w:t>
        </w:r>
        <w:r w:rsidR="004714EB">
          <w:rPr>
            <w:noProof/>
            <w:webHidden/>
          </w:rPr>
          <w:tab/>
        </w:r>
        <w:r w:rsidR="004714EB">
          <w:rPr>
            <w:noProof/>
            <w:webHidden/>
          </w:rPr>
          <w:fldChar w:fldCharType="begin"/>
        </w:r>
        <w:r w:rsidR="004714EB">
          <w:rPr>
            <w:noProof/>
            <w:webHidden/>
          </w:rPr>
          <w:instrText xml:space="preserve"> PAGEREF _Toc33620296 \h </w:instrText>
        </w:r>
        <w:r w:rsidR="004714EB">
          <w:rPr>
            <w:noProof/>
            <w:webHidden/>
          </w:rPr>
        </w:r>
        <w:r w:rsidR="004714EB">
          <w:rPr>
            <w:noProof/>
            <w:webHidden/>
          </w:rPr>
          <w:fldChar w:fldCharType="separate"/>
        </w:r>
        <w:r w:rsidR="004714EB">
          <w:rPr>
            <w:noProof/>
            <w:webHidden/>
          </w:rPr>
          <w:t>36</w:t>
        </w:r>
        <w:r w:rsidR="004714EB">
          <w:rPr>
            <w:noProof/>
            <w:webHidden/>
          </w:rPr>
          <w:fldChar w:fldCharType="end"/>
        </w:r>
      </w:hyperlink>
    </w:p>
    <w:p w14:paraId="6470FE34" w14:textId="0452FB26" w:rsidR="004714EB" w:rsidRDefault="0049196F">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297" w:history="1">
        <w:r w:rsidR="004714EB" w:rsidRPr="00426729">
          <w:rPr>
            <w:rStyle w:val="Hyperlink"/>
            <w:noProof/>
            <w:lang w:val="en-GB"/>
          </w:rPr>
          <w:t>4.4</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Default- and Missing-Value Handling</w:t>
        </w:r>
        <w:r w:rsidR="004714EB">
          <w:rPr>
            <w:noProof/>
            <w:webHidden/>
          </w:rPr>
          <w:tab/>
        </w:r>
        <w:r w:rsidR="004714EB">
          <w:rPr>
            <w:noProof/>
            <w:webHidden/>
          </w:rPr>
          <w:fldChar w:fldCharType="begin"/>
        </w:r>
        <w:r w:rsidR="004714EB">
          <w:rPr>
            <w:noProof/>
            <w:webHidden/>
          </w:rPr>
          <w:instrText xml:space="preserve"> PAGEREF _Toc33620297 \h </w:instrText>
        </w:r>
        <w:r w:rsidR="004714EB">
          <w:rPr>
            <w:noProof/>
            <w:webHidden/>
          </w:rPr>
        </w:r>
        <w:r w:rsidR="004714EB">
          <w:rPr>
            <w:noProof/>
            <w:webHidden/>
          </w:rPr>
          <w:fldChar w:fldCharType="separate"/>
        </w:r>
        <w:r w:rsidR="004714EB">
          <w:rPr>
            <w:noProof/>
            <w:webHidden/>
          </w:rPr>
          <w:t>36</w:t>
        </w:r>
        <w:r w:rsidR="004714EB">
          <w:rPr>
            <w:noProof/>
            <w:webHidden/>
          </w:rPr>
          <w:fldChar w:fldCharType="end"/>
        </w:r>
      </w:hyperlink>
    </w:p>
    <w:p w14:paraId="5DD50B19" w14:textId="092F304D" w:rsidR="004714EB" w:rsidRDefault="0049196F">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298" w:history="1">
        <w:r w:rsidR="004714EB" w:rsidRPr="00426729">
          <w:rPr>
            <w:rStyle w:val="Hyperlink"/>
            <w:noProof/>
            <w:lang w:val="en-GB"/>
          </w:rPr>
          <w:t>4.5</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Instantiation of Model Structures</w:t>
        </w:r>
        <w:r w:rsidR="004714EB">
          <w:rPr>
            <w:noProof/>
            <w:webHidden/>
          </w:rPr>
          <w:tab/>
        </w:r>
        <w:r w:rsidR="004714EB">
          <w:rPr>
            <w:noProof/>
            <w:webHidden/>
          </w:rPr>
          <w:fldChar w:fldCharType="begin"/>
        </w:r>
        <w:r w:rsidR="004714EB">
          <w:rPr>
            <w:noProof/>
            <w:webHidden/>
          </w:rPr>
          <w:instrText xml:space="preserve"> PAGEREF _Toc33620298 \h </w:instrText>
        </w:r>
        <w:r w:rsidR="004714EB">
          <w:rPr>
            <w:noProof/>
            <w:webHidden/>
          </w:rPr>
        </w:r>
        <w:r w:rsidR="004714EB">
          <w:rPr>
            <w:noProof/>
            <w:webHidden/>
          </w:rPr>
          <w:fldChar w:fldCharType="separate"/>
        </w:r>
        <w:r w:rsidR="004714EB">
          <w:rPr>
            <w:noProof/>
            <w:webHidden/>
          </w:rPr>
          <w:t>37</w:t>
        </w:r>
        <w:r w:rsidR="004714EB">
          <w:rPr>
            <w:noProof/>
            <w:webHidden/>
          </w:rPr>
          <w:fldChar w:fldCharType="end"/>
        </w:r>
      </w:hyperlink>
    </w:p>
    <w:p w14:paraId="5117A1BC" w14:textId="10A43F7C" w:rsidR="004714EB" w:rsidRDefault="0049196F">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299" w:history="1">
        <w:r w:rsidR="004714EB" w:rsidRPr="00426729">
          <w:rPr>
            <w:rStyle w:val="Hyperlink"/>
            <w:noProof/>
            <w:lang w:val="en-GB"/>
          </w:rPr>
          <w:t>4.6</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VEC-Package</w:t>
        </w:r>
        <w:r w:rsidR="004714EB">
          <w:rPr>
            <w:noProof/>
            <w:webHidden/>
          </w:rPr>
          <w:tab/>
        </w:r>
        <w:r w:rsidR="004714EB">
          <w:rPr>
            <w:noProof/>
            <w:webHidden/>
          </w:rPr>
          <w:fldChar w:fldCharType="begin"/>
        </w:r>
        <w:r w:rsidR="004714EB">
          <w:rPr>
            <w:noProof/>
            <w:webHidden/>
          </w:rPr>
          <w:instrText xml:space="preserve"> PAGEREF _Toc33620299 \h </w:instrText>
        </w:r>
        <w:r w:rsidR="004714EB">
          <w:rPr>
            <w:noProof/>
            <w:webHidden/>
          </w:rPr>
        </w:r>
        <w:r w:rsidR="004714EB">
          <w:rPr>
            <w:noProof/>
            <w:webHidden/>
          </w:rPr>
          <w:fldChar w:fldCharType="separate"/>
        </w:r>
        <w:r w:rsidR="004714EB">
          <w:rPr>
            <w:noProof/>
            <w:webHidden/>
          </w:rPr>
          <w:t>38</w:t>
        </w:r>
        <w:r w:rsidR="004714EB">
          <w:rPr>
            <w:noProof/>
            <w:webHidden/>
          </w:rPr>
          <w:fldChar w:fldCharType="end"/>
        </w:r>
      </w:hyperlink>
    </w:p>
    <w:p w14:paraId="12A49978" w14:textId="6A0B3FCB" w:rsidR="004714EB" w:rsidRDefault="0049196F">
      <w:pPr>
        <w:pStyle w:val="Verzeichnis1"/>
        <w:tabs>
          <w:tab w:val="left" w:pos="460"/>
          <w:tab w:val="right" w:leader="dot" w:pos="9062"/>
        </w:tabs>
        <w:rPr>
          <w:rFonts w:asciiTheme="minorHAnsi" w:eastAsiaTheme="minorEastAsia" w:hAnsiTheme="minorHAnsi" w:cstheme="minorBidi"/>
          <w:noProof/>
          <w:color w:val="auto"/>
          <w:sz w:val="22"/>
          <w:szCs w:val="22"/>
          <w:lang w:val="de-DE"/>
        </w:rPr>
      </w:pPr>
      <w:hyperlink w:anchor="_Toc33620300" w:history="1">
        <w:r w:rsidR="004714EB" w:rsidRPr="00426729">
          <w:rPr>
            <w:rStyle w:val="Hyperlink"/>
            <w:noProof/>
            <w:lang w:val="en-GB"/>
          </w:rPr>
          <w:t>5</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VEC Model Description and XML Representation</w:t>
        </w:r>
        <w:r w:rsidR="004714EB">
          <w:rPr>
            <w:noProof/>
            <w:webHidden/>
          </w:rPr>
          <w:tab/>
        </w:r>
        <w:r w:rsidR="004714EB">
          <w:rPr>
            <w:noProof/>
            <w:webHidden/>
          </w:rPr>
          <w:fldChar w:fldCharType="begin"/>
        </w:r>
        <w:r w:rsidR="004714EB">
          <w:rPr>
            <w:noProof/>
            <w:webHidden/>
          </w:rPr>
          <w:instrText xml:space="preserve"> PAGEREF _Toc33620300 \h </w:instrText>
        </w:r>
        <w:r w:rsidR="004714EB">
          <w:rPr>
            <w:noProof/>
            <w:webHidden/>
          </w:rPr>
        </w:r>
        <w:r w:rsidR="004714EB">
          <w:rPr>
            <w:noProof/>
            <w:webHidden/>
          </w:rPr>
          <w:fldChar w:fldCharType="separate"/>
        </w:r>
        <w:r w:rsidR="004714EB">
          <w:rPr>
            <w:noProof/>
            <w:webHidden/>
          </w:rPr>
          <w:t>40</w:t>
        </w:r>
        <w:r w:rsidR="004714EB">
          <w:rPr>
            <w:noProof/>
            <w:webHidden/>
          </w:rPr>
          <w:fldChar w:fldCharType="end"/>
        </w:r>
      </w:hyperlink>
    </w:p>
    <w:p w14:paraId="4FA040D9" w14:textId="27A9CB68" w:rsidR="004714EB" w:rsidRDefault="0049196F">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01" w:history="1">
        <w:r w:rsidR="004714EB" w:rsidRPr="00426729">
          <w:rPr>
            <w:rStyle w:val="Hyperlink"/>
            <w:noProof/>
          </w:rPr>
          <w:t>5.1</w:t>
        </w:r>
        <w:r w:rsidR="004714EB">
          <w:rPr>
            <w:rFonts w:asciiTheme="minorHAnsi" w:eastAsiaTheme="minorEastAsia" w:hAnsiTheme="minorHAnsi" w:cstheme="minorBidi"/>
            <w:noProof/>
            <w:color w:val="auto"/>
            <w:sz w:val="22"/>
            <w:szCs w:val="22"/>
            <w:lang w:val="de-DE"/>
          </w:rPr>
          <w:tab/>
        </w:r>
        <w:r w:rsidR="004714EB" w:rsidRPr="00426729">
          <w:rPr>
            <w:rStyle w:val="Hyperlink"/>
            <w:noProof/>
          </w:rPr>
          <w:t>Key Concepts</w:t>
        </w:r>
        <w:r w:rsidR="004714EB">
          <w:rPr>
            <w:noProof/>
            <w:webHidden/>
          </w:rPr>
          <w:tab/>
        </w:r>
        <w:r w:rsidR="004714EB">
          <w:rPr>
            <w:noProof/>
            <w:webHidden/>
          </w:rPr>
          <w:fldChar w:fldCharType="begin"/>
        </w:r>
        <w:r w:rsidR="004714EB">
          <w:rPr>
            <w:noProof/>
            <w:webHidden/>
          </w:rPr>
          <w:instrText xml:space="preserve"> PAGEREF _Toc33620301 \h </w:instrText>
        </w:r>
        <w:r w:rsidR="004714EB">
          <w:rPr>
            <w:noProof/>
            <w:webHidden/>
          </w:rPr>
        </w:r>
        <w:r w:rsidR="004714EB">
          <w:rPr>
            <w:noProof/>
            <w:webHidden/>
          </w:rPr>
          <w:fldChar w:fldCharType="separate"/>
        </w:r>
        <w:r w:rsidR="004714EB">
          <w:rPr>
            <w:noProof/>
            <w:webHidden/>
          </w:rPr>
          <w:t>40</w:t>
        </w:r>
        <w:r w:rsidR="004714EB">
          <w:rPr>
            <w:noProof/>
            <w:webHidden/>
          </w:rPr>
          <w:fldChar w:fldCharType="end"/>
        </w:r>
      </w:hyperlink>
    </w:p>
    <w:p w14:paraId="51E49DC5" w14:textId="1E0387DF" w:rsidR="004714EB" w:rsidRDefault="0049196F">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02" w:history="1">
        <w:r w:rsidR="004714EB" w:rsidRPr="00426729">
          <w:rPr>
            <w:rStyle w:val="Hyperlink"/>
            <w:noProof/>
          </w:rPr>
          <w:t>5.2</w:t>
        </w:r>
        <w:r w:rsidR="004714EB">
          <w:rPr>
            <w:rFonts w:asciiTheme="minorHAnsi" w:eastAsiaTheme="minorEastAsia" w:hAnsiTheme="minorHAnsi" w:cstheme="minorBidi"/>
            <w:noProof/>
            <w:color w:val="auto"/>
            <w:sz w:val="22"/>
            <w:szCs w:val="22"/>
            <w:lang w:val="de-DE"/>
          </w:rPr>
          <w:tab/>
        </w:r>
        <w:r w:rsidR="004714EB" w:rsidRPr="00426729">
          <w:rPr>
            <w:rStyle w:val="Hyperlink"/>
            <w:noProof/>
          </w:rPr>
          <w:t>Basic Datatypes</w:t>
        </w:r>
        <w:r w:rsidR="004714EB">
          <w:rPr>
            <w:noProof/>
            <w:webHidden/>
          </w:rPr>
          <w:tab/>
        </w:r>
        <w:r w:rsidR="004714EB">
          <w:rPr>
            <w:noProof/>
            <w:webHidden/>
          </w:rPr>
          <w:fldChar w:fldCharType="begin"/>
        </w:r>
        <w:r w:rsidR="004714EB">
          <w:rPr>
            <w:noProof/>
            <w:webHidden/>
          </w:rPr>
          <w:instrText xml:space="preserve"> PAGEREF _Toc33620302 \h </w:instrText>
        </w:r>
        <w:r w:rsidR="004714EB">
          <w:rPr>
            <w:noProof/>
            <w:webHidden/>
          </w:rPr>
        </w:r>
        <w:r w:rsidR="004714EB">
          <w:rPr>
            <w:noProof/>
            <w:webHidden/>
          </w:rPr>
          <w:fldChar w:fldCharType="separate"/>
        </w:r>
        <w:r w:rsidR="004714EB">
          <w:rPr>
            <w:noProof/>
            <w:webHidden/>
          </w:rPr>
          <w:t>47</w:t>
        </w:r>
        <w:r w:rsidR="004714EB">
          <w:rPr>
            <w:noProof/>
            <w:webHidden/>
          </w:rPr>
          <w:fldChar w:fldCharType="end"/>
        </w:r>
      </w:hyperlink>
    </w:p>
    <w:p w14:paraId="4A857FB5" w14:textId="661E07D2" w:rsidR="004714EB" w:rsidRDefault="0049196F">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03" w:history="1">
        <w:r w:rsidR="004714EB" w:rsidRPr="00426729">
          <w:rPr>
            <w:rStyle w:val="Hyperlink"/>
            <w:noProof/>
          </w:rPr>
          <w:t>5.3</w:t>
        </w:r>
        <w:r w:rsidR="004714EB">
          <w:rPr>
            <w:rFonts w:asciiTheme="minorHAnsi" w:eastAsiaTheme="minorEastAsia" w:hAnsiTheme="minorHAnsi" w:cstheme="minorBidi"/>
            <w:noProof/>
            <w:color w:val="auto"/>
            <w:sz w:val="22"/>
            <w:szCs w:val="22"/>
            <w:lang w:val="de-DE"/>
          </w:rPr>
          <w:tab/>
        </w:r>
        <w:r w:rsidR="004714EB" w:rsidRPr="00426729">
          <w:rPr>
            <w:rStyle w:val="Hyperlink"/>
            <w:noProof/>
          </w:rPr>
          <w:t>PDM Information</w:t>
        </w:r>
        <w:r w:rsidR="004714EB">
          <w:rPr>
            <w:noProof/>
            <w:webHidden/>
          </w:rPr>
          <w:tab/>
        </w:r>
        <w:r w:rsidR="004714EB">
          <w:rPr>
            <w:noProof/>
            <w:webHidden/>
          </w:rPr>
          <w:fldChar w:fldCharType="begin"/>
        </w:r>
        <w:r w:rsidR="004714EB">
          <w:rPr>
            <w:noProof/>
            <w:webHidden/>
          </w:rPr>
          <w:instrText xml:space="preserve"> PAGEREF _Toc33620303 \h </w:instrText>
        </w:r>
        <w:r w:rsidR="004714EB">
          <w:rPr>
            <w:noProof/>
            <w:webHidden/>
          </w:rPr>
        </w:r>
        <w:r w:rsidR="004714EB">
          <w:rPr>
            <w:noProof/>
            <w:webHidden/>
          </w:rPr>
          <w:fldChar w:fldCharType="separate"/>
        </w:r>
        <w:r w:rsidR="004714EB">
          <w:rPr>
            <w:noProof/>
            <w:webHidden/>
          </w:rPr>
          <w:t>54</w:t>
        </w:r>
        <w:r w:rsidR="004714EB">
          <w:rPr>
            <w:noProof/>
            <w:webHidden/>
          </w:rPr>
          <w:fldChar w:fldCharType="end"/>
        </w:r>
      </w:hyperlink>
    </w:p>
    <w:p w14:paraId="7E81273B" w14:textId="515EEDC5" w:rsidR="004714EB" w:rsidRDefault="0049196F">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04" w:history="1">
        <w:r w:rsidR="004714EB" w:rsidRPr="00426729">
          <w:rPr>
            <w:rStyle w:val="Hyperlink"/>
            <w:noProof/>
          </w:rPr>
          <w:t>5.4</w:t>
        </w:r>
        <w:r w:rsidR="004714EB">
          <w:rPr>
            <w:rFonts w:asciiTheme="minorHAnsi" w:eastAsiaTheme="minorEastAsia" w:hAnsiTheme="minorHAnsi" w:cstheme="minorBidi"/>
            <w:noProof/>
            <w:color w:val="auto"/>
            <w:sz w:val="22"/>
            <w:szCs w:val="22"/>
            <w:lang w:val="de-DE"/>
          </w:rPr>
          <w:tab/>
        </w:r>
        <w:r w:rsidR="004714EB" w:rsidRPr="00426729">
          <w:rPr>
            <w:rStyle w:val="Hyperlink"/>
            <w:noProof/>
          </w:rPr>
          <w:t>General Component Data</w:t>
        </w:r>
        <w:r w:rsidR="004714EB">
          <w:rPr>
            <w:noProof/>
            <w:webHidden/>
          </w:rPr>
          <w:tab/>
        </w:r>
        <w:r w:rsidR="004714EB">
          <w:rPr>
            <w:noProof/>
            <w:webHidden/>
          </w:rPr>
          <w:fldChar w:fldCharType="begin"/>
        </w:r>
        <w:r w:rsidR="004714EB">
          <w:rPr>
            <w:noProof/>
            <w:webHidden/>
          </w:rPr>
          <w:instrText xml:space="preserve"> PAGEREF _Toc33620304 \h </w:instrText>
        </w:r>
        <w:r w:rsidR="004714EB">
          <w:rPr>
            <w:noProof/>
            <w:webHidden/>
          </w:rPr>
        </w:r>
        <w:r w:rsidR="004714EB">
          <w:rPr>
            <w:noProof/>
            <w:webHidden/>
          </w:rPr>
          <w:fldChar w:fldCharType="separate"/>
        </w:r>
        <w:r w:rsidR="004714EB">
          <w:rPr>
            <w:noProof/>
            <w:webHidden/>
          </w:rPr>
          <w:t>57</w:t>
        </w:r>
        <w:r w:rsidR="004714EB">
          <w:rPr>
            <w:noProof/>
            <w:webHidden/>
          </w:rPr>
          <w:fldChar w:fldCharType="end"/>
        </w:r>
      </w:hyperlink>
    </w:p>
    <w:p w14:paraId="3BCAF287" w14:textId="3E09D98D" w:rsidR="004714EB" w:rsidRDefault="0049196F">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05" w:history="1">
        <w:r w:rsidR="004714EB" w:rsidRPr="00426729">
          <w:rPr>
            <w:rStyle w:val="Hyperlink"/>
            <w:noProof/>
          </w:rPr>
          <w:t>5.5</w:t>
        </w:r>
        <w:r w:rsidR="004714EB">
          <w:rPr>
            <w:rFonts w:asciiTheme="minorHAnsi" w:eastAsiaTheme="minorEastAsia" w:hAnsiTheme="minorHAnsi" w:cstheme="minorBidi"/>
            <w:noProof/>
            <w:color w:val="auto"/>
            <w:sz w:val="22"/>
            <w:szCs w:val="22"/>
            <w:lang w:val="de-DE"/>
          </w:rPr>
          <w:tab/>
        </w:r>
        <w:r w:rsidR="004714EB" w:rsidRPr="00426729">
          <w:rPr>
            <w:rStyle w:val="Hyperlink"/>
            <w:noProof/>
          </w:rPr>
          <w:t>Component Characteristics</w:t>
        </w:r>
        <w:r w:rsidR="004714EB">
          <w:rPr>
            <w:noProof/>
            <w:webHidden/>
          </w:rPr>
          <w:tab/>
        </w:r>
        <w:r w:rsidR="004714EB">
          <w:rPr>
            <w:noProof/>
            <w:webHidden/>
          </w:rPr>
          <w:fldChar w:fldCharType="begin"/>
        </w:r>
        <w:r w:rsidR="004714EB">
          <w:rPr>
            <w:noProof/>
            <w:webHidden/>
          </w:rPr>
          <w:instrText xml:space="preserve"> PAGEREF _Toc33620305 \h </w:instrText>
        </w:r>
        <w:r w:rsidR="004714EB">
          <w:rPr>
            <w:noProof/>
            <w:webHidden/>
          </w:rPr>
        </w:r>
        <w:r w:rsidR="004714EB">
          <w:rPr>
            <w:noProof/>
            <w:webHidden/>
          </w:rPr>
          <w:fldChar w:fldCharType="separate"/>
        </w:r>
        <w:r w:rsidR="004714EB">
          <w:rPr>
            <w:noProof/>
            <w:webHidden/>
          </w:rPr>
          <w:t>66</w:t>
        </w:r>
        <w:r w:rsidR="004714EB">
          <w:rPr>
            <w:noProof/>
            <w:webHidden/>
          </w:rPr>
          <w:fldChar w:fldCharType="end"/>
        </w:r>
      </w:hyperlink>
    </w:p>
    <w:p w14:paraId="73C6F4B0" w14:textId="7FD05B31" w:rsidR="004714EB" w:rsidRDefault="0049196F">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06" w:history="1">
        <w:r w:rsidR="004714EB" w:rsidRPr="00426729">
          <w:rPr>
            <w:rStyle w:val="Hyperlink"/>
            <w:noProof/>
          </w:rPr>
          <w:t>5.6</w:t>
        </w:r>
        <w:r w:rsidR="004714EB">
          <w:rPr>
            <w:rFonts w:asciiTheme="minorHAnsi" w:eastAsiaTheme="minorEastAsia" w:hAnsiTheme="minorHAnsi" w:cstheme="minorBidi"/>
            <w:noProof/>
            <w:color w:val="auto"/>
            <w:sz w:val="22"/>
            <w:szCs w:val="22"/>
            <w:lang w:val="de-DE"/>
          </w:rPr>
          <w:tab/>
        </w:r>
        <w:r w:rsidR="004714EB" w:rsidRPr="00426729">
          <w:rPr>
            <w:rStyle w:val="Hyperlink"/>
            <w:noProof/>
          </w:rPr>
          <w:t>EE-Components</w:t>
        </w:r>
        <w:r w:rsidR="004714EB">
          <w:rPr>
            <w:noProof/>
            <w:webHidden/>
          </w:rPr>
          <w:tab/>
        </w:r>
        <w:r w:rsidR="004714EB">
          <w:rPr>
            <w:noProof/>
            <w:webHidden/>
          </w:rPr>
          <w:fldChar w:fldCharType="begin"/>
        </w:r>
        <w:r w:rsidR="004714EB">
          <w:rPr>
            <w:noProof/>
            <w:webHidden/>
          </w:rPr>
          <w:instrText xml:space="preserve"> PAGEREF _Toc33620306 \h </w:instrText>
        </w:r>
        <w:r w:rsidR="004714EB">
          <w:rPr>
            <w:noProof/>
            <w:webHidden/>
          </w:rPr>
        </w:r>
        <w:r w:rsidR="004714EB">
          <w:rPr>
            <w:noProof/>
            <w:webHidden/>
          </w:rPr>
          <w:fldChar w:fldCharType="separate"/>
        </w:r>
        <w:r w:rsidR="004714EB">
          <w:rPr>
            <w:noProof/>
            <w:webHidden/>
          </w:rPr>
          <w:t>75</w:t>
        </w:r>
        <w:r w:rsidR="004714EB">
          <w:rPr>
            <w:noProof/>
            <w:webHidden/>
          </w:rPr>
          <w:fldChar w:fldCharType="end"/>
        </w:r>
      </w:hyperlink>
    </w:p>
    <w:p w14:paraId="32A6075D" w14:textId="70CC0140" w:rsidR="004714EB" w:rsidRDefault="0049196F">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07" w:history="1">
        <w:r w:rsidR="004714EB" w:rsidRPr="00426729">
          <w:rPr>
            <w:rStyle w:val="Hyperlink"/>
            <w:noProof/>
          </w:rPr>
          <w:t>5.7</w:t>
        </w:r>
        <w:r w:rsidR="004714EB">
          <w:rPr>
            <w:rFonts w:asciiTheme="minorHAnsi" w:eastAsiaTheme="minorEastAsia" w:hAnsiTheme="minorHAnsi" w:cstheme="minorBidi"/>
            <w:noProof/>
            <w:color w:val="auto"/>
            <w:sz w:val="22"/>
            <w:szCs w:val="22"/>
            <w:lang w:val="de-DE"/>
          </w:rPr>
          <w:tab/>
        </w:r>
        <w:r w:rsidR="004714EB" w:rsidRPr="00426729">
          <w:rPr>
            <w:rStyle w:val="Hyperlink"/>
            <w:noProof/>
          </w:rPr>
          <w:t>Instances of Components</w:t>
        </w:r>
        <w:r w:rsidR="004714EB">
          <w:rPr>
            <w:noProof/>
            <w:webHidden/>
          </w:rPr>
          <w:tab/>
        </w:r>
        <w:r w:rsidR="004714EB">
          <w:rPr>
            <w:noProof/>
            <w:webHidden/>
          </w:rPr>
          <w:fldChar w:fldCharType="begin"/>
        </w:r>
        <w:r w:rsidR="004714EB">
          <w:rPr>
            <w:noProof/>
            <w:webHidden/>
          </w:rPr>
          <w:instrText xml:space="preserve"> PAGEREF _Toc33620307 \h </w:instrText>
        </w:r>
        <w:r w:rsidR="004714EB">
          <w:rPr>
            <w:noProof/>
            <w:webHidden/>
          </w:rPr>
        </w:r>
        <w:r w:rsidR="004714EB">
          <w:rPr>
            <w:noProof/>
            <w:webHidden/>
          </w:rPr>
          <w:fldChar w:fldCharType="separate"/>
        </w:r>
        <w:r w:rsidR="004714EB">
          <w:rPr>
            <w:noProof/>
            <w:webHidden/>
          </w:rPr>
          <w:t>78</w:t>
        </w:r>
        <w:r w:rsidR="004714EB">
          <w:rPr>
            <w:noProof/>
            <w:webHidden/>
          </w:rPr>
          <w:fldChar w:fldCharType="end"/>
        </w:r>
      </w:hyperlink>
    </w:p>
    <w:p w14:paraId="26754557" w14:textId="669E3B14" w:rsidR="004714EB" w:rsidRDefault="0049196F">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08" w:history="1">
        <w:r w:rsidR="004714EB" w:rsidRPr="00426729">
          <w:rPr>
            <w:rStyle w:val="Hyperlink"/>
            <w:noProof/>
          </w:rPr>
          <w:t>5.8</w:t>
        </w:r>
        <w:r w:rsidR="004714EB">
          <w:rPr>
            <w:rFonts w:asciiTheme="minorHAnsi" w:eastAsiaTheme="minorEastAsia" w:hAnsiTheme="minorHAnsi" w:cstheme="minorBidi"/>
            <w:noProof/>
            <w:color w:val="auto"/>
            <w:sz w:val="22"/>
            <w:szCs w:val="22"/>
            <w:lang w:val="de-DE"/>
          </w:rPr>
          <w:tab/>
        </w:r>
        <w:r w:rsidR="004714EB" w:rsidRPr="00426729">
          <w:rPr>
            <w:rStyle w:val="Hyperlink"/>
            <w:noProof/>
          </w:rPr>
          <w:t>Composite Part Descriptions</w:t>
        </w:r>
        <w:r w:rsidR="004714EB">
          <w:rPr>
            <w:noProof/>
            <w:webHidden/>
          </w:rPr>
          <w:tab/>
        </w:r>
        <w:r w:rsidR="004714EB">
          <w:rPr>
            <w:noProof/>
            <w:webHidden/>
          </w:rPr>
          <w:fldChar w:fldCharType="begin"/>
        </w:r>
        <w:r w:rsidR="004714EB">
          <w:rPr>
            <w:noProof/>
            <w:webHidden/>
          </w:rPr>
          <w:instrText xml:space="preserve"> PAGEREF _Toc33620308 \h </w:instrText>
        </w:r>
        <w:r w:rsidR="004714EB">
          <w:rPr>
            <w:noProof/>
            <w:webHidden/>
          </w:rPr>
        </w:r>
        <w:r w:rsidR="004714EB">
          <w:rPr>
            <w:noProof/>
            <w:webHidden/>
          </w:rPr>
          <w:fldChar w:fldCharType="separate"/>
        </w:r>
        <w:r w:rsidR="004714EB">
          <w:rPr>
            <w:noProof/>
            <w:webHidden/>
          </w:rPr>
          <w:t>87</w:t>
        </w:r>
        <w:r w:rsidR="004714EB">
          <w:rPr>
            <w:noProof/>
            <w:webHidden/>
          </w:rPr>
          <w:fldChar w:fldCharType="end"/>
        </w:r>
      </w:hyperlink>
    </w:p>
    <w:p w14:paraId="7BF1EA2D" w14:textId="677AA904" w:rsidR="004714EB" w:rsidRDefault="0049196F">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09" w:history="1">
        <w:r w:rsidR="004714EB" w:rsidRPr="00426729">
          <w:rPr>
            <w:rStyle w:val="Hyperlink"/>
            <w:noProof/>
          </w:rPr>
          <w:t>5.9</w:t>
        </w:r>
        <w:r w:rsidR="004714EB">
          <w:rPr>
            <w:rFonts w:asciiTheme="minorHAnsi" w:eastAsiaTheme="minorEastAsia" w:hAnsiTheme="minorHAnsi" w:cstheme="minorBidi"/>
            <w:noProof/>
            <w:color w:val="auto"/>
            <w:sz w:val="22"/>
            <w:szCs w:val="22"/>
            <w:lang w:val="de-DE"/>
          </w:rPr>
          <w:tab/>
        </w:r>
        <w:r w:rsidR="004714EB" w:rsidRPr="00426729">
          <w:rPr>
            <w:rStyle w:val="Hyperlink"/>
            <w:noProof/>
          </w:rPr>
          <w:t>Topology and Geometry</w:t>
        </w:r>
        <w:r w:rsidR="004714EB">
          <w:rPr>
            <w:noProof/>
            <w:webHidden/>
          </w:rPr>
          <w:tab/>
        </w:r>
        <w:r w:rsidR="004714EB">
          <w:rPr>
            <w:noProof/>
            <w:webHidden/>
          </w:rPr>
          <w:fldChar w:fldCharType="begin"/>
        </w:r>
        <w:r w:rsidR="004714EB">
          <w:rPr>
            <w:noProof/>
            <w:webHidden/>
          </w:rPr>
          <w:instrText xml:space="preserve"> PAGEREF _Toc33620309 \h </w:instrText>
        </w:r>
        <w:r w:rsidR="004714EB">
          <w:rPr>
            <w:noProof/>
            <w:webHidden/>
          </w:rPr>
        </w:r>
        <w:r w:rsidR="004714EB">
          <w:rPr>
            <w:noProof/>
            <w:webHidden/>
          </w:rPr>
          <w:fldChar w:fldCharType="separate"/>
        </w:r>
        <w:r w:rsidR="004714EB">
          <w:rPr>
            <w:noProof/>
            <w:webHidden/>
          </w:rPr>
          <w:t>93</w:t>
        </w:r>
        <w:r w:rsidR="004714EB">
          <w:rPr>
            <w:noProof/>
            <w:webHidden/>
          </w:rPr>
          <w:fldChar w:fldCharType="end"/>
        </w:r>
      </w:hyperlink>
    </w:p>
    <w:p w14:paraId="0AB1BCCF" w14:textId="5D3A82D7" w:rsidR="004714EB" w:rsidRDefault="0049196F">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10" w:history="1">
        <w:r w:rsidR="004714EB" w:rsidRPr="00426729">
          <w:rPr>
            <w:rStyle w:val="Hyperlink"/>
            <w:noProof/>
          </w:rPr>
          <w:t>5.10</w:t>
        </w:r>
        <w:r w:rsidR="004714EB">
          <w:rPr>
            <w:rFonts w:asciiTheme="minorHAnsi" w:eastAsiaTheme="minorEastAsia" w:hAnsiTheme="minorHAnsi" w:cstheme="minorBidi"/>
            <w:noProof/>
            <w:color w:val="auto"/>
            <w:sz w:val="22"/>
            <w:szCs w:val="22"/>
            <w:lang w:val="de-DE"/>
          </w:rPr>
          <w:tab/>
        </w:r>
        <w:r w:rsidR="004714EB" w:rsidRPr="00426729">
          <w:rPr>
            <w:rStyle w:val="Hyperlink"/>
            <w:noProof/>
          </w:rPr>
          <w:t>Connectivity</w:t>
        </w:r>
        <w:r w:rsidR="004714EB">
          <w:rPr>
            <w:noProof/>
            <w:webHidden/>
          </w:rPr>
          <w:tab/>
        </w:r>
        <w:r w:rsidR="004714EB">
          <w:rPr>
            <w:noProof/>
            <w:webHidden/>
          </w:rPr>
          <w:fldChar w:fldCharType="begin"/>
        </w:r>
        <w:r w:rsidR="004714EB">
          <w:rPr>
            <w:noProof/>
            <w:webHidden/>
          </w:rPr>
          <w:instrText xml:space="preserve"> PAGEREF _Toc33620310 \h </w:instrText>
        </w:r>
        <w:r w:rsidR="004714EB">
          <w:rPr>
            <w:noProof/>
            <w:webHidden/>
          </w:rPr>
        </w:r>
        <w:r w:rsidR="004714EB">
          <w:rPr>
            <w:noProof/>
            <w:webHidden/>
          </w:rPr>
          <w:fldChar w:fldCharType="separate"/>
        </w:r>
        <w:r w:rsidR="004714EB">
          <w:rPr>
            <w:noProof/>
            <w:webHidden/>
          </w:rPr>
          <w:t>108</w:t>
        </w:r>
        <w:r w:rsidR="004714EB">
          <w:rPr>
            <w:noProof/>
            <w:webHidden/>
          </w:rPr>
          <w:fldChar w:fldCharType="end"/>
        </w:r>
      </w:hyperlink>
    </w:p>
    <w:p w14:paraId="5FA4F96F" w14:textId="1E646E17" w:rsidR="004714EB" w:rsidRDefault="0049196F">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11" w:history="1">
        <w:r w:rsidR="004714EB" w:rsidRPr="00426729">
          <w:rPr>
            <w:rStyle w:val="Hyperlink"/>
            <w:noProof/>
          </w:rPr>
          <w:t>5.11</w:t>
        </w:r>
        <w:r w:rsidR="004714EB">
          <w:rPr>
            <w:rFonts w:asciiTheme="minorHAnsi" w:eastAsiaTheme="minorEastAsia" w:hAnsiTheme="minorHAnsi" w:cstheme="minorBidi"/>
            <w:noProof/>
            <w:color w:val="auto"/>
            <w:sz w:val="22"/>
            <w:szCs w:val="22"/>
            <w:lang w:val="de-DE"/>
          </w:rPr>
          <w:tab/>
        </w:r>
        <w:r w:rsidR="004714EB" w:rsidRPr="00426729">
          <w:rPr>
            <w:rStyle w:val="Hyperlink"/>
            <w:noProof/>
          </w:rPr>
          <w:t>External Mapping</w:t>
        </w:r>
        <w:r w:rsidR="004714EB">
          <w:rPr>
            <w:noProof/>
            <w:webHidden/>
          </w:rPr>
          <w:tab/>
        </w:r>
        <w:r w:rsidR="004714EB">
          <w:rPr>
            <w:noProof/>
            <w:webHidden/>
          </w:rPr>
          <w:fldChar w:fldCharType="begin"/>
        </w:r>
        <w:r w:rsidR="004714EB">
          <w:rPr>
            <w:noProof/>
            <w:webHidden/>
          </w:rPr>
          <w:instrText xml:space="preserve"> PAGEREF _Toc33620311 \h </w:instrText>
        </w:r>
        <w:r w:rsidR="004714EB">
          <w:rPr>
            <w:noProof/>
            <w:webHidden/>
          </w:rPr>
        </w:r>
        <w:r w:rsidR="004714EB">
          <w:rPr>
            <w:noProof/>
            <w:webHidden/>
          </w:rPr>
          <w:fldChar w:fldCharType="separate"/>
        </w:r>
        <w:r w:rsidR="004714EB">
          <w:rPr>
            <w:noProof/>
            <w:webHidden/>
          </w:rPr>
          <w:t>116</w:t>
        </w:r>
        <w:r w:rsidR="004714EB">
          <w:rPr>
            <w:noProof/>
            <w:webHidden/>
          </w:rPr>
          <w:fldChar w:fldCharType="end"/>
        </w:r>
      </w:hyperlink>
    </w:p>
    <w:p w14:paraId="570205EB" w14:textId="15111415" w:rsidR="004714EB" w:rsidRDefault="0049196F">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12" w:history="1">
        <w:r w:rsidR="004714EB" w:rsidRPr="00426729">
          <w:rPr>
            <w:rStyle w:val="Hyperlink"/>
            <w:noProof/>
          </w:rPr>
          <w:t>5.12</w:t>
        </w:r>
        <w:r w:rsidR="004714EB">
          <w:rPr>
            <w:rFonts w:asciiTheme="minorHAnsi" w:eastAsiaTheme="minorEastAsia" w:hAnsiTheme="minorHAnsi" w:cstheme="minorBidi"/>
            <w:noProof/>
            <w:color w:val="auto"/>
            <w:sz w:val="22"/>
            <w:szCs w:val="22"/>
            <w:lang w:val="de-DE"/>
          </w:rPr>
          <w:tab/>
        </w:r>
        <w:r w:rsidR="004714EB" w:rsidRPr="00426729">
          <w:rPr>
            <w:rStyle w:val="Hyperlink"/>
            <w:noProof/>
          </w:rPr>
          <w:t>XML Representation of the Model</w:t>
        </w:r>
        <w:r w:rsidR="004714EB">
          <w:rPr>
            <w:noProof/>
            <w:webHidden/>
          </w:rPr>
          <w:tab/>
        </w:r>
        <w:r w:rsidR="004714EB">
          <w:rPr>
            <w:noProof/>
            <w:webHidden/>
          </w:rPr>
          <w:fldChar w:fldCharType="begin"/>
        </w:r>
        <w:r w:rsidR="004714EB">
          <w:rPr>
            <w:noProof/>
            <w:webHidden/>
          </w:rPr>
          <w:instrText xml:space="preserve"> PAGEREF _Toc33620312 \h </w:instrText>
        </w:r>
        <w:r w:rsidR="004714EB">
          <w:rPr>
            <w:noProof/>
            <w:webHidden/>
          </w:rPr>
        </w:r>
        <w:r w:rsidR="004714EB">
          <w:rPr>
            <w:noProof/>
            <w:webHidden/>
          </w:rPr>
          <w:fldChar w:fldCharType="separate"/>
        </w:r>
        <w:r w:rsidR="004714EB">
          <w:rPr>
            <w:noProof/>
            <w:webHidden/>
          </w:rPr>
          <w:t>118</w:t>
        </w:r>
        <w:r w:rsidR="004714EB">
          <w:rPr>
            <w:noProof/>
            <w:webHidden/>
          </w:rPr>
          <w:fldChar w:fldCharType="end"/>
        </w:r>
      </w:hyperlink>
    </w:p>
    <w:p w14:paraId="03A9E61C" w14:textId="3CB8C2C4" w:rsidR="004714EB" w:rsidRDefault="0049196F">
      <w:pPr>
        <w:pStyle w:val="Verzeichnis1"/>
        <w:tabs>
          <w:tab w:val="left" w:pos="460"/>
          <w:tab w:val="right" w:leader="dot" w:pos="9062"/>
        </w:tabs>
        <w:rPr>
          <w:rFonts w:asciiTheme="minorHAnsi" w:eastAsiaTheme="minorEastAsia" w:hAnsiTheme="minorHAnsi" w:cstheme="minorBidi"/>
          <w:noProof/>
          <w:color w:val="auto"/>
          <w:sz w:val="22"/>
          <w:szCs w:val="22"/>
          <w:lang w:val="de-DE"/>
        </w:rPr>
      </w:pPr>
      <w:hyperlink w:anchor="_Toc33620313" w:history="1">
        <w:r w:rsidR="004714EB" w:rsidRPr="00426729">
          <w:rPr>
            <w:rStyle w:val="Hyperlink"/>
            <w:noProof/>
            <w:lang w:val="en-GB"/>
          </w:rPr>
          <w:t>6</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Appendix A: Glossary</w:t>
        </w:r>
        <w:r w:rsidR="004714EB">
          <w:rPr>
            <w:noProof/>
            <w:webHidden/>
          </w:rPr>
          <w:tab/>
        </w:r>
        <w:r w:rsidR="004714EB">
          <w:rPr>
            <w:noProof/>
            <w:webHidden/>
          </w:rPr>
          <w:fldChar w:fldCharType="begin"/>
        </w:r>
        <w:r w:rsidR="004714EB">
          <w:rPr>
            <w:noProof/>
            <w:webHidden/>
          </w:rPr>
          <w:instrText xml:space="preserve"> PAGEREF _Toc33620313 \h </w:instrText>
        </w:r>
        <w:r w:rsidR="004714EB">
          <w:rPr>
            <w:noProof/>
            <w:webHidden/>
          </w:rPr>
        </w:r>
        <w:r w:rsidR="004714EB">
          <w:rPr>
            <w:noProof/>
            <w:webHidden/>
          </w:rPr>
          <w:fldChar w:fldCharType="separate"/>
        </w:r>
        <w:r w:rsidR="004714EB">
          <w:rPr>
            <w:noProof/>
            <w:webHidden/>
          </w:rPr>
          <w:t>121</w:t>
        </w:r>
        <w:r w:rsidR="004714EB">
          <w:rPr>
            <w:noProof/>
            <w:webHidden/>
          </w:rPr>
          <w:fldChar w:fldCharType="end"/>
        </w:r>
      </w:hyperlink>
    </w:p>
    <w:p w14:paraId="27ED7C91" w14:textId="3750B615" w:rsidR="004714EB" w:rsidRDefault="0049196F">
      <w:pPr>
        <w:pStyle w:val="Verzeichnis1"/>
        <w:tabs>
          <w:tab w:val="left" w:pos="460"/>
          <w:tab w:val="right" w:leader="dot" w:pos="9062"/>
        </w:tabs>
        <w:rPr>
          <w:rFonts w:asciiTheme="minorHAnsi" w:eastAsiaTheme="minorEastAsia" w:hAnsiTheme="minorHAnsi" w:cstheme="minorBidi"/>
          <w:noProof/>
          <w:color w:val="auto"/>
          <w:sz w:val="22"/>
          <w:szCs w:val="22"/>
          <w:lang w:val="de-DE"/>
        </w:rPr>
      </w:pPr>
      <w:hyperlink w:anchor="_Toc33620314" w:history="1">
        <w:r w:rsidR="004714EB" w:rsidRPr="00426729">
          <w:rPr>
            <w:rStyle w:val="Hyperlink"/>
            <w:noProof/>
          </w:rPr>
          <w:t>7</w:t>
        </w:r>
        <w:r w:rsidR="004714EB">
          <w:rPr>
            <w:rFonts w:asciiTheme="minorHAnsi" w:eastAsiaTheme="minorEastAsia" w:hAnsiTheme="minorHAnsi" w:cstheme="minorBidi"/>
            <w:noProof/>
            <w:color w:val="auto"/>
            <w:sz w:val="22"/>
            <w:szCs w:val="22"/>
            <w:lang w:val="de-DE"/>
          </w:rPr>
          <w:tab/>
        </w:r>
        <w:r w:rsidR="004714EB" w:rsidRPr="00426729">
          <w:rPr>
            <w:rStyle w:val="Hyperlink"/>
            <w:noProof/>
          </w:rPr>
          <w:t>Appendix B: Data Model Description</w:t>
        </w:r>
        <w:r w:rsidR="004714EB">
          <w:rPr>
            <w:noProof/>
            <w:webHidden/>
          </w:rPr>
          <w:tab/>
        </w:r>
        <w:r w:rsidR="004714EB">
          <w:rPr>
            <w:noProof/>
            <w:webHidden/>
          </w:rPr>
          <w:fldChar w:fldCharType="begin"/>
        </w:r>
        <w:r w:rsidR="004714EB">
          <w:rPr>
            <w:noProof/>
            <w:webHidden/>
          </w:rPr>
          <w:instrText xml:space="preserve"> PAGEREF _Toc33620314 \h </w:instrText>
        </w:r>
        <w:r w:rsidR="004714EB">
          <w:rPr>
            <w:noProof/>
            <w:webHidden/>
          </w:rPr>
        </w:r>
        <w:r w:rsidR="004714EB">
          <w:rPr>
            <w:noProof/>
            <w:webHidden/>
          </w:rPr>
          <w:fldChar w:fldCharType="separate"/>
        </w:r>
        <w:r w:rsidR="004714EB">
          <w:rPr>
            <w:noProof/>
            <w:webHidden/>
          </w:rPr>
          <w:t>122</w:t>
        </w:r>
        <w:r w:rsidR="004714EB">
          <w:rPr>
            <w:noProof/>
            <w:webHidden/>
          </w:rPr>
          <w:fldChar w:fldCharType="end"/>
        </w:r>
      </w:hyperlink>
    </w:p>
    <w:p w14:paraId="5CD08996" w14:textId="546027EF" w:rsidR="004714EB" w:rsidRDefault="0049196F">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15" w:history="1">
        <w:r w:rsidR="004714EB" w:rsidRPr="00426729">
          <w:rPr>
            <w:rStyle w:val="Hyperlink"/>
            <w:noProof/>
            <w:lang w:val="en-GB"/>
          </w:rPr>
          <w:t>7.1</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assignment_groups</w:t>
        </w:r>
        <w:r w:rsidR="004714EB">
          <w:rPr>
            <w:noProof/>
            <w:webHidden/>
          </w:rPr>
          <w:tab/>
        </w:r>
        <w:r w:rsidR="004714EB">
          <w:rPr>
            <w:noProof/>
            <w:webHidden/>
          </w:rPr>
          <w:fldChar w:fldCharType="begin"/>
        </w:r>
        <w:r w:rsidR="004714EB">
          <w:rPr>
            <w:noProof/>
            <w:webHidden/>
          </w:rPr>
          <w:instrText xml:space="preserve"> PAGEREF _Toc33620315 \h </w:instrText>
        </w:r>
        <w:r w:rsidR="004714EB">
          <w:rPr>
            <w:noProof/>
            <w:webHidden/>
          </w:rPr>
        </w:r>
        <w:r w:rsidR="004714EB">
          <w:rPr>
            <w:noProof/>
            <w:webHidden/>
          </w:rPr>
          <w:fldChar w:fldCharType="separate"/>
        </w:r>
        <w:r w:rsidR="004714EB">
          <w:rPr>
            <w:noProof/>
            <w:webHidden/>
          </w:rPr>
          <w:t>122</w:t>
        </w:r>
        <w:r w:rsidR="004714EB">
          <w:rPr>
            <w:noProof/>
            <w:webHidden/>
          </w:rPr>
          <w:fldChar w:fldCharType="end"/>
        </w:r>
      </w:hyperlink>
    </w:p>
    <w:p w14:paraId="473B2133" w14:textId="3352108B" w:rsidR="004714EB" w:rsidRDefault="0049196F">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16" w:history="1">
        <w:r w:rsidR="004714EB" w:rsidRPr="00426729">
          <w:rPr>
            <w:rStyle w:val="Hyperlink"/>
            <w:noProof/>
            <w:lang w:val="en-GB"/>
          </w:rPr>
          <w:t>7.2</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compatibility</w:t>
        </w:r>
        <w:r w:rsidR="004714EB">
          <w:rPr>
            <w:noProof/>
            <w:webHidden/>
          </w:rPr>
          <w:tab/>
        </w:r>
        <w:r w:rsidR="004714EB">
          <w:rPr>
            <w:noProof/>
            <w:webHidden/>
          </w:rPr>
          <w:fldChar w:fldCharType="begin"/>
        </w:r>
        <w:r w:rsidR="004714EB">
          <w:rPr>
            <w:noProof/>
            <w:webHidden/>
          </w:rPr>
          <w:instrText xml:space="preserve"> PAGEREF _Toc33620316 \h </w:instrText>
        </w:r>
        <w:r w:rsidR="004714EB">
          <w:rPr>
            <w:noProof/>
            <w:webHidden/>
          </w:rPr>
        </w:r>
        <w:r w:rsidR="004714EB">
          <w:rPr>
            <w:noProof/>
            <w:webHidden/>
          </w:rPr>
          <w:fldChar w:fldCharType="separate"/>
        </w:r>
        <w:r w:rsidR="004714EB">
          <w:rPr>
            <w:noProof/>
            <w:webHidden/>
          </w:rPr>
          <w:t>125</w:t>
        </w:r>
        <w:r w:rsidR="004714EB">
          <w:rPr>
            <w:noProof/>
            <w:webHidden/>
          </w:rPr>
          <w:fldChar w:fldCharType="end"/>
        </w:r>
      </w:hyperlink>
    </w:p>
    <w:p w14:paraId="427575F9" w14:textId="600A79D9" w:rsidR="004714EB" w:rsidRDefault="0049196F">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17" w:history="1">
        <w:r w:rsidR="004714EB" w:rsidRPr="00426729">
          <w:rPr>
            <w:rStyle w:val="Hyperlink"/>
            <w:noProof/>
            <w:lang w:val="en-GB"/>
          </w:rPr>
          <w:t>7.3</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contacting</w:t>
        </w:r>
        <w:r w:rsidR="004714EB">
          <w:rPr>
            <w:noProof/>
            <w:webHidden/>
          </w:rPr>
          <w:tab/>
        </w:r>
        <w:r w:rsidR="004714EB">
          <w:rPr>
            <w:noProof/>
            <w:webHidden/>
          </w:rPr>
          <w:fldChar w:fldCharType="begin"/>
        </w:r>
        <w:r w:rsidR="004714EB">
          <w:rPr>
            <w:noProof/>
            <w:webHidden/>
          </w:rPr>
          <w:instrText xml:space="preserve"> PAGEREF _Toc33620317 \h </w:instrText>
        </w:r>
        <w:r w:rsidR="004714EB">
          <w:rPr>
            <w:noProof/>
            <w:webHidden/>
          </w:rPr>
        </w:r>
        <w:r w:rsidR="004714EB">
          <w:rPr>
            <w:noProof/>
            <w:webHidden/>
          </w:rPr>
          <w:fldChar w:fldCharType="separate"/>
        </w:r>
        <w:r w:rsidR="004714EB">
          <w:rPr>
            <w:noProof/>
            <w:webHidden/>
          </w:rPr>
          <w:t>125</w:t>
        </w:r>
        <w:r w:rsidR="004714EB">
          <w:rPr>
            <w:noProof/>
            <w:webHidden/>
          </w:rPr>
          <w:fldChar w:fldCharType="end"/>
        </w:r>
      </w:hyperlink>
    </w:p>
    <w:p w14:paraId="2F3BA022" w14:textId="071DEE9E" w:rsidR="004714EB" w:rsidRDefault="0049196F">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18" w:history="1">
        <w:r w:rsidR="004714EB" w:rsidRPr="00426729">
          <w:rPr>
            <w:rStyle w:val="Hyperlink"/>
            <w:noProof/>
            <w:lang w:val="en-GB"/>
          </w:rPr>
          <w:t>7.4</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core</w:t>
        </w:r>
        <w:r w:rsidR="004714EB">
          <w:rPr>
            <w:noProof/>
            <w:webHidden/>
          </w:rPr>
          <w:tab/>
        </w:r>
        <w:r w:rsidR="004714EB">
          <w:rPr>
            <w:noProof/>
            <w:webHidden/>
          </w:rPr>
          <w:fldChar w:fldCharType="begin"/>
        </w:r>
        <w:r w:rsidR="004714EB">
          <w:rPr>
            <w:noProof/>
            <w:webHidden/>
          </w:rPr>
          <w:instrText xml:space="preserve"> PAGEREF _Toc33620318 \h </w:instrText>
        </w:r>
        <w:r w:rsidR="004714EB">
          <w:rPr>
            <w:noProof/>
            <w:webHidden/>
          </w:rPr>
        </w:r>
        <w:r w:rsidR="004714EB">
          <w:rPr>
            <w:noProof/>
            <w:webHidden/>
          </w:rPr>
          <w:fldChar w:fldCharType="separate"/>
        </w:r>
        <w:r w:rsidR="004714EB">
          <w:rPr>
            <w:noProof/>
            <w:webHidden/>
          </w:rPr>
          <w:t>128</w:t>
        </w:r>
        <w:r w:rsidR="004714EB">
          <w:rPr>
            <w:noProof/>
            <w:webHidden/>
          </w:rPr>
          <w:fldChar w:fldCharType="end"/>
        </w:r>
      </w:hyperlink>
    </w:p>
    <w:p w14:paraId="1D7B078E" w14:textId="3C69FB3D" w:rsidR="004714EB" w:rsidRDefault="0049196F">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19" w:history="1">
        <w:r w:rsidR="004714EB" w:rsidRPr="00426729">
          <w:rPr>
            <w:rStyle w:val="Hyperlink"/>
            <w:noProof/>
            <w:lang w:val="en-GB"/>
          </w:rPr>
          <w:t>7.5</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coupling</w:t>
        </w:r>
        <w:r w:rsidR="004714EB">
          <w:rPr>
            <w:noProof/>
            <w:webHidden/>
          </w:rPr>
          <w:tab/>
        </w:r>
        <w:r w:rsidR="004714EB">
          <w:rPr>
            <w:noProof/>
            <w:webHidden/>
          </w:rPr>
          <w:fldChar w:fldCharType="begin"/>
        </w:r>
        <w:r w:rsidR="004714EB">
          <w:rPr>
            <w:noProof/>
            <w:webHidden/>
          </w:rPr>
          <w:instrText xml:space="preserve"> PAGEREF _Toc33620319 \h </w:instrText>
        </w:r>
        <w:r w:rsidR="004714EB">
          <w:rPr>
            <w:noProof/>
            <w:webHidden/>
          </w:rPr>
        </w:r>
        <w:r w:rsidR="004714EB">
          <w:rPr>
            <w:noProof/>
            <w:webHidden/>
          </w:rPr>
          <w:fldChar w:fldCharType="separate"/>
        </w:r>
        <w:r w:rsidR="004714EB">
          <w:rPr>
            <w:noProof/>
            <w:webHidden/>
          </w:rPr>
          <w:t>151</w:t>
        </w:r>
        <w:r w:rsidR="004714EB">
          <w:rPr>
            <w:noProof/>
            <w:webHidden/>
          </w:rPr>
          <w:fldChar w:fldCharType="end"/>
        </w:r>
      </w:hyperlink>
    </w:p>
    <w:p w14:paraId="13DD85D7" w14:textId="409E85D6" w:rsidR="004714EB" w:rsidRDefault="0049196F">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20" w:history="1">
        <w:r w:rsidR="004714EB" w:rsidRPr="00426729">
          <w:rPr>
            <w:rStyle w:val="Hyperlink"/>
            <w:noProof/>
            <w:lang w:val="en-GB"/>
          </w:rPr>
          <w:t>7.6</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custom_properties</w:t>
        </w:r>
        <w:r w:rsidR="004714EB">
          <w:rPr>
            <w:noProof/>
            <w:webHidden/>
          </w:rPr>
          <w:tab/>
        </w:r>
        <w:r w:rsidR="004714EB">
          <w:rPr>
            <w:noProof/>
            <w:webHidden/>
          </w:rPr>
          <w:fldChar w:fldCharType="begin"/>
        </w:r>
        <w:r w:rsidR="004714EB">
          <w:rPr>
            <w:noProof/>
            <w:webHidden/>
          </w:rPr>
          <w:instrText xml:space="preserve"> PAGEREF _Toc33620320 \h </w:instrText>
        </w:r>
        <w:r w:rsidR="004714EB">
          <w:rPr>
            <w:noProof/>
            <w:webHidden/>
          </w:rPr>
        </w:r>
        <w:r w:rsidR="004714EB">
          <w:rPr>
            <w:noProof/>
            <w:webHidden/>
          </w:rPr>
          <w:fldChar w:fldCharType="separate"/>
        </w:r>
        <w:r w:rsidR="004714EB">
          <w:rPr>
            <w:noProof/>
            <w:webHidden/>
          </w:rPr>
          <w:t>155</w:t>
        </w:r>
        <w:r w:rsidR="004714EB">
          <w:rPr>
            <w:noProof/>
            <w:webHidden/>
          </w:rPr>
          <w:fldChar w:fldCharType="end"/>
        </w:r>
      </w:hyperlink>
    </w:p>
    <w:p w14:paraId="346445E0" w14:textId="256C6874" w:rsidR="004714EB" w:rsidRDefault="0049196F">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21" w:history="1">
        <w:r w:rsidR="004714EB" w:rsidRPr="00426729">
          <w:rPr>
            <w:rStyle w:val="Hyperlink"/>
            <w:noProof/>
            <w:lang w:val="en-GB"/>
          </w:rPr>
          <w:t>7.7</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electrical_parts</w:t>
        </w:r>
        <w:r w:rsidR="004714EB">
          <w:rPr>
            <w:noProof/>
            <w:webHidden/>
          </w:rPr>
          <w:tab/>
        </w:r>
        <w:r w:rsidR="004714EB">
          <w:rPr>
            <w:noProof/>
            <w:webHidden/>
          </w:rPr>
          <w:fldChar w:fldCharType="begin"/>
        </w:r>
        <w:r w:rsidR="004714EB">
          <w:rPr>
            <w:noProof/>
            <w:webHidden/>
          </w:rPr>
          <w:instrText xml:space="preserve"> PAGEREF _Toc33620321 \h </w:instrText>
        </w:r>
        <w:r w:rsidR="004714EB">
          <w:rPr>
            <w:noProof/>
            <w:webHidden/>
          </w:rPr>
        </w:r>
        <w:r w:rsidR="004714EB">
          <w:rPr>
            <w:noProof/>
            <w:webHidden/>
          </w:rPr>
          <w:fldChar w:fldCharType="separate"/>
        </w:r>
        <w:r w:rsidR="004714EB">
          <w:rPr>
            <w:noProof/>
            <w:webHidden/>
          </w:rPr>
          <w:t>158</w:t>
        </w:r>
        <w:r w:rsidR="004714EB">
          <w:rPr>
            <w:noProof/>
            <w:webHidden/>
          </w:rPr>
          <w:fldChar w:fldCharType="end"/>
        </w:r>
      </w:hyperlink>
    </w:p>
    <w:p w14:paraId="05D961C5" w14:textId="51EF3D6A" w:rsidR="004714EB" w:rsidRDefault="0049196F">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22" w:history="1">
        <w:r w:rsidR="004714EB" w:rsidRPr="00426729">
          <w:rPr>
            <w:rStyle w:val="Hyperlink"/>
            <w:noProof/>
            <w:lang w:val="en-GB"/>
          </w:rPr>
          <w:t>7.8</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external_mapping</w:t>
        </w:r>
        <w:r w:rsidR="004714EB">
          <w:rPr>
            <w:noProof/>
            <w:webHidden/>
          </w:rPr>
          <w:tab/>
        </w:r>
        <w:r w:rsidR="004714EB">
          <w:rPr>
            <w:noProof/>
            <w:webHidden/>
          </w:rPr>
          <w:fldChar w:fldCharType="begin"/>
        </w:r>
        <w:r w:rsidR="004714EB">
          <w:rPr>
            <w:noProof/>
            <w:webHidden/>
          </w:rPr>
          <w:instrText xml:space="preserve"> PAGEREF _Toc33620322 \h </w:instrText>
        </w:r>
        <w:r w:rsidR="004714EB">
          <w:rPr>
            <w:noProof/>
            <w:webHidden/>
          </w:rPr>
        </w:r>
        <w:r w:rsidR="004714EB">
          <w:rPr>
            <w:noProof/>
            <w:webHidden/>
          </w:rPr>
          <w:fldChar w:fldCharType="separate"/>
        </w:r>
        <w:r w:rsidR="004714EB">
          <w:rPr>
            <w:noProof/>
            <w:webHidden/>
          </w:rPr>
          <w:t>211</w:t>
        </w:r>
        <w:r w:rsidR="004714EB">
          <w:rPr>
            <w:noProof/>
            <w:webHidden/>
          </w:rPr>
          <w:fldChar w:fldCharType="end"/>
        </w:r>
      </w:hyperlink>
    </w:p>
    <w:p w14:paraId="7F88694D" w14:textId="2C15C609" w:rsidR="004714EB" w:rsidRDefault="0049196F">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23" w:history="1">
        <w:r w:rsidR="004714EB" w:rsidRPr="00426729">
          <w:rPr>
            <w:rStyle w:val="Hyperlink"/>
            <w:noProof/>
            <w:lang w:val="en-GB"/>
          </w:rPr>
          <w:t>7.9</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geo_2d</w:t>
        </w:r>
        <w:r w:rsidR="004714EB">
          <w:rPr>
            <w:noProof/>
            <w:webHidden/>
          </w:rPr>
          <w:tab/>
        </w:r>
        <w:r w:rsidR="004714EB">
          <w:rPr>
            <w:noProof/>
            <w:webHidden/>
          </w:rPr>
          <w:fldChar w:fldCharType="begin"/>
        </w:r>
        <w:r w:rsidR="004714EB">
          <w:rPr>
            <w:noProof/>
            <w:webHidden/>
          </w:rPr>
          <w:instrText xml:space="preserve"> PAGEREF _Toc33620323 \h </w:instrText>
        </w:r>
        <w:r w:rsidR="004714EB">
          <w:rPr>
            <w:noProof/>
            <w:webHidden/>
          </w:rPr>
        </w:r>
        <w:r w:rsidR="004714EB">
          <w:rPr>
            <w:noProof/>
            <w:webHidden/>
          </w:rPr>
          <w:fldChar w:fldCharType="separate"/>
        </w:r>
        <w:r w:rsidR="004714EB">
          <w:rPr>
            <w:noProof/>
            <w:webHidden/>
          </w:rPr>
          <w:t>212</w:t>
        </w:r>
        <w:r w:rsidR="004714EB">
          <w:rPr>
            <w:noProof/>
            <w:webHidden/>
          </w:rPr>
          <w:fldChar w:fldCharType="end"/>
        </w:r>
      </w:hyperlink>
    </w:p>
    <w:p w14:paraId="2F3CABA8" w14:textId="438E2D6F" w:rsidR="004714EB" w:rsidRDefault="0049196F">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24" w:history="1">
        <w:r w:rsidR="004714EB" w:rsidRPr="00426729">
          <w:rPr>
            <w:rStyle w:val="Hyperlink"/>
            <w:noProof/>
            <w:lang w:val="en-GB"/>
          </w:rPr>
          <w:t>7.10</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geo_3d</w:t>
        </w:r>
        <w:r w:rsidR="004714EB">
          <w:rPr>
            <w:noProof/>
            <w:webHidden/>
          </w:rPr>
          <w:tab/>
        </w:r>
        <w:r w:rsidR="004714EB">
          <w:rPr>
            <w:noProof/>
            <w:webHidden/>
          </w:rPr>
          <w:fldChar w:fldCharType="begin"/>
        </w:r>
        <w:r w:rsidR="004714EB">
          <w:rPr>
            <w:noProof/>
            <w:webHidden/>
          </w:rPr>
          <w:instrText xml:space="preserve"> PAGEREF _Toc33620324 \h </w:instrText>
        </w:r>
        <w:r w:rsidR="004714EB">
          <w:rPr>
            <w:noProof/>
            <w:webHidden/>
          </w:rPr>
        </w:r>
        <w:r w:rsidR="004714EB">
          <w:rPr>
            <w:noProof/>
            <w:webHidden/>
          </w:rPr>
          <w:fldChar w:fldCharType="separate"/>
        </w:r>
        <w:r w:rsidR="004714EB">
          <w:rPr>
            <w:noProof/>
            <w:webHidden/>
          </w:rPr>
          <w:t>218</w:t>
        </w:r>
        <w:r w:rsidR="004714EB">
          <w:rPr>
            <w:noProof/>
            <w:webHidden/>
          </w:rPr>
          <w:fldChar w:fldCharType="end"/>
        </w:r>
      </w:hyperlink>
    </w:p>
    <w:p w14:paraId="45920919" w14:textId="55B84737" w:rsidR="004714EB" w:rsidRDefault="0049196F">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25" w:history="1">
        <w:r w:rsidR="004714EB" w:rsidRPr="00426729">
          <w:rPr>
            <w:rStyle w:val="Hyperlink"/>
            <w:noProof/>
            <w:lang w:val="en-GB"/>
          </w:rPr>
          <w:t>7.11</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instancing</w:t>
        </w:r>
        <w:r w:rsidR="004714EB">
          <w:rPr>
            <w:noProof/>
            <w:webHidden/>
          </w:rPr>
          <w:tab/>
        </w:r>
        <w:r w:rsidR="004714EB">
          <w:rPr>
            <w:noProof/>
            <w:webHidden/>
          </w:rPr>
          <w:fldChar w:fldCharType="begin"/>
        </w:r>
        <w:r w:rsidR="004714EB">
          <w:rPr>
            <w:noProof/>
            <w:webHidden/>
          </w:rPr>
          <w:instrText xml:space="preserve"> PAGEREF _Toc33620325 \h </w:instrText>
        </w:r>
        <w:r w:rsidR="004714EB">
          <w:rPr>
            <w:noProof/>
            <w:webHidden/>
          </w:rPr>
        </w:r>
        <w:r w:rsidR="004714EB">
          <w:rPr>
            <w:noProof/>
            <w:webHidden/>
          </w:rPr>
          <w:fldChar w:fldCharType="separate"/>
        </w:r>
        <w:r w:rsidR="004714EB">
          <w:rPr>
            <w:noProof/>
            <w:webHidden/>
          </w:rPr>
          <w:t>226</w:t>
        </w:r>
        <w:r w:rsidR="004714EB">
          <w:rPr>
            <w:noProof/>
            <w:webHidden/>
          </w:rPr>
          <w:fldChar w:fldCharType="end"/>
        </w:r>
      </w:hyperlink>
    </w:p>
    <w:p w14:paraId="0E73DF59" w14:textId="295BDD4F" w:rsidR="004714EB" w:rsidRDefault="0049196F">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26" w:history="1">
        <w:r w:rsidR="004714EB" w:rsidRPr="00426729">
          <w:rPr>
            <w:rStyle w:val="Hyperlink"/>
            <w:noProof/>
            <w:lang w:val="en-GB"/>
          </w:rPr>
          <w:t>7.12</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instancing_electrical_parts</w:t>
        </w:r>
        <w:r w:rsidR="004714EB">
          <w:rPr>
            <w:noProof/>
            <w:webHidden/>
          </w:rPr>
          <w:tab/>
        </w:r>
        <w:r w:rsidR="004714EB">
          <w:rPr>
            <w:noProof/>
            <w:webHidden/>
          </w:rPr>
          <w:fldChar w:fldCharType="begin"/>
        </w:r>
        <w:r w:rsidR="004714EB">
          <w:rPr>
            <w:noProof/>
            <w:webHidden/>
          </w:rPr>
          <w:instrText xml:space="preserve"> PAGEREF _Toc33620326 \h </w:instrText>
        </w:r>
        <w:r w:rsidR="004714EB">
          <w:rPr>
            <w:noProof/>
            <w:webHidden/>
          </w:rPr>
        </w:r>
        <w:r w:rsidR="004714EB">
          <w:rPr>
            <w:noProof/>
            <w:webHidden/>
          </w:rPr>
          <w:fldChar w:fldCharType="separate"/>
        </w:r>
        <w:r w:rsidR="004714EB">
          <w:rPr>
            <w:noProof/>
            <w:webHidden/>
          </w:rPr>
          <w:t>229</w:t>
        </w:r>
        <w:r w:rsidR="004714EB">
          <w:rPr>
            <w:noProof/>
            <w:webHidden/>
          </w:rPr>
          <w:fldChar w:fldCharType="end"/>
        </w:r>
      </w:hyperlink>
    </w:p>
    <w:p w14:paraId="0E4C15F4" w14:textId="6C49FB8C" w:rsidR="004714EB" w:rsidRDefault="0049196F">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27" w:history="1">
        <w:r w:rsidR="004714EB" w:rsidRPr="00426729">
          <w:rPr>
            <w:rStyle w:val="Hyperlink"/>
            <w:noProof/>
            <w:lang w:val="en-GB"/>
          </w:rPr>
          <w:t>7.13</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instancing_non_electrical_parts</w:t>
        </w:r>
        <w:r w:rsidR="004714EB">
          <w:rPr>
            <w:noProof/>
            <w:webHidden/>
          </w:rPr>
          <w:tab/>
        </w:r>
        <w:r w:rsidR="004714EB">
          <w:rPr>
            <w:noProof/>
            <w:webHidden/>
          </w:rPr>
          <w:fldChar w:fldCharType="begin"/>
        </w:r>
        <w:r w:rsidR="004714EB">
          <w:rPr>
            <w:noProof/>
            <w:webHidden/>
          </w:rPr>
          <w:instrText xml:space="preserve"> PAGEREF _Toc33620327 \h </w:instrText>
        </w:r>
        <w:r w:rsidR="004714EB">
          <w:rPr>
            <w:noProof/>
            <w:webHidden/>
          </w:rPr>
        </w:r>
        <w:r w:rsidR="004714EB">
          <w:rPr>
            <w:noProof/>
            <w:webHidden/>
          </w:rPr>
          <w:fldChar w:fldCharType="separate"/>
        </w:r>
        <w:r w:rsidR="004714EB">
          <w:rPr>
            <w:noProof/>
            <w:webHidden/>
          </w:rPr>
          <w:t>246</w:t>
        </w:r>
        <w:r w:rsidR="004714EB">
          <w:rPr>
            <w:noProof/>
            <w:webHidden/>
          </w:rPr>
          <w:fldChar w:fldCharType="end"/>
        </w:r>
      </w:hyperlink>
    </w:p>
    <w:p w14:paraId="17F2E319" w14:textId="338B02F9" w:rsidR="004714EB" w:rsidRDefault="0049196F">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28" w:history="1">
        <w:r w:rsidR="004714EB" w:rsidRPr="00426729">
          <w:rPr>
            <w:rStyle w:val="Hyperlink"/>
            <w:noProof/>
            <w:lang w:val="en-GB"/>
          </w:rPr>
          <w:t>7.14</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instructions</w:t>
        </w:r>
        <w:r w:rsidR="004714EB">
          <w:rPr>
            <w:noProof/>
            <w:webHidden/>
          </w:rPr>
          <w:tab/>
        </w:r>
        <w:r w:rsidR="004714EB">
          <w:rPr>
            <w:noProof/>
            <w:webHidden/>
          </w:rPr>
          <w:fldChar w:fldCharType="begin"/>
        </w:r>
        <w:r w:rsidR="004714EB">
          <w:rPr>
            <w:noProof/>
            <w:webHidden/>
          </w:rPr>
          <w:instrText xml:space="preserve"> PAGEREF _Toc33620328 \h </w:instrText>
        </w:r>
        <w:r w:rsidR="004714EB">
          <w:rPr>
            <w:noProof/>
            <w:webHidden/>
          </w:rPr>
        </w:r>
        <w:r w:rsidR="004714EB">
          <w:rPr>
            <w:noProof/>
            <w:webHidden/>
          </w:rPr>
          <w:fldChar w:fldCharType="separate"/>
        </w:r>
        <w:r w:rsidR="004714EB">
          <w:rPr>
            <w:noProof/>
            <w:webHidden/>
          </w:rPr>
          <w:t>251</w:t>
        </w:r>
        <w:r w:rsidR="004714EB">
          <w:rPr>
            <w:noProof/>
            <w:webHidden/>
          </w:rPr>
          <w:fldChar w:fldCharType="end"/>
        </w:r>
      </w:hyperlink>
    </w:p>
    <w:p w14:paraId="5BFEE510" w14:textId="43C5894D" w:rsidR="004714EB" w:rsidRDefault="0049196F">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29" w:history="1">
        <w:r w:rsidR="004714EB" w:rsidRPr="00426729">
          <w:rPr>
            <w:rStyle w:val="Hyperlink"/>
            <w:noProof/>
            <w:lang w:val="en-GB"/>
          </w:rPr>
          <w:t>7.15</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local_geometry</w:t>
        </w:r>
        <w:r w:rsidR="004714EB">
          <w:rPr>
            <w:noProof/>
            <w:webHidden/>
          </w:rPr>
          <w:tab/>
        </w:r>
        <w:r w:rsidR="004714EB">
          <w:rPr>
            <w:noProof/>
            <w:webHidden/>
          </w:rPr>
          <w:fldChar w:fldCharType="begin"/>
        </w:r>
        <w:r w:rsidR="004714EB">
          <w:rPr>
            <w:noProof/>
            <w:webHidden/>
          </w:rPr>
          <w:instrText xml:space="preserve"> PAGEREF _Toc33620329 \h </w:instrText>
        </w:r>
        <w:r w:rsidR="004714EB">
          <w:rPr>
            <w:noProof/>
            <w:webHidden/>
          </w:rPr>
        </w:r>
        <w:r w:rsidR="004714EB">
          <w:rPr>
            <w:noProof/>
            <w:webHidden/>
          </w:rPr>
          <w:fldChar w:fldCharType="separate"/>
        </w:r>
        <w:r w:rsidR="004714EB">
          <w:rPr>
            <w:noProof/>
            <w:webHidden/>
          </w:rPr>
          <w:t>252</w:t>
        </w:r>
        <w:r w:rsidR="004714EB">
          <w:rPr>
            <w:noProof/>
            <w:webHidden/>
          </w:rPr>
          <w:fldChar w:fldCharType="end"/>
        </w:r>
      </w:hyperlink>
    </w:p>
    <w:p w14:paraId="5CA66C61" w14:textId="36DAE628" w:rsidR="004714EB" w:rsidRDefault="0049196F">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30" w:history="1">
        <w:r w:rsidR="004714EB" w:rsidRPr="00426729">
          <w:rPr>
            <w:rStyle w:val="Hyperlink"/>
            <w:noProof/>
            <w:lang w:val="en-GB"/>
          </w:rPr>
          <w:t>7.16</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mapping</w:t>
        </w:r>
        <w:r w:rsidR="004714EB">
          <w:rPr>
            <w:noProof/>
            <w:webHidden/>
          </w:rPr>
          <w:tab/>
        </w:r>
        <w:r w:rsidR="004714EB">
          <w:rPr>
            <w:noProof/>
            <w:webHidden/>
          </w:rPr>
          <w:fldChar w:fldCharType="begin"/>
        </w:r>
        <w:r w:rsidR="004714EB">
          <w:rPr>
            <w:noProof/>
            <w:webHidden/>
          </w:rPr>
          <w:instrText xml:space="preserve"> PAGEREF _Toc33620330 \h </w:instrText>
        </w:r>
        <w:r w:rsidR="004714EB">
          <w:rPr>
            <w:noProof/>
            <w:webHidden/>
          </w:rPr>
        </w:r>
        <w:r w:rsidR="004714EB">
          <w:rPr>
            <w:noProof/>
            <w:webHidden/>
          </w:rPr>
          <w:fldChar w:fldCharType="separate"/>
        </w:r>
        <w:r w:rsidR="004714EB">
          <w:rPr>
            <w:noProof/>
            <w:webHidden/>
          </w:rPr>
          <w:t>254</w:t>
        </w:r>
        <w:r w:rsidR="004714EB">
          <w:rPr>
            <w:noProof/>
            <w:webHidden/>
          </w:rPr>
          <w:fldChar w:fldCharType="end"/>
        </w:r>
      </w:hyperlink>
    </w:p>
    <w:p w14:paraId="7798AFB5" w14:textId="67D5298A" w:rsidR="004714EB" w:rsidRDefault="0049196F">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31" w:history="1">
        <w:r w:rsidR="004714EB" w:rsidRPr="00426729">
          <w:rPr>
            <w:rStyle w:val="Hyperlink"/>
            <w:noProof/>
            <w:lang w:val="en-GB"/>
          </w:rPr>
          <w:t>7.17</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modules</w:t>
        </w:r>
        <w:r w:rsidR="004714EB">
          <w:rPr>
            <w:noProof/>
            <w:webHidden/>
          </w:rPr>
          <w:tab/>
        </w:r>
        <w:r w:rsidR="004714EB">
          <w:rPr>
            <w:noProof/>
            <w:webHidden/>
          </w:rPr>
          <w:fldChar w:fldCharType="begin"/>
        </w:r>
        <w:r w:rsidR="004714EB">
          <w:rPr>
            <w:noProof/>
            <w:webHidden/>
          </w:rPr>
          <w:instrText xml:space="preserve"> PAGEREF _Toc33620331 \h </w:instrText>
        </w:r>
        <w:r w:rsidR="004714EB">
          <w:rPr>
            <w:noProof/>
            <w:webHidden/>
          </w:rPr>
        </w:r>
        <w:r w:rsidR="004714EB">
          <w:rPr>
            <w:noProof/>
            <w:webHidden/>
          </w:rPr>
          <w:fldChar w:fldCharType="separate"/>
        </w:r>
        <w:r w:rsidR="004714EB">
          <w:rPr>
            <w:noProof/>
            <w:webHidden/>
          </w:rPr>
          <w:t>256</w:t>
        </w:r>
        <w:r w:rsidR="004714EB">
          <w:rPr>
            <w:noProof/>
            <w:webHidden/>
          </w:rPr>
          <w:fldChar w:fldCharType="end"/>
        </w:r>
      </w:hyperlink>
    </w:p>
    <w:p w14:paraId="3799B73A" w14:textId="437FA350" w:rsidR="004714EB" w:rsidRDefault="0049196F">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32" w:history="1">
        <w:r w:rsidR="004714EB" w:rsidRPr="00426729">
          <w:rPr>
            <w:rStyle w:val="Hyperlink"/>
            <w:noProof/>
            <w:lang w:val="en-GB"/>
          </w:rPr>
          <w:t>7.18</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net</w:t>
        </w:r>
        <w:r w:rsidR="004714EB">
          <w:rPr>
            <w:noProof/>
            <w:webHidden/>
          </w:rPr>
          <w:tab/>
        </w:r>
        <w:r w:rsidR="004714EB">
          <w:rPr>
            <w:noProof/>
            <w:webHidden/>
          </w:rPr>
          <w:fldChar w:fldCharType="begin"/>
        </w:r>
        <w:r w:rsidR="004714EB">
          <w:rPr>
            <w:noProof/>
            <w:webHidden/>
          </w:rPr>
          <w:instrText xml:space="preserve"> PAGEREF _Toc33620332 \h </w:instrText>
        </w:r>
        <w:r w:rsidR="004714EB">
          <w:rPr>
            <w:noProof/>
            <w:webHidden/>
          </w:rPr>
        </w:r>
        <w:r w:rsidR="004714EB">
          <w:rPr>
            <w:noProof/>
            <w:webHidden/>
          </w:rPr>
          <w:fldChar w:fldCharType="separate"/>
        </w:r>
        <w:r w:rsidR="004714EB">
          <w:rPr>
            <w:noProof/>
            <w:webHidden/>
          </w:rPr>
          <w:t>258</w:t>
        </w:r>
        <w:r w:rsidR="004714EB">
          <w:rPr>
            <w:noProof/>
            <w:webHidden/>
          </w:rPr>
          <w:fldChar w:fldCharType="end"/>
        </w:r>
      </w:hyperlink>
    </w:p>
    <w:p w14:paraId="1F170B4E" w14:textId="6B8C8E69" w:rsidR="004714EB" w:rsidRDefault="0049196F">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33" w:history="1">
        <w:r w:rsidR="004714EB" w:rsidRPr="00426729">
          <w:rPr>
            <w:rStyle w:val="Hyperlink"/>
            <w:noProof/>
            <w:lang w:val="en-GB"/>
          </w:rPr>
          <w:t>7.19</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non_electrical_parts</w:t>
        </w:r>
        <w:r w:rsidR="004714EB">
          <w:rPr>
            <w:noProof/>
            <w:webHidden/>
          </w:rPr>
          <w:tab/>
        </w:r>
        <w:r w:rsidR="004714EB">
          <w:rPr>
            <w:noProof/>
            <w:webHidden/>
          </w:rPr>
          <w:fldChar w:fldCharType="begin"/>
        </w:r>
        <w:r w:rsidR="004714EB">
          <w:rPr>
            <w:noProof/>
            <w:webHidden/>
          </w:rPr>
          <w:instrText xml:space="preserve"> PAGEREF _Toc33620333 \h </w:instrText>
        </w:r>
        <w:r w:rsidR="004714EB">
          <w:rPr>
            <w:noProof/>
            <w:webHidden/>
          </w:rPr>
        </w:r>
        <w:r w:rsidR="004714EB">
          <w:rPr>
            <w:noProof/>
            <w:webHidden/>
          </w:rPr>
          <w:fldChar w:fldCharType="separate"/>
        </w:r>
        <w:r w:rsidR="004714EB">
          <w:rPr>
            <w:noProof/>
            <w:webHidden/>
          </w:rPr>
          <w:t>263</w:t>
        </w:r>
        <w:r w:rsidR="004714EB">
          <w:rPr>
            <w:noProof/>
            <w:webHidden/>
          </w:rPr>
          <w:fldChar w:fldCharType="end"/>
        </w:r>
      </w:hyperlink>
    </w:p>
    <w:p w14:paraId="52198401" w14:textId="3477021F" w:rsidR="004714EB" w:rsidRDefault="0049196F">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34" w:history="1">
        <w:r w:rsidR="004714EB" w:rsidRPr="00426729">
          <w:rPr>
            <w:rStyle w:val="Hyperlink"/>
            <w:noProof/>
            <w:lang w:val="en-GB"/>
          </w:rPr>
          <w:t>7.20</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part_structure</w:t>
        </w:r>
        <w:r w:rsidR="004714EB">
          <w:rPr>
            <w:noProof/>
            <w:webHidden/>
          </w:rPr>
          <w:tab/>
        </w:r>
        <w:r w:rsidR="004714EB">
          <w:rPr>
            <w:noProof/>
            <w:webHidden/>
          </w:rPr>
          <w:fldChar w:fldCharType="begin"/>
        </w:r>
        <w:r w:rsidR="004714EB">
          <w:rPr>
            <w:noProof/>
            <w:webHidden/>
          </w:rPr>
          <w:instrText xml:space="preserve"> PAGEREF _Toc33620334 \h </w:instrText>
        </w:r>
        <w:r w:rsidR="004714EB">
          <w:rPr>
            <w:noProof/>
            <w:webHidden/>
          </w:rPr>
        </w:r>
        <w:r w:rsidR="004714EB">
          <w:rPr>
            <w:noProof/>
            <w:webHidden/>
          </w:rPr>
          <w:fldChar w:fldCharType="separate"/>
        </w:r>
        <w:r w:rsidR="004714EB">
          <w:rPr>
            <w:noProof/>
            <w:webHidden/>
          </w:rPr>
          <w:t>275</w:t>
        </w:r>
        <w:r w:rsidR="004714EB">
          <w:rPr>
            <w:noProof/>
            <w:webHidden/>
          </w:rPr>
          <w:fldChar w:fldCharType="end"/>
        </w:r>
      </w:hyperlink>
    </w:p>
    <w:p w14:paraId="37E9FDF2" w14:textId="22A8E051" w:rsidR="004714EB" w:rsidRDefault="0049196F">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35" w:history="1">
        <w:r w:rsidR="004714EB" w:rsidRPr="00426729">
          <w:rPr>
            <w:rStyle w:val="Hyperlink"/>
            <w:noProof/>
            <w:lang w:val="en-GB"/>
          </w:rPr>
          <w:t>7.21</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part_usage</w:t>
        </w:r>
        <w:r w:rsidR="004714EB">
          <w:rPr>
            <w:noProof/>
            <w:webHidden/>
          </w:rPr>
          <w:tab/>
        </w:r>
        <w:r w:rsidR="004714EB">
          <w:rPr>
            <w:noProof/>
            <w:webHidden/>
          </w:rPr>
          <w:fldChar w:fldCharType="begin"/>
        </w:r>
        <w:r w:rsidR="004714EB">
          <w:rPr>
            <w:noProof/>
            <w:webHidden/>
          </w:rPr>
          <w:instrText xml:space="preserve"> PAGEREF _Toc33620335 \h </w:instrText>
        </w:r>
        <w:r w:rsidR="004714EB">
          <w:rPr>
            <w:noProof/>
            <w:webHidden/>
          </w:rPr>
        </w:r>
        <w:r w:rsidR="004714EB">
          <w:rPr>
            <w:noProof/>
            <w:webHidden/>
          </w:rPr>
          <w:fldChar w:fldCharType="separate"/>
        </w:r>
        <w:r w:rsidR="004714EB">
          <w:rPr>
            <w:noProof/>
            <w:webHidden/>
          </w:rPr>
          <w:t>276</w:t>
        </w:r>
        <w:r w:rsidR="004714EB">
          <w:rPr>
            <w:noProof/>
            <w:webHidden/>
          </w:rPr>
          <w:fldChar w:fldCharType="end"/>
        </w:r>
      </w:hyperlink>
    </w:p>
    <w:p w14:paraId="26BFEFC1" w14:textId="4D627003" w:rsidR="004714EB" w:rsidRDefault="0049196F">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36" w:history="1">
        <w:r w:rsidR="004714EB" w:rsidRPr="00426729">
          <w:rPr>
            <w:rStyle w:val="Hyperlink"/>
            <w:noProof/>
            <w:lang w:val="en-GB"/>
          </w:rPr>
          <w:t>7.22</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pdm</w:t>
        </w:r>
        <w:r w:rsidR="004714EB">
          <w:rPr>
            <w:noProof/>
            <w:webHidden/>
          </w:rPr>
          <w:tab/>
        </w:r>
        <w:r w:rsidR="004714EB">
          <w:rPr>
            <w:noProof/>
            <w:webHidden/>
          </w:rPr>
          <w:fldChar w:fldCharType="begin"/>
        </w:r>
        <w:r w:rsidR="004714EB">
          <w:rPr>
            <w:noProof/>
            <w:webHidden/>
          </w:rPr>
          <w:instrText xml:space="preserve"> PAGEREF _Toc33620336 \h </w:instrText>
        </w:r>
        <w:r w:rsidR="004714EB">
          <w:rPr>
            <w:noProof/>
            <w:webHidden/>
          </w:rPr>
        </w:r>
        <w:r w:rsidR="004714EB">
          <w:rPr>
            <w:noProof/>
            <w:webHidden/>
          </w:rPr>
          <w:fldChar w:fldCharType="separate"/>
        </w:r>
        <w:r w:rsidR="004714EB">
          <w:rPr>
            <w:noProof/>
            <w:webHidden/>
          </w:rPr>
          <w:t>277</w:t>
        </w:r>
        <w:r w:rsidR="004714EB">
          <w:rPr>
            <w:noProof/>
            <w:webHidden/>
          </w:rPr>
          <w:fldChar w:fldCharType="end"/>
        </w:r>
      </w:hyperlink>
    </w:p>
    <w:p w14:paraId="2C5D737D" w14:textId="676FCF78" w:rsidR="004714EB" w:rsidRDefault="0049196F">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37" w:history="1">
        <w:r w:rsidR="004714EB" w:rsidRPr="00426729">
          <w:rPr>
            <w:rStyle w:val="Hyperlink"/>
            <w:noProof/>
            <w:lang w:val="en-GB"/>
          </w:rPr>
          <w:t>7.23</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physical_information</w:t>
        </w:r>
        <w:r w:rsidR="004714EB">
          <w:rPr>
            <w:noProof/>
            <w:webHidden/>
          </w:rPr>
          <w:tab/>
        </w:r>
        <w:r w:rsidR="004714EB">
          <w:rPr>
            <w:noProof/>
            <w:webHidden/>
          </w:rPr>
          <w:fldChar w:fldCharType="begin"/>
        </w:r>
        <w:r w:rsidR="004714EB">
          <w:rPr>
            <w:noProof/>
            <w:webHidden/>
          </w:rPr>
          <w:instrText xml:space="preserve"> PAGEREF _Toc33620337 \h </w:instrText>
        </w:r>
        <w:r w:rsidR="004714EB">
          <w:rPr>
            <w:noProof/>
            <w:webHidden/>
          </w:rPr>
        </w:r>
        <w:r w:rsidR="004714EB">
          <w:rPr>
            <w:noProof/>
            <w:webHidden/>
          </w:rPr>
          <w:fldChar w:fldCharType="separate"/>
        </w:r>
        <w:r w:rsidR="004714EB">
          <w:rPr>
            <w:noProof/>
            <w:webHidden/>
          </w:rPr>
          <w:t>286</w:t>
        </w:r>
        <w:r w:rsidR="004714EB">
          <w:rPr>
            <w:noProof/>
            <w:webHidden/>
          </w:rPr>
          <w:fldChar w:fldCharType="end"/>
        </w:r>
      </w:hyperlink>
    </w:p>
    <w:p w14:paraId="18245AFA" w14:textId="17AC7E14" w:rsidR="004714EB" w:rsidRDefault="0049196F">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38" w:history="1">
        <w:r w:rsidR="004714EB" w:rsidRPr="00426729">
          <w:rPr>
            <w:rStyle w:val="Hyperlink"/>
            <w:noProof/>
            <w:lang w:val="en-GB"/>
          </w:rPr>
          <w:t>7.24</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pin_wire_mapping</w:t>
        </w:r>
        <w:r w:rsidR="004714EB">
          <w:rPr>
            <w:noProof/>
            <w:webHidden/>
          </w:rPr>
          <w:tab/>
        </w:r>
        <w:r w:rsidR="004714EB">
          <w:rPr>
            <w:noProof/>
            <w:webHidden/>
          </w:rPr>
          <w:fldChar w:fldCharType="begin"/>
        </w:r>
        <w:r w:rsidR="004714EB">
          <w:rPr>
            <w:noProof/>
            <w:webHidden/>
          </w:rPr>
          <w:instrText xml:space="preserve"> PAGEREF _Toc33620338 \h </w:instrText>
        </w:r>
        <w:r w:rsidR="004714EB">
          <w:rPr>
            <w:noProof/>
            <w:webHidden/>
          </w:rPr>
        </w:r>
        <w:r w:rsidR="004714EB">
          <w:rPr>
            <w:noProof/>
            <w:webHidden/>
          </w:rPr>
          <w:fldChar w:fldCharType="separate"/>
        </w:r>
        <w:r w:rsidR="004714EB">
          <w:rPr>
            <w:noProof/>
            <w:webHidden/>
          </w:rPr>
          <w:t>302</w:t>
        </w:r>
        <w:r w:rsidR="004714EB">
          <w:rPr>
            <w:noProof/>
            <w:webHidden/>
          </w:rPr>
          <w:fldChar w:fldCharType="end"/>
        </w:r>
      </w:hyperlink>
    </w:p>
    <w:p w14:paraId="45C2F71F" w14:textId="3749C2BB" w:rsidR="004714EB" w:rsidRDefault="0049196F">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39" w:history="1">
        <w:r w:rsidR="004714EB" w:rsidRPr="00426729">
          <w:rPr>
            <w:rStyle w:val="Hyperlink"/>
            <w:noProof/>
            <w:lang w:val="en-GB"/>
          </w:rPr>
          <w:t>7.25</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placeable_element</w:t>
        </w:r>
        <w:r w:rsidR="004714EB">
          <w:rPr>
            <w:noProof/>
            <w:webHidden/>
          </w:rPr>
          <w:tab/>
        </w:r>
        <w:r w:rsidR="004714EB">
          <w:rPr>
            <w:noProof/>
            <w:webHidden/>
          </w:rPr>
          <w:fldChar w:fldCharType="begin"/>
        </w:r>
        <w:r w:rsidR="004714EB">
          <w:rPr>
            <w:noProof/>
            <w:webHidden/>
          </w:rPr>
          <w:instrText xml:space="preserve"> PAGEREF _Toc33620339 \h </w:instrText>
        </w:r>
        <w:r w:rsidR="004714EB">
          <w:rPr>
            <w:noProof/>
            <w:webHidden/>
          </w:rPr>
        </w:r>
        <w:r w:rsidR="004714EB">
          <w:rPr>
            <w:noProof/>
            <w:webHidden/>
          </w:rPr>
          <w:fldChar w:fldCharType="separate"/>
        </w:r>
        <w:r w:rsidR="004714EB">
          <w:rPr>
            <w:noProof/>
            <w:webHidden/>
          </w:rPr>
          <w:t>303</w:t>
        </w:r>
        <w:r w:rsidR="004714EB">
          <w:rPr>
            <w:noProof/>
            <w:webHidden/>
          </w:rPr>
          <w:fldChar w:fldCharType="end"/>
        </w:r>
      </w:hyperlink>
    </w:p>
    <w:p w14:paraId="638F32FB" w14:textId="5FA782EC" w:rsidR="004714EB" w:rsidRDefault="0049196F">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40" w:history="1">
        <w:r w:rsidR="004714EB" w:rsidRPr="00426729">
          <w:rPr>
            <w:rStyle w:val="Hyperlink"/>
            <w:noProof/>
            <w:lang w:val="en-GB"/>
          </w:rPr>
          <w:t>7.26</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placement</w:t>
        </w:r>
        <w:r w:rsidR="004714EB">
          <w:rPr>
            <w:noProof/>
            <w:webHidden/>
          </w:rPr>
          <w:tab/>
        </w:r>
        <w:r w:rsidR="004714EB">
          <w:rPr>
            <w:noProof/>
            <w:webHidden/>
          </w:rPr>
          <w:fldChar w:fldCharType="begin"/>
        </w:r>
        <w:r w:rsidR="004714EB">
          <w:rPr>
            <w:noProof/>
            <w:webHidden/>
          </w:rPr>
          <w:instrText xml:space="preserve"> PAGEREF _Toc33620340 \h </w:instrText>
        </w:r>
        <w:r w:rsidR="004714EB">
          <w:rPr>
            <w:noProof/>
            <w:webHidden/>
          </w:rPr>
        </w:r>
        <w:r w:rsidR="004714EB">
          <w:rPr>
            <w:noProof/>
            <w:webHidden/>
          </w:rPr>
          <w:fldChar w:fldCharType="separate"/>
        </w:r>
        <w:r w:rsidR="004714EB">
          <w:rPr>
            <w:noProof/>
            <w:webHidden/>
          </w:rPr>
          <w:t>305</w:t>
        </w:r>
        <w:r w:rsidR="004714EB">
          <w:rPr>
            <w:noProof/>
            <w:webHidden/>
          </w:rPr>
          <w:fldChar w:fldCharType="end"/>
        </w:r>
      </w:hyperlink>
    </w:p>
    <w:p w14:paraId="07A3B568" w14:textId="364277C0" w:rsidR="004714EB" w:rsidRDefault="0049196F">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41" w:history="1">
        <w:r w:rsidR="004714EB" w:rsidRPr="00426729">
          <w:rPr>
            <w:rStyle w:val="Hyperlink"/>
            <w:noProof/>
            <w:lang w:val="en-GB"/>
          </w:rPr>
          <w:t>7.27</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requirements_conformance</w:t>
        </w:r>
        <w:r w:rsidR="004714EB">
          <w:rPr>
            <w:noProof/>
            <w:webHidden/>
          </w:rPr>
          <w:tab/>
        </w:r>
        <w:r w:rsidR="004714EB">
          <w:rPr>
            <w:noProof/>
            <w:webHidden/>
          </w:rPr>
          <w:fldChar w:fldCharType="begin"/>
        </w:r>
        <w:r w:rsidR="004714EB">
          <w:rPr>
            <w:noProof/>
            <w:webHidden/>
          </w:rPr>
          <w:instrText xml:space="preserve"> PAGEREF _Toc33620341 \h </w:instrText>
        </w:r>
        <w:r w:rsidR="004714EB">
          <w:rPr>
            <w:noProof/>
            <w:webHidden/>
          </w:rPr>
        </w:r>
        <w:r w:rsidR="004714EB">
          <w:rPr>
            <w:noProof/>
            <w:webHidden/>
          </w:rPr>
          <w:fldChar w:fldCharType="separate"/>
        </w:r>
        <w:r w:rsidR="004714EB">
          <w:rPr>
            <w:noProof/>
            <w:webHidden/>
          </w:rPr>
          <w:t>311</w:t>
        </w:r>
        <w:r w:rsidR="004714EB">
          <w:rPr>
            <w:noProof/>
            <w:webHidden/>
          </w:rPr>
          <w:fldChar w:fldCharType="end"/>
        </w:r>
      </w:hyperlink>
    </w:p>
    <w:p w14:paraId="2E7311AD" w14:textId="228ABA12" w:rsidR="004714EB" w:rsidRDefault="0049196F">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42" w:history="1">
        <w:r w:rsidR="004714EB" w:rsidRPr="00426729">
          <w:rPr>
            <w:rStyle w:val="Hyperlink"/>
            <w:noProof/>
            <w:lang w:val="en-GB"/>
          </w:rPr>
          <w:t>7.28</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routing</w:t>
        </w:r>
        <w:r w:rsidR="004714EB">
          <w:rPr>
            <w:noProof/>
            <w:webHidden/>
          </w:rPr>
          <w:tab/>
        </w:r>
        <w:r w:rsidR="004714EB">
          <w:rPr>
            <w:noProof/>
            <w:webHidden/>
          </w:rPr>
          <w:fldChar w:fldCharType="begin"/>
        </w:r>
        <w:r w:rsidR="004714EB">
          <w:rPr>
            <w:noProof/>
            <w:webHidden/>
          </w:rPr>
          <w:instrText xml:space="preserve"> PAGEREF _Toc33620342 \h </w:instrText>
        </w:r>
        <w:r w:rsidR="004714EB">
          <w:rPr>
            <w:noProof/>
            <w:webHidden/>
          </w:rPr>
        </w:r>
        <w:r w:rsidR="004714EB">
          <w:rPr>
            <w:noProof/>
            <w:webHidden/>
          </w:rPr>
          <w:fldChar w:fldCharType="separate"/>
        </w:r>
        <w:r w:rsidR="004714EB">
          <w:rPr>
            <w:noProof/>
            <w:webHidden/>
          </w:rPr>
          <w:t>312</w:t>
        </w:r>
        <w:r w:rsidR="004714EB">
          <w:rPr>
            <w:noProof/>
            <w:webHidden/>
          </w:rPr>
          <w:fldChar w:fldCharType="end"/>
        </w:r>
      </w:hyperlink>
    </w:p>
    <w:p w14:paraId="0F79EAD9" w14:textId="5A8A08BC" w:rsidR="004714EB" w:rsidRDefault="0049196F">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43" w:history="1">
        <w:r w:rsidR="004714EB" w:rsidRPr="00426729">
          <w:rPr>
            <w:rStyle w:val="Hyperlink"/>
            <w:noProof/>
            <w:lang w:val="en-GB"/>
          </w:rPr>
          <w:t>7.29</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schematic</w:t>
        </w:r>
        <w:r w:rsidR="004714EB">
          <w:rPr>
            <w:noProof/>
            <w:webHidden/>
          </w:rPr>
          <w:tab/>
        </w:r>
        <w:r w:rsidR="004714EB">
          <w:rPr>
            <w:noProof/>
            <w:webHidden/>
          </w:rPr>
          <w:fldChar w:fldCharType="begin"/>
        </w:r>
        <w:r w:rsidR="004714EB">
          <w:rPr>
            <w:noProof/>
            <w:webHidden/>
          </w:rPr>
          <w:instrText xml:space="preserve"> PAGEREF _Toc33620343 \h </w:instrText>
        </w:r>
        <w:r w:rsidR="004714EB">
          <w:rPr>
            <w:noProof/>
            <w:webHidden/>
          </w:rPr>
        </w:r>
        <w:r w:rsidR="004714EB">
          <w:rPr>
            <w:noProof/>
            <w:webHidden/>
          </w:rPr>
          <w:fldChar w:fldCharType="separate"/>
        </w:r>
        <w:r w:rsidR="004714EB">
          <w:rPr>
            <w:noProof/>
            <w:webHidden/>
          </w:rPr>
          <w:t>313</w:t>
        </w:r>
        <w:r w:rsidR="004714EB">
          <w:rPr>
            <w:noProof/>
            <w:webHidden/>
          </w:rPr>
          <w:fldChar w:fldCharType="end"/>
        </w:r>
      </w:hyperlink>
    </w:p>
    <w:p w14:paraId="533347DE" w14:textId="5F7DEEAD" w:rsidR="004714EB" w:rsidRDefault="0049196F">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44" w:history="1">
        <w:r w:rsidR="004714EB" w:rsidRPr="00426729">
          <w:rPr>
            <w:rStyle w:val="Hyperlink"/>
            <w:noProof/>
            <w:lang w:val="en-GB"/>
          </w:rPr>
          <w:t>7.30</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signal</w:t>
        </w:r>
        <w:r w:rsidR="004714EB">
          <w:rPr>
            <w:noProof/>
            <w:webHidden/>
          </w:rPr>
          <w:tab/>
        </w:r>
        <w:r w:rsidR="004714EB">
          <w:rPr>
            <w:noProof/>
            <w:webHidden/>
          </w:rPr>
          <w:fldChar w:fldCharType="begin"/>
        </w:r>
        <w:r w:rsidR="004714EB">
          <w:rPr>
            <w:noProof/>
            <w:webHidden/>
          </w:rPr>
          <w:instrText xml:space="preserve"> PAGEREF _Toc33620344 \h </w:instrText>
        </w:r>
        <w:r w:rsidR="004714EB">
          <w:rPr>
            <w:noProof/>
            <w:webHidden/>
          </w:rPr>
        </w:r>
        <w:r w:rsidR="004714EB">
          <w:rPr>
            <w:noProof/>
            <w:webHidden/>
          </w:rPr>
          <w:fldChar w:fldCharType="separate"/>
        </w:r>
        <w:r w:rsidR="004714EB">
          <w:rPr>
            <w:noProof/>
            <w:webHidden/>
          </w:rPr>
          <w:t>321</w:t>
        </w:r>
        <w:r w:rsidR="004714EB">
          <w:rPr>
            <w:noProof/>
            <w:webHidden/>
          </w:rPr>
          <w:fldChar w:fldCharType="end"/>
        </w:r>
      </w:hyperlink>
    </w:p>
    <w:p w14:paraId="715902F6" w14:textId="27B50973" w:rsidR="004714EB" w:rsidRDefault="0049196F">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45" w:history="1">
        <w:r w:rsidR="004714EB" w:rsidRPr="00426729">
          <w:rPr>
            <w:rStyle w:val="Hyperlink"/>
            <w:noProof/>
            <w:lang w:val="en-GB"/>
          </w:rPr>
          <w:t>7.31</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terminal_pairing</w:t>
        </w:r>
        <w:r w:rsidR="004714EB">
          <w:rPr>
            <w:noProof/>
            <w:webHidden/>
          </w:rPr>
          <w:tab/>
        </w:r>
        <w:r w:rsidR="004714EB">
          <w:rPr>
            <w:noProof/>
            <w:webHidden/>
          </w:rPr>
          <w:fldChar w:fldCharType="begin"/>
        </w:r>
        <w:r w:rsidR="004714EB">
          <w:rPr>
            <w:noProof/>
            <w:webHidden/>
          </w:rPr>
          <w:instrText xml:space="preserve"> PAGEREF _Toc33620345 \h </w:instrText>
        </w:r>
        <w:r w:rsidR="004714EB">
          <w:rPr>
            <w:noProof/>
            <w:webHidden/>
          </w:rPr>
        </w:r>
        <w:r w:rsidR="004714EB">
          <w:rPr>
            <w:noProof/>
            <w:webHidden/>
          </w:rPr>
          <w:fldChar w:fldCharType="separate"/>
        </w:r>
        <w:r w:rsidR="004714EB">
          <w:rPr>
            <w:noProof/>
            <w:webHidden/>
          </w:rPr>
          <w:t>325</w:t>
        </w:r>
        <w:r w:rsidR="004714EB">
          <w:rPr>
            <w:noProof/>
            <w:webHidden/>
          </w:rPr>
          <w:fldChar w:fldCharType="end"/>
        </w:r>
      </w:hyperlink>
    </w:p>
    <w:p w14:paraId="7ED3861C" w14:textId="5B507840" w:rsidR="004714EB" w:rsidRDefault="0049196F">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46" w:history="1">
        <w:r w:rsidR="004714EB" w:rsidRPr="00426729">
          <w:rPr>
            <w:rStyle w:val="Hyperlink"/>
            <w:noProof/>
            <w:lang w:val="en-GB"/>
          </w:rPr>
          <w:t>7.32</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topology</w:t>
        </w:r>
        <w:r w:rsidR="004714EB">
          <w:rPr>
            <w:noProof/>
            <w:webHidden/>
          </w:rPr>
          <w:tab/>
        </w:r>
        <w:r w:rsidR="004714EB">
          <w:rPr>
            <w:noProof/>
            <w:webHidden/>
          </w:rPr>
          <w:fldChar w:fldCharType="begin"/>
        </w:r>
        <w:r w:rsidR="004714EB">
          <w:rPr>
            <w:noProof/>
            <w:webHidden/>
          </w:rPr>
          <w:instrText xml:space="preserve"> PAGEREF _Toc33620346 \h </w:instrText>
        </w:r>
        <w:r w:rsidR="004714EB">
          <w:rPr>
            <w:noProof/>
            <w:webHidden/>
          </w:rPr>
        </w:r>
        <w:r w:rsidR="004714EB">
          <w:rPr>
            <w:noProof/>
            <w:webHidden/>
          </w:rPr>
          <w:fldChar w:fldCharType="separate"/>
        </w:r>
        <w:r w:rsidR="004714EB">
          <w:rPr>
            <w:noProof/>
            <w:webHidden/>
          </w:rPr>
          <w:t>327</w:t>
        </w:r>
        <w:r w:rsidR="004714EB">
          <w:rPr>
            <w:noProof/>
            <w:webHidden/>
          </w:rPr>
          <w:fldChar w:fldCharType="end"/>
        </w:r>
      </w:hyperlink>
    </w:p>
    <w:p w14:paraId="13CCCBFF" w14:textId="14E3AF4C" w:rsidR="004714EB" w:rsidRDefault="0049196F">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47" w:history="1">
        <w:r w:rsidR="004714EB" w:rsidRPr="00426729">
          <w:rPr>
            <w:rStyle w:val="Hyperlink"/>
            <w:noProof/>
            <w:lang w:val="en-GB"/>
          </w:rPr>
          <w:t>7.33</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usage_constraint</w:t>
        </w:r>
        <w:r w:rsidR="004714EB">
          <w:rPr>
            <w:noProof/>
            <w:webHidden/>
          </w:rPr>
          <w:tab/>
        </w:r>
        <w:r w:rsidR="004714EB">
          <w:rPr>
            <w:noProof/>
            <w:webHidden/>
          </w:rPr>
          <w:fldChar w:fldCharType="begin"/>
        </w:r>
        <w:r w:rsidR="004714EB">
          <w:rPr>
            <w:noProof/>
            <w:webHidden/>
          </w:rPr>
          <w:instrText xml:space="preserve"> PAGEREF _Toc33620347 \h </w:instrText>
        </w:r>
        <w:r w:rsidR="004714EB">
          <w:rPr>
            <w:noProof/>
            <w:webHidden/>
          </w:rPr>
        </w:r>
        <w:r w:rsidR="004714EB">
          <w:rPr>
            <w:noProof/>
            <w:webHidden/>
          </w:rPr>
          <w:fldChar w:fldCharType="separate"/>
        </w:r>
        <w:r w:rsidR="004714EB">
          <w:rPr>
            <w:noProof/>
            <w:webHidden/>
          </w:rPr>
          <w:t>342</w:t>
        </w:r>
        <w:r w:rsidR="004714EB">
          <w:rPr>
            <w:noProof/>
            <w:webHidden/>
          </w:rPr>
          <w:fldChar w:fldCharType="end"/>
        </w:r>
      </w:hyperlink>
    </w:p>
    <w:p w14:paraId="32BAB7CD" w14:textId="3762B887" w:rsidR="004714EB" w:rsidRDefault="0049196F">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48" w:history="1">
        <w:r w:rsidR="004714EB" w:rsidRPr="00426729">
          <w:rPr>
            <w:rStyle w:val="Hyperlink"/>
            <w:noProof/>
            <w:lang w:val="en-GB"/>
          </w:rPr>
          <w:t>7.34</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usage_node</w:t>
        </w:r>
        <w:r w:rsidR="004714EB">
          <w:rPr>
            <w:noProof/>
            <w:webHidden/>
          </w:rPr>
          <w:tab/>
        </w:r>
        <w:r w:rsidR="004714EB">
          <w:rPr>
            <w:noProof/>
            <w:webHidden/>
          </w:rPr>
          <w:fldChar w:fldCharType="begin"/>
        </w:r>
        <w:r w:rsidR="004714EB">
          <w:rPr>
            <w:noProof/>
            <w:webHidden/>
          </w:rPr>
          <w:instrText xml:space="preserve"> PAGEREF _Toc33620348 \h </w:instrText>
        </w:r>
        <w:r w:rsidR="004714EB">
          <w:rPr>
            <w:noProof/>
            <w:webHidden/>
          </w:rPr>
        </w:r>
        <w:r w:rsidR="004714EB">
          <w:rPr>
            <w:noProof/>
            <w:webHidden/>
          </w:rPr>
          <w:fldChar w:fldCharType="separate"/>
        </w:r>
        <w:r w:rsidR="004714EB">
          <w:rPr>
            <w:noProof/>
            <w:webHidden/>
          </w:rPr>
          <w:t>344</w:t>
        </w:r>
        <w:r w:rsidR="004714EB">
          <w:rPr>
            <w:noProof/>
            <w:webHidden/>
          </w:rPr>
          <w:fldChar w:fldCharType="end"/>
        </w:r>
      </w:hyperlink>
    </w:p>
    <w:p w14:paraId="4029F5DC" w14:textId="64293386" w:rsidR="004714EB" w:rsidRDefault="0049196F">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33620349" w:history="1">
        <w:r w:rsidR="004714EB" w:rsidRPr="00426729">
          <w:rPr>
            <w:rStyle w:val="Hyperlink"/>
            <w:noProof/>
            <w:lang w:val="en-GB"/>
          </w:rPr>
          <w:t>7.35</w:t>
        </w:r>
        <w:r w:rsidR="004714EB">
          <w:rPr>
            <w:rFonts w:asciiTheme="minorHAnsi" w:eastAsiaTheme="minorEastAsia" w:hAnsiTheme="minorHAnsi" w:cstheme="minorBidi"/>
            <w:noProof/>
            <w:color w:val="auto"/>
            <w:sz w:val="22"/>
            <w:szCs w:val="22"/>
            <w:lang w:val="de-DE"/>
          </w:rPr>
          <w:tab/>
        </w:r>
        <w:r w:rsidR="004714EB" w:rsidRPr="00426729">
          <w:rPr>
            <w:rStyle w:val="Hyperlink"/>
            <w:noProof/>
            <w:lang w:val="en-GB"/>
          </w:rPr>
          <w:t>Module variants</w:t>
        </w:r>
        <w:r w:rsidR="004714EB">
          <w:rPr>
            <w:noProof/>
            <w:webHidden/>
          </w:rPr>
          <w:tab/>
        </w:r>
        <w:r w:rsidR="004714EB">
          <w:rPr>
            <w:noProof/>
            <w:webHidden/>
          </w:rPr>
          <w:fldChar w:fldCharType="begin"/>
        </w:r>
        <w:r w:rsidR="004714EB">
          <w:rPr>
            <w:noProof/>
            <w:webHidden/>
          </w:rPr>
          <w:instrText xml:space="preserve"> PAGEREF _Toc33620349 \h </w:instrText>
        </w:r>
        <w:r w:rsidR="004714EB">
          <w:rPr>
            <w:noProof/>
            <w:webHidden/>
          </w:rPr>
        </w:r>
        <w:r w:rsidR="004714EB">
          <w:rPr>
            <w:noProof/>
            <w:webHidden/>
          </w:rPr>
          <w:fldChar w:fldCharType="separate"/>
        </w:r>
        <w:r w:rsidR="004714EB">
          <w:rPr>
            <w:noProof/>
            <w:webHidden/>
          </w:rPr>
          <w:t>346</w:t>
        </w:r>
        <w:r w:rsidR="004714EB">
          <w:rPr>
            <w:noProof/>
            <w:webHidden/>
          </w:rPr>
          <w:fldChar w:fldCharType="end"/>
        </w:r>
      </w:hyperlink>
    </w:p>
    <w:p w14:paraId="1241B9E7" w14:textId="24C9D037" w:rsidR="00D01A0D" w:rsidRDefault="00324477" w:rsidP="009F2ADF">
      <w:r>
        <w:fldChar w:fldCharType="end"/>
      </w:r>
    </w:p>
    <w:p w14:paraId="7E857D06" w14:textId="77777777" w:rsidR="00D01A0D" w:rsidRPr="006B74B5" w:rsidRDefault="00D01A0D" w:rsidP="0487D4A8">
      <w:pPr>
        <w:pStyle w:val="berschrift1ohneNummer"/>
        <w:ind w:left="0" w:firstLine="0"/>
      </w:pPr>
      <w:bookmarkStart w:id="6" w:name="_Toc33620264"/>
      <w:r w:rsidRPr="006B74B5">
        <w:t>List of figures</w:t>
      </w:r>
      <w:bookmarkEnd w:id="6"/>
    </w:p>
    <w:p w14:paraId="23FCCACC" w14:textId="3B316119" w:rsidR="004714EB" w:rsidRDefault="00FD096A">
      <w:pPr>
        <w:pStyle w:val="Abbildungsverzeichnis"/>
        <w:tabs>
          <w:tab w:val="right" w:leader="dot" w:pos="9062"/>
        </w:tabs>
        <w:rPr>
          <w:rFonts w:asciiTheme="minorHAnsi" w:eastAsiaTheme="minorEastAsia" w:hAnsiTheme="minorHAnsi" w:cstheme="minorBidi"/>
          <w:noProof/>
          <w:color w:val="auto"/>
          <w:sz w:val="22"/>
          <w:szCs w:val="22"/>
          <w:lang w:val="de-DE"/>
        </w:rPr>
      </w:pPr>
      <w:r>
        <w:fldChar w:fldCharType="begin"/>
      </w:r>
      <w:r>
        <w:instrText xml:space="preserve"> TOC \h \z \c "Figure" </w:instrText>
      </w:r>
      <w:r>
        <w:fldChar w:fldCharType="separate"/>
      </w:r>
      <w:hyperlink w:anchor="_Toc33620350" w:history="1">
        <w:r w:rsidR="004714EB" w:rsidRPr="00FB73C0">
          <w:rPr>
            <w:rStyle w:val="Hyperlink"/>
            <w:rFonts w:eastAsiaTheme="majorEastAsia"/>
            <w:noProof/>
            <w:lang w:val="en-GB"/>
          </w:rPr>
          <w:t>Figure 1: Parts and Documents</w:t>
        </w:r>
        <w:r w:rsidR="004714EB">
          <w:rPr>
            <w:noProof/>
            <w:webHidden/>
          </w:rPr>
          <w:tab/>
        </w:r>
        <w:r w:rsidR="004714EB">
          <w:rPr>
            <w:noProof/>
            <w:webHidden/>
          </w:rPr>
          <w:fldChar w:fldCharType="begin"/>
        </w:r>
        <w:r w:rsidR="004714EB">
          <w:rPr>
            <w:noProof/>
            <w:webHidden/>
          </w:rPr>
          <w:instrText xml:space="preserve"> PAGEREF _Toc33620350 \h </w:instrText>
        </w:r>
        <w:r w:rsidR="004714EB">
          <w:rPr>
            <w:noProof/>
            <w:webHidden/>
          </w:rPr>
        </w:r>
        <w:r w:rsidR="004714EB">
          <w:rPr>
            <w:noProof/>
            <w:webHidden/>
          </w:rPr>
          <w:fldChar w:fldCharType="separate"/>
        </w:r>
        <w:r w:rsidR="004714EB">
          <w:rPr>
            <w:noProof/>
            <w:webHidden/>
          </w:rPr>
          <w:t>40</w:t>
        </w:r>
        <w:r w:rsidR="004714EB">
          <w:rPr>
            <w:noProof/>
            <w:webHidden/>
          </w:rPr>
          <w:fldChar w:fldCharType="end"/>
        </w:r>
      </w:hyperlink>
    </w:p>
    <w:p w14:paraId="33FCC15D" w14:textId="45782128" w:rsidR="004714EB" w:rsidRDefault="0049196F">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51" w:history="1">
        <w:r w:rsidR="004714EB" w:rsidRPr="00FB73C0">
          <w:rPr>
            <w:rStyle w:val="Hyperlink"/>
            <w:rFonts w:eastAsiaTheme="majorEastAsia"/>
            <w:noProof/>
            <w:lang w:val="en-GB"/>
          </w:rPr>
          <w:t>Figure 1: Assignment Group</w:t>
        </w:r>
        <w:r w:rsidR="004714EB">
          <w:rPr>
            <w:noProof/>
            <w:webHidden/>
          </w:rPr>
          <w:tab/>
        </w:r>
        <w:r w:rsidR="004714EB">
          <w:rPr>
            <w:noProof/>
            <w:webHidden/>
          </w:rPr>
          <w:fldChar w:fldCharType="begin"/>
        </w:r>
        <w:r w:rsidR="004714EB">
          <w:rPr>
            <w:noProof/>
            <w:webHidden/>
          </w:rPr>
          <w:instrText xml:space="preserve"> PAGEREF _Toc33620351 \h </w:instrText>
        </w:r>
        <w:r w:rsidR="004714EB">
          <w:rPr>
            <w:noProof/>
            <w:webHidden/>
          </w:rPr>
        </w:r>
        <w:r w:rsidR="004714EB">
          <w:rPr>
            <w:noProof/>
            <w:webHidden/>
          </w:rPr>
          <w:fldChar w:fldCharType="separate"/>
        </w:r>
        <w:r w:rsidR="004714EB">
          <w:rPr>
            <w:noProof/>
            <w:webHidden/>
          </w:rPr>
          <w:t>43</w:t>
        </w:r>
        <w:r w:rsidR="004714EB">
          <w:rPr>
            <w:noProof/>
            <w:webHidden/>
          </w:rPr>
          <w:fldChar w:fldCharType="end"/>
        </w:r>
      </w:hyperlink>
    </w:p>
    <w:p w14:paraId="0292CAAE" w14:textId="68DA1878" w:rsidR="004714EB" w:rsidRDefault="0049196F">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52" w:history="1">
        <w:r w:rsidR="004714EB" w:rsidRPr="00FB73C0">
          <w:rPr>
            <w:rStyle w:val="Hyperlink"/>
            <w:rFonts w:eastAsiaTheme="majorEastAsia"/>
            <w:noProof/>
            <w:lang w:val="en-GB"/>
          </w:rPr>
          <w:t>Figure 1: Variants</w:t>
        </w:r>
        <w:r w:rsidR="004714EB">
          <w:rPr>
            <w:noProof/>
            <w:webHidden/>
          </w:rPr>
          <w:tab/>
        </w:r>
        <w:r w:rsidR="004714EB">
          <w:rPr>
            <w:noProof/>
            <w:webHidden/>
          </w:rPr>
          <w:fldChar w:fldCharType="begin"/>
        </w:r>
        <w:r w:rsidR="004714EB">
          <w:rPr>
            <w:noProof/>
            <w:webHidden/>
          </w:rPr>
          <w:instrText xml:space="preserve"> PAGEREF _Toc33620352 \h </w:instrText>
        </w:r>
        <w:r w:rsidR="004714EB">
          <w:rPr>
            <w:noProof/>
            <w:webHidden/>
          </w:rPr>
        </w:r>
        <w:r w:rsidR="004714EB">
          <w:rPr>
            <w:noProof/>
            <w:webHidden/>
          </w:rPr>
          <w:fldChar w:fldCharType="separate"/>
        </w:r>
        <w:r w:rsidR="004714EB">
          <w:rPr>
            <w:noProof/>
            <w:webHidden/>
          </w:rPr>
          <w:t>44</w:t>
        </w:r>
        <w:r w:rsidR="004714EB">
          <w:rPr>
            <w:noProof/>
            <w:webHidden/>
          </w:rPr>
          <w:fldChar w:fldCharType="end"/>
        </w:r>
      </w:hyperlink>
    </w:p>
    <w:p w14:paraId="54762A09" w14:textId="776D13D0" w:rsidR="004714EB" w:rsidRDefault="0049196F">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53" w:history="1">
        <w:r w:rsidR="004714EB" w:rsidRPr="00FB73C0">
          <w:rPr>
            <w:rStyle w:val="Hyperlink"/>
            <w:rFonts w:eastAsiaTheme="majorEastAsia"/>
            <w:noProof/>
            <w:lang w:val="en-GB"/>
          </w:rPr>
          <w:t>Figure 1: Variant Structure</w:t>
        </w:r>
        <w:r w:rsidR="004714EB">
          <w:rPr>
            <w:noProof/>
            <w:webHidden/>
          </w:rPr>
          <w:tab/>
        </w:r>
        <w:r w:rsidR="004714EB">
          <w:rPr>
            <w:noProof/>
            <w:webHidden/>
          </w:rPr>
          <w:fldChar w:fldCharType="begin"/>
        </w:r>
        <w:r w:rsidR="004714EB">
          <w:rPr>
            <w:noProof/>
            <w:webHidden/>
          </w:rPr>
          <w:instrText xml:space="preserve"> PAGEREF _Toc33620353 \h </w:instrText>
        </w:r>
        <w:r w:rsidR="004714EB">
          <w:rPr>
            <w:noProof/>
            <w:webHidden/>
          </w:rPr>
        </w:r>
        <w:r w:rsidR="004714EB">
          <w:rPr>
            <w:noProof/>
            <w:webHidden/>
          </w:rPr>
          <w:fldChar w:fldCharType="separate"/>
        </w:r>
        <w:r w:rsidR="004714EB">
          <w:rPr>
            <w:noProof/>
            <w:webHidden/>
          </w:rPr>
          <w:t>45</w:t>
        </w:r>
        <w:r w:rsidR="004714EB">
          <w:rPr>
            <w:noProof/>
            <w:webHidden/>
          </w:rPr>
          <w:fldChar w:fldCharType="end"/>
        </w:r>
      </w:hyperlink>
    </w:p>
    <w:p w14:paraId="54377748" w14:textId="070B60FE" w:rsidR="004714EB" w:rsidRDefault="0049196F">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54" w:history="1">
        <w:r w:rsidR="004714EB" w:rsidRPr="00FB73C0">
          <w:rPr>
            <w:rStyle w:val="Hyperlink"/>
            <w:rFonts w:eastAsiaTheme="majorEastAsia"/>
            <w:noProof/>
            <w:lang w:val="en-GB"/>
          </w:rPr>
          <w:t>Figure 1: Usage Node</w:t>
        </w:r>
        <w:r w:rsidR="004714EB">
          <w:rPr>
            <w:noProof/>
            <w:webHidden/>
          </w:rPr>
          <w:tab/>
        </w:r>
        <w:r w:rsidR="004714EB">
          <w:rPr>
            <w:noProof/>
            <w:webHidden/>
          </w:rPr>
          <w:fldChar w:fldCharType="begin"/>
        </w:r>
        <w:r w:rsidR="004714EB">
          <w:rPr>
            <w:noProof/>
            <w:webHidden/>
          </w:rPr>
          <w:instrText xml:space="preserve"> PAGEREF _Toc33620354 \h </w:instrText>
        </w:r>
        <w:r w:rsidR="004714EB">
          <w:rPr>
            <w:noProof/>
            <w:webHidden/>
          </w:rPr>
        </w:r>
        <w:r w:rsidR="004714EB">
          <w:rPr>
            <w:noProof/>
            <w:webHidden/>
          </w:rPr>
          <w:fldChar w:fldCharType="separate"/>
        </w:r>
        <w:r w:rsidR="004714EB">
          <w:rPr>
            <w:noProof/>
            <w:webHidden/>
          </w:rPr>
          <w:t>46</w:t>
        </w:r>
        <w:r w:rsidR="004714EB">
          <w:rPr>
            <w:noProof/>
            <w:webHidden/>
          </w:rPr>
          <w:fldChar w:fldCharType="end"/>
        </w:r>
      </w:hyperlink>
    </w:p>
    <w:p w14:paraId="6EE7F818" w14:textId="5B253EB1" w:rsidR="004714EB" w:rsidRDefault="0049196F">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55" w:history="1">
        <w:r w:rsidR="004714EB" w:rsidRPr="00FB73C0">
          <w:rPr>
            <w:rStyle w:val="Hyperlink"/>
            <w:rFonts w:eastAsiaTheme="majorEastAsia"/>
            <w:noProof/>
            <w:lang w:val="en-GB"/>
          </w:rPr>
          <w:t>Figure 1: Usage Constraints</w:t>
        </w:r>
        <w:r w:rsidR="004714EB">
          <w:rPr>
            <w:noProof/>
            <w:webHidden/>
          </w:rPr>
          <w:tab/>
        </w:r>
        <w:r w:rsidR="004714EB">
          <w:rPr>
            <w:noProof/>
            <w:webHidden/>
          </w:rPr>
          <w:fldChar w:fldCharType="begin"/>
        </w:r>
        <w:r w:rsidR="004714EB">
          <w:rPr>
            <w:noProof/>
            <w:webHidden/>
          </w:rPr>
          <w:instrText xml:space="preserve"> PAGEREF _Toc33620355 \h </w:instrText>
        </w:r>
        <w:r w:rsidR="004714EB">
          <w:rPr>
            <w:noProof/>
            <w:webHidden/>
          </w:rPr>
        </w:r>
        <w:r w:rsidR="004714EB">
          <w:rPr>
            <w:noProof/>
            <w:webHidden/>
          </w:rPr>
          <w:fldChar w:fldCharType="separate"/>
        </w:r>
        <w:r w:rsidR="004714EB">
          <w:rPr>
            <w:noProof/>
            <w:webHidden/>
          </w:rPr>
          <w:t>47</w:t>
        </w:r>
        <w:r w:rsidR="004714EB">
          <w:rPr>
            <w:noProof/>
            <w:webHidden/>
          </w:rPr>
          <w:fldChar w:fldCharType="end"/>
        </w:r>
      </w:hyperlink>
    </w:p>
    <w:p w14:paraId="5425A2FC" w14:textId="0AC7C9A1" w:rsidR="004714EB" w:rsidRDefault="0049196F">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56" w:history="1">
        <w:r w:rsidR="004714EB" w:rsidRPr="00FB73C0">
          <w:rPr>
            <w:rStyle w:val="Hyperlink"/>
            <w:rFonts w:eastAsiaTheme="majorEastAsia"/>
            <w:noProof/>
            <w:lang w:val="en-GB"/>
          </w:rPr>
          <w:t>Figure 1: Localization of Strings</w:t>
        </w:r>
        <w:r w:rsidR="004714EB">
          <w:rPr>
            <w:noProof/>
            <w:webHidden/>
          </w:rPr>
          <w:tab/>
        </w:r>
        <w:r w:rsidR="004714EB">
          <w:rPr>
            <w:noProof/>
            <w:webHidden/>
          </w:rPr>
          <w:fldChar w:fldCharType="begin"/>
        </w:r>
        <w:r w:rsidR="004714EB">
          <w:rPr>
            <w:noProof/>
            <w:webHidden/>
          </w:rPr>
          <w:instrText xml:space="preserve"> PAGEREF _Toc33620356 \h </w:instrText>
        </w:r>
        <w:r w:rsidR="004714EB">
          <w:rPr>
            <w:noProof/>
            <w:webHidden/>
          </w:rPr>
        </w:r>
        <w:r w:rsidR="004714EB">
          <w:rPr>
            <w:noProof/>
            <w:webHidden/>
          </w:rPr>
          <w:fldChar w:fldCharType="separate"/>
        </w:r>
        <w:r w:rsidR="004714EB">
          <w:rPr>
            <w:noProof/>
            <w:webHidden/>
          </w:rPr>
          <w:t>48</w:t>
        </w:r>
        <w:r w:rsidR="004714EB">
          <w:rPr>
            <w:noProof/>
            <w:webHidden/>
          </w:rPr>
          <w:fldChar w:fldCharType="end"/>
        </w:r>
      </w:hyperlink>
    </w:p>
    <w:p w14:paraId="42EA7789" w14:textId="4387231B" w:rsidR="004714EB" w:rsidRDefault="0049196F">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57" w:history="1">
        <w:r w:rsidR="004714EB" w:rsidRPr="00FB73C0">
          <w:rPr>
            <w:rStyle w:val="Hyperlink"/>
            <w:rFonts w:eastAsiaTheme="majorEastAsia"/>
            <w:noProof/>
            <w:lang w:val="en-GB"/>
          </w:rPr>
          <w:t>Figure 1: Numerical Values &amp; Units</w:t>
        </w:r>
        <w:r w:rsidR="004714EB">
          <w:rPr>
            <w:noProof/>
            <w:webHidden/>
          </w:rPr>
          <w:tab/>
        </w:r>
        <w:r w:rsidR="004714EB">
          <w:rPr>
            <w:noProof/>
            <w:webHidden/>
          </w:rPr>
          <w:fldChar w:fldCharType="begin"/>
        </w:r>
        <w:r w:rsidR="004714EB">
          <w:rPr>
            <w:noProof/>
            <w:webHidden/>
          </w:rPr>
          <w:instrText xml:space="preserve"> PAGEREF _Toc33620357 \h </w:instrText>
        </w:r>
        <w:r w:rsidR="004714EB">
          <w:rPr>
            <w:noProof/>
            <w:webHidden/>
          </w:rPr>
        </w:r>
        <w:r w:rsidR="004714EB">
          <w:rPr>
            <w:noProof/>
            <w:webHidden/>
          </w:rPr>
          <w:fldChar w:fldCharType="separate"/>
        </w:r>
        <w:r w:rsidR="004714EB">
          <w:rPr>
            <w:noProof/>
            <w:webHidden/>
          </w:rPr>
          <w:t>49</w:t>
        </w:r>
        <w:r w:rsidR="004714EB">
          <w:rPr>
            <w:noProof/>
            <w:webHidden/>
          </w:rPr>
          <w:fldChar w:fldCharType="end"/>
        </w:r>
      </w:hyperlink>
    </w:p>
    <w:p w14:paraId="37F8A261" w14:textId="2704F83C" w:rsidR="004714EB" w:rsidRDefault="0049196F">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58" w:history="1">
        <w:r w:rsidR="004714EB" w:rsidRPr="00FB73C0">
          <w:rPr>
            <w:rStyle w:val="Hyperlink"/>
            <w:rFonts w:eastAsiaTheme="majorEastAsia"/>
            <w:noProof/>
            <w:lang w:val="en-GB"/>
          </w:rPr>
          <w:t>Figure 1: Extensibility with Custom Properties</w:t>
        </w:r>
        <w:r w:rsidR="004714EB">
          <w:rPr>
            <w:noProof/>
            <w:webHidden/>
          </w:rPr>
          <w:tab/>
        </w:r>
        <w:r w:rsidR="004714EB">
          <w:rPr>
            <w:noProof/>
            <w:webHidden/>
          </w:rPr>
          <w:fldChar w:fldCharType="begin"/>
        </w:r>
        <w:r w:rsidR="004714EB">
          <w:rPr>
            <w:noProof/>
            <w:webHidden/>
          </w:rPr>
          <w:instrText xml:space="preserve"> PAGEREF _Toc33620358 \h </w:instrText>
        </w:r>
        <w:r w:rsidR="004714EB">
          <w:rPr>
            <w:noProof/>
            <w:webHidden/>
          </w:rPr>
        </w:r>
        <w:r w:rsidR="004714EB">
          <w:rPr>
            <w:noProof/>
            <w:webHidden/>
          </w:rPr>
          <w:fldChar w:fldCharType="separate"/>
        </w:r>
        <w:r w:rsidR="004714EB">
          <w:rPr>
            <w:noProof/>
            <w:webHidden/>
          </w:rPr>
          <w:t>50</w:t>
        </w:r>
        <w:r w:rsidR="004714EB">
          <w:rPr>
            <w:noProof/>
            <w:webHidden/>
          </w:rPr>
          <w:fldChar w:fldCharType="end"/>
        </w:r>
      </w:hyperlink>
    </w:p>
    <w:p w14:paraId="587A3462" w14:textId="6851A5D7" w:rsidR="004714EB" w:rsidRDefault="0049196F">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59" w:history="1">
        <w:r w:rsidR="004714EB" w:rsidRPr="00FB73C0">
          <w:rPr>
            <w:rStyle w:val="Hyperlink"/>
            <w:rFonts w:eastAsiaTheme="majorEastAsia"/>
            <w:noProof/>
            <w:lang w:val="en-GB"/>
          </w:rPr>
          <w:t>Figure 1: Foundation Classes for Physical Properties</w:t>
        </w:r>
        <w:r w:rsidR="004714EB">
          <w:rPr>
            <w:noProof/>
            <w:webHidden/>
          </w:rPr>
          <w:tab/>
        </w:r>
        <w:r w:rsidR="004714EB">
          <w:rPr>
            <w:noProof/>
            <w:webHidden/>
          </w:rPr>
          <w:fldChar w:fldCharType="begin"/>
        </w:r>
        <w:r w:rsidR="004714EB">
          <w:rPr>
            <w:noProof/>
            <w:webHidden/>
          </w:rPr>
          <w:instrText xml:space="preserve"> PAGEREF _Toc33620359 \h </w:instrText>
        </w:r>
        <w:r w:rsidR="004714EB">
          <w:rPr>
            <w:noProof/>
            <w:webHidden/>
          </w:rPr>
        </w:r>
        <w:r w:rsidR="004714EB">
          <w:rPr>
            <w:noProof/>
            <w:webHidden/>
          </w:rPr>
          <w:fldChar w:fldCharType="separate"/>
        </w:r>
        <w:r w:rsidR="004714EB">
          <w:rPr>
            <w:noProof/>
            <w:webHidden/>
          </w:rPr>
          <w:t>51</w:t>
        </w:r>
        <w:r w:rsidR="004714EB">
          <w:rPr>
            <w:noProof/>
            <w:webHidden/>
          </w:rPr>
          <w:fldChar w:fldCharType="end"/>
        </w:r>
      </w:hyperlink>
    </w:p>
    <w:p w14:paraId="633888F0" w14:textId="2432B3D2" w:rsidR="004714EB" w:rsidRDefault="0049196F">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60" w:history="1">
        <w:r w:rsidR="004714EB" w:rsidRPr="00FB73C0">
          <w:rPr>
            <w:rStyle w:val="Hyperlink"/>
            <w:rFonts w:eastAsiaTheme="majorEastAsia"/>
            <w:noProof/>
            <w:lang w:val="en-GB"/>
          </w:rPr>
          <w:t>Figure 1: Alias Identifications</w:t>
        </w:r>
        <w:r w:rsidR="004714EB">
          <w:rPr>
            <w:noProof/>
            <w:webHidden/>
          </w:rPr>
          <w:tab/>
        </w:r>
        <w:r w:rsidR="004714EB">
          <w:rPr>
            <w:noProof/>
            <w:webHidden/>
          </w:rPr>
          <w:fldChar w:fldCharType="begin"/>
        </w:r>
        <w:r w:rsidR="004714EB">
          <w:rPr>
            <w:noProof/>
            <w:webHidden/>
          </w:rPr>
          <w:instrText xml:space="preserve"> PAGEREF _Toc33620360 \h </w:instrText>
        </w:r>
        <w:r w:rsidR="004714EB">
          <w:rPr>
            <w:noProof/>
            <w:webHidden/>
          </w:rPr>
        </w:r>
        <w:r w:rsidR="004714EB">
          <w:rPr>
            <w:noProof/>
            <w:webHidden/>
          </w:rPr>
          <w:fldChar w:fldCharType="separate"/>
        </w:r>
        <w:r w:rsidR="004714EB">
          <w:rPr>
            <w:noProof/>
            <w:webHidden/>
          </w:rPr>
          <w:t>52</w:t>
        </w:r>
        <w:r w:rsidR="004714EB">
          <w:rPr>
            <w:noProof/>
            <w:webHidden/>
          </w:rPr>
          <w:fldChar w:fldCharType="end"/>
        </w:r>
      </w:hyperlink>
    </w:p>
    <w:p w14:paraId="0AEA4A43" w14:textId="7DB5417C" w:rsidR="004714EB" w:rsidRDefault="0049196F">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61" w:history="1">
        <w:r w:rsidR="004714EB" w:rsidRPr="00FB73C0">
          <w:rPr>
            <w:rStyle w:val="Hyperlink"/>
            <w:rFonts w:eastAsiaTheme="majorEastAsia"/>
            <w:noProof/>
            <w:lang w:val="en-GB"/>
          </w:rPr>
          <w:t>Figure 1: Open and Closed Enumerations</w:t>
        </w:r>
        <w:r w:rsidR="004714EB">
          <w:rPr>
            <w:noProof/>
            <w:webHidden/>
          </w:rPr>
          <w:tab/>
        </w:r>
        <w:r w:rsidR="004714EB">
          <w:rPr>
            <w:noProof/>
            <w:webHidden/>
          </w:rPr>
          <w:fldChar w:fldCharType="begin"/>
        </w:r>
        <w:r w:rsidR="004714EB">
          <w:rPr>
            <w:noProof/>
            <w:webHidden/>
          </w:rPr>
          <w:instrText xml:space="preserve"> PAGEREF _Toc33620361 \h </w:instrText>
        </w:r>
        <w:r w:rsidR="004714EB">
          <w:rPr>
            <w:noProof/>
            <w:webHidden/>
          </w:rPr>
        </w:r>
        <w:r w:rsidR="004714EB">
          <w:rPr>
            <w:noProof/>
            <w:webHidden/>
          </w:rPr>
          <w:fldChar w:fldCharType="separate"/>
        </w:r>
        <w:r w:rsidR="004714EB">
          <w:rPr>
            <w:noProof/>
            <w:webHidden/>
          </w:rPr>
          <w:t>52</w:t>
        </w:r>
        <w:r w:rsidR="004714EB">
          <w:rPr>
            <w:noProof/>
            <w:webHidden/>
          </w:rPr>
          <w:fldChar w:fldCharType="end"/>
        </w:r>
      </w:hyperlink>
    </w:p>
    <w:p w14:paraId="592FB578" w14:textId="29262815" w:rsidR="004714EB" w:rsidRDefault="0049196F">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62" w:history="1">
        <w:r w:rsidR="004714EB" w:rsidRPr="00FB73C0">
          <w:rPr>
            <w:rStyle w:val="Hyperlink"/>
            <w:rFonts w:eastAsiaTheme="majorEastAsia"/>
            <w:noProof/>
            <w:lang w:val="en-GB"/>
          </w:rPr>
          <w:t>Figure 1: Open and Closed Pattern Restrictions</w:t>
        </w:r>
        <w:r w:rsidR="004714EB">
          <w:rPr>
            <w:noProof/>
            <w:webHidden/>
          </w:rPr>
          <w:tab/>
        </w:r>
        <w:r w:rsidR="004714EB">
          <w:rPr>
            <w:noProof/>
            <w:webHidden/>
          </w:rPr>
          <w:fldChar w:fldCharType="begin"/>
        </w:r>
        <w:r w:rsidR="004714EB">
          <w:rPr>
            <w:noProof/>
            <w:webHidden/>
          </w:rPr>
          <w:instrText xml:space="preserve"> PAGEREF _Toc33620362 \h </w:instrText>
        </w:r>
        <w:r w:rsidR="004714EB">
          <w:rPr>
            <w:noProof/>
            <w:webHidden/>
          </w:rPr>
        </w:r>
        <w:r w:rsidR="004714EB">
          <w:rPr>
            <w:noProof/>
            <w:webHidden/>
          </w:rPr>
          <w:fldChar w:fldCharType="separate"/>
        </w:r>
        <w:r w:rsidR="004714EB">
          <w:rPr>
            <w:noProof/>
            <w:webHidden/>
          </w:rPr>
          <w:t>53</w:t>
        </w:r>
        <w:r w:rsidR="004714EB">
          <w:rPr>
            <w:noProof/>
            <w:webHidden/>
          </w:rPr>
          <w:fldChar w:fldCharType="end"/>
        </w:r>
      </w:hyperlink>
    </w:p>
    <w:p w14:paraId="1651A13A" w14:textId="5F8DCD9C" w:rsidR="004714EB" w:rsidRDefault="0049196F">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63" w:history="1">
        <w:r w:rsidR="004714EB" w:rsidRPr="00FB73C0">
          <w:rPr>
            <w:rStyle w:val="Hyperlink"/>
            <w:rFonts w:eastAsiaTheme="majorEastAsia"/>
            <w:noProof/>
            <w:lang w:val="en-GB"/>
          </w:rPr>
          <w:t>Figure 1: Lifecycle Information</w:t>
        </w:r>
        <w:r w:rsidR="004714EB">
          <w:rPr>
            <w:noProof/>
            <w:webHidden/>
          </w:rPr>
          <w:tab/>
        </w:r>
        <w:r w:rsidR="004714EB">
          <w:rPr>
            <w:noProof/>
            <w:webHidden/>
          </w:rPr>
          <w:fldChar w:fldCharType="begin"/>
        </w:r>
        <w:r w:rsidR="004714EB">
          <w:rPr>
            <w:noProof/>
            <w:webHidden/>
          </w:rPr>
          <w:instrText xml:space="preserve"> PAGEREF _Toc33620363 \h </w:instrText>
        </w:r>
        <w:r w:rsidR="004714EB">
          <w:rPr>
            <w:noProof/>
            <w:webHidden/>
          </w:rPr>
        </w:r>
        <w:r w:rsidR="004714EB">
          <w:rPr>
            <w:noProof/>
            <w:webHidden/>
          </w:rPr>
          <w:fldChar w:fldCharType="separate"/>
        </w:r>
        <w:r w:rsidR="004714EB">
          <w:rPr>
            <w:noProof/>
            <w:webHidden/>
          </w:rPr>
          <w:t>54</w:t>
        </w:r>
        <w:r w:rsidR="004714EB">
          <w:rPr>
            <w:noProof/>
            <w:webHidden/>
          </w:rPr>
          <w:fldChar w:fldCharType="end"/>
        </w:r>
      </w:hyperlink>
    </w:p>
    <w:p w14:paraId="54A2DF5F" w14:textId="3ACB4570" w:rsidR="004714EB" w:rsidRDefault="0049196F">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64" w:history="1">
        <w:r w:rsidR="004714EB" w:rsidRPr="00FB73C0">
          <w:rPr>
            <w:rStyle w:val="Hyperlink"/>
            <w:rFonts w:eastAsiaTheme="majorEastAsia"/>
            <w:noProof/>
            <w:lang w:val="en-GB"/>
          </w:rPr>
          <w:t>Figure 1: Baselines</w:t>
        </w:r>
        <w:r w:rsidR="004714EB">
          <w:rPr>
            <w:noProof/>
            <w:webHidden/>
          </w:rPr>
          <w:tab/>
        </w:r>
        <w:r w:rsidR="004714EB">
          <w:rPr>
            <w:noProof/>
            <w:webHidden/>
          </w:rPr>
          <w:fldChar w:fldCharType="begin"/>
        </w:r>
        <w:r w:rsidR="004714EB">
          <w:rPr>
            <w:noProof/>
            <w:webHidden/>
          </w:rPr>
          <w:instrText xml:space="preserve"> PAGEREF _Toc33620364 \h </w:instrText>
        </w:r>
        <w:r w:rsidR="004714EB">
          <w:rPr>
            <w:noProof/>
            <w:webHidden/>
          </w:rPr>
        </w:r>
        <w:r w:rsidR="004714EB">
          <w:rPr>
            <w:noProof/>
            <w:webHidden/>
          </w:rPr>
          <w:fldChar w:fldCharType="separate"/>
        </w:r>
        <w:r w:rsidR="004714EB">
          <w:rPr>
            <w:noProof/>
            <w:webHidden/>
          </w:rPr>
          <w:t>55</w:t>
        </w:r>
        <w:r w:rsidR="004714EB">
          <w:rPr>
            <w:noProof/>
            <w:webHidden/>
          </w:rPr>
          <w:fldChar w:fldCharType="end"/>
        </w:r>
      </w:hyperlink>
    </w:p>
    <w:p w14:paraId="07602D49" w14:textId="3858BA58" w:rsidR="004714EB" w:rsidRDefault="0049196F">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65" w:history="1">
        <w:r w:rsidR="004714EB" w:rsidRPr="00FB73C0">
          <w:rPr>
            <w:rStyle w:val="Hyperlink"/>
            <w:rFonts w:eastAsiaTheme="majorEastAsia"/>
            <w:noProof/>
            <w:lang w:val="en-GB"/>
          </w:rPr>
          <w:t>Figure 1: Item History</w:t>
        </w:r>
        <w:r w:rsidR="004714EB">
          <w:rPr>
            <w:noProof/>
            <w:webHidden/>
          </w:rPr>
          <w:tab/>
        </w:r>
        <w:r w:rsidR="004714EB">
          <w:rPr>
            <w:noProof/>
            <w:webHidden/>
          </w:rPr>
          <w:fldChar w:fldCharType="begin"/>
        </w:r>
        <w:r w:rsidR="004714EB">
          <w:rPr>
            <w:noProof/>
            <w:webHidden/>
          </w:rPr>
          <w:instrText xml:space="preserve"> PAGEREF _Toc33620365 \h </w:instrText>
        </w:r>
        <w:r w:rsidR="004714EB">
          <w:rPr>
            <w:noProof/>
            <w:webHidden/>
          </w:rPr>
        </w:r>
        <w:r w:rsidR="004714EB">
          <w:rPr>
            <w:noProof/>
            <w:webHidden/>
          </w:rPr>
          <w:fldChar w:fldCharType="separate"/>
        </w:r>
        <w:r w:rsidR="004714EB">
          <w:rPr>
            <w:noProof/>
            <w:webHidden/>
          </w:rPr>
          <w:t>56</w:t>
        </w:r>
        <w:r w:rsidR="004714EB">
          <w:rPr>
            <w:noProof/>
            <w:webHidden/>
          </w:rPr>
          <w:fldChar w:fldCharType="end"/>
        </w:r>
      </w:hyperlink>
    </w:p>
    <w:p w14:paraId="0FB600F8" w14:textId="0D65AB1F" w:rsidR="004714EB" w:rsidRDefault="0049196F">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66" w:history="1">
        <w:r w:rsidR="004714EB" w:rsidRPr="00FB73C0">
          <w:rPr>
            <w:rStyle w:val="Hyperlink"/>
            <w:rFonts w:eastAsiaTheme="majorEastAsia"/>
            <w:noProof/>
            <w:lang w:val="en-GB"/>
          </w:rPr>
          <w:t>Figure 1: Item Equivalence</w:t>
        </w:r>
        <w:r w:rsidR="004714EB">
          <w:rPr>
            <w:noProof/>
            <w:webHidden/>
          </w:rPr>
          <w:tab/>
        </w:r>
        <w:r w:rsidR="004714EB">
          <w:rPr>
            <w:noProof/>
            <w:webHidden/>
          </w:rPr>
          <w:fldChar w:fldCharType="begin"/>
        </w:r>
        <w:r w:rsidR="004714EB">
          <w:rPr>
            <w:noProof/>
            <w:webHidden/>
          </w:rPr>
          <w:instrText xml:space="preserve"> PAGEREF _Toc33620366 \h </w:instrText>
        </w:r>
        <w:r w:rsidR="004714EB">
          <w:rPr>
            <w:noProof/>
            <w:webHidden/>
          </w:rPr>
        </w:r>
        <w:r w:rsidR="004714EB">
          <w:rPr>
            <w:noProof/>
            <w:webHidden/>
          </w:rPr>
          <w:fldChar w:fldCharType="separate"/>
        </w:r>
        <w:r w:rsidR="004714EB">
          <w:rPr>
            <w:noProof/>
            <w:webHidden/>
          </w:rPr>
          <w:t>57</w:t>
        </w:r>
        <w:r w:rsidR="004714EB">
          <w:rPr>
            <w:noProof/>
            <w:webHidden/>
          </w:rPr>
          <w:fldChar w:fldCharType="end"/>
        </w:r>
      </w:hyperlink>
    </w:p>
    <w:p w14:paraId="544FED74" w14:textId="2301DD70" w:rsidR="004714EB" w:rsidRDefault="0049196F">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67" w:history="1">
        <w:r w:rsidR="004714EB" w:rsidRPr="00FB73C0">
          <w:rPr>
            <w:rStyle w:val="Hyperlink"/>
            <w:rFonts w:eastAsiaTheme="majorEastAsia"/>
            <w:noProof/>
            <w:lang w:val="en-GB"/>
          </w:rPr>
          <w:t>Figure 1: Description of Parts</w:t>
        </w:r>
        <w:r w:rsidR="004714EB">
          <w:rPr>
            <w:noProof/>
            <w:webHidden/>
          </w:rPr>
          <w:tab/>
        </w:r>
        <w:r w:rsidR="004714EB">
          <w:rPr>
            <w:noProof/>
            <w:webHidden/>
          </w:rPr>
          <w:fldChar w:fldCharType="begin"/>
        </w:r>
        <w:r w:rsidR="004714EB">
          <w:rPr>
            <w:noProof/>
            <w:webHidden/>
          </w:rPr>
          <w:instrText xml:space="preserve"> PAGEREF _Toc33620367 \h </w:instrText>
        </w:r>
        <w:r w:rsidR="004714EB">
          <w:rPr>
            <w:noProof/>
            <w:webHidden/>
          </w:rPr>
        </w:r>
        <w:r w:rsidR="004714EB">
          <w:rPr>
            <w:noProof/>
            <w:webHidden/>
          </w:rPr>
          <w:fldChar w:fldCharType="separate"/>
        </w:r>
        <w:r w:rsidR="004714EB">
          <w:rPr>
            <w:noProof/>
            <w:webHidden/>
          </w:rPr>
          <w:t>58</w:t>
        </w:r>
        <w:r w:rsidR="004714EB">
          <w:rPr>
            <w:noProof/>
            <w:webHidden/>
          </w:rPr>
          <w:fldChar w:fldCharType="end"/>
        </w:r>
      </w:hyperlink>
    </w:p>
    <w:p w14:paraId="1955604C" w14:textId="533969DF" w:rsidR="004714EB" w:rsidRDefault="0049196F">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68" w:history="1">
        <w:r w:rsidR="004714EB" w:rsidRPr="00FB73C0">
          <w:rPr>
            <w:rStyle w:val="Hyperlink"/>
            <w:rFonts w:eastAsiaTheme="majorEastAsia"/>
            <w:noProof/>
            <w:lang w:val="en-GB"/>
          </w:rPr>
          <w:t>Figure 1: General Technical Part</w:t>
        </w:r>
        <w:r w:rsidR="004714EB">
          <w:rPr>
            <w:noProof/>
            <w:webHidden/>
          </w:rPr>
          <w:tab/>
        </w:r>
        <w:r w:rsidR="004714EB">
          <w:rPr>
            <w:noProof/>
            <w:webHidden/>
          </w:rPr>
          <w:fldChar w:fldCharType="begin"/>
        </w:r>
        <w:r w:rsidR="004714EB">
          <w:rPr>
            <w:noProof/>
            <w:webHidden/>
          </w:rPr>
          <w:instrText xml:space="preserve"> PAGEREF _Toc33620368 \h </w:instrText>
        </w:r>
        <w:r w:rsidR="004714EB">
          <w:rPr>
            <w:noProof/>
            <w:webHidden/>
          </w:rPr>
        </w:r>
        <w:r w:rsidR="004714EB">
          <w:rPr>
            <w:noProof/>
            <w:webHidden/>
          </w:rPr>
          <w:fldChar w:fldCharType="separate"/>
        </w:r>
        <w:r w:rsidR="004714EB">
          <w:rPr>
            <w:noProof/>
            <w:webHidden/>
          </w:rPr>
          <w:t>59</w:t>
        </w:r>
        <w:r w:rsidR="004714EB">
          <w:rPr>
            <w:noProof/>
            <w:webHidden/>
          </w:rPr>
          <w:fldChar w:fldCharType="end"/>
        </w:r>
      </w:hyperlink>
    </w:p>
    <w:p w14:paraId="7B5BFF53" w14:textId="11277073" w:rsidR="004714EB" w:rsidRDefault="0049196F">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69" w:history="1">
        <w:r w:rsidR="004714EB" w:rsidRPr="00FB73C0">
          <w:rPr>
            <w:rStyle w:val="Hyperlink"/>
            <w:rFonts w:eastAsiaTheme="majorEastAsia"/>
            <w:noProof/>
            <w:lang w:val="en-GB"/>
          </w:rPr>
          <w:t>Figure 1: Supplementary Parts</w:t>
        </w:r>
        <w:r w:rsidR="004714EB">
          <w:rPr>
            <w:noProof/>
            <w:webHidden/>
          </w:rPr>
          <w:tab/>
        </w:r>
        <w:r w:rsidR="004714EB">
          <w:rPr>
            <w:noProof/>
            <w:webHidden/>
          </w:rPr>
          <w:fldChar w:fldCharType="begin"/>
        </w:r>
        <w:r w:rsidR="004714EB">
          <w:rPr>
            <w:noProof/>
            <w:webHidden/>
          </w:rPr>
          <w:instrText xml:space="preserve"> PAGEREF _Toc33620369 \h </w:instrText>
        </w:r>
        <w:r w:rsidR="004714EB">
          <w:rPr>
            <w:noProof/>
            <w:webHidden/>
          </w:rPr>
        </w:r>
        <w:r w:rsidR="004714EB">
          <w:rPr>
            <w:noProof/>
            <w:webHidden/>
          </w:rPr>
          <w:fldChar w:fldCharType="separate"/>
        </w:r>
        <w:r w:rsidR="004714EB">
          <w:rPr>
            <w:noProof/>
            <w:webHidden/>
          </w:rPr>
          <w:t>60</w:t>
        </w:r>
        <w:r w:rsidR="004714EB">
          <w:rPr>
            <w:noProof/>
            <w:webHidden/>
          </w:rPr>
          <w:fldChar w:fldCharType="end"/>
        </w:r>
      </w:hyperlink>
    </w:p>
    <w:p w14:paraId="135F0A71" w14:textId="059D13D2" w:rsidR="004714EB" w:rsidRDefault="0049196F">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70" w:history="1">
        <w:r w:rsidR="004714EB" w:rsidRPr="00FB73C0">
          <w:rPr>
            <w:rStyle w:val="Hyperlink"/>
            <w:rFonts w:eastAsiaTheme="majorEastAsia"/>
            <w:noProof/>
            <w:lang w:val="en-GB"/>
          </w:rPr>
          <w:t>Figure 1: Placeable Elements</w:t>
        </w:r>
        <w:r w:rsidR="004714EB">
          <w:rPr>
            <w:noProof/>
            <w:webHidden/>
          </w:rPr>
          <w:tab/>
        </w:r>
        <w:r w:rsidR="004714EB">
          <w:rPr>
            <w:noProof/>
            <w:webHidden/>
          </w:rPr>
          <w:fldChar w:fldCharType="begin"/>
        </w:r>
        <w:r w:rsidR="004714EB">
          <w:rPr>
            <w:noProof/>
            <w:webHidden/>
          </w:rPr>
          <w:instrText xml:space="preserve"> PAGEREF _Toc33620370 \h </w:instrText>
        </w:r>
        <w:r w:rsidR="004714EB">
          <w:rPr>
            <w:noProof/>
            <w:webHidden/>
          </w:rPr>
        </w:r>
        <w:r w:rsidR="004714EB">
          <w:rPr>
            <w:noProof/>
            <w:webHidden/>
          </w:rPr>
          <w:fldChar w:fldCharType="separate"/>
        </w:r>
        <w:r w:rsidR="004714EB">
          <w:rPr>
            <w:noProof/>
            <w:webHidden/>
          </w:rPr>
          <w:t>61</w:t>
        </w:r>
        <w:r w:rsidR="004714EB">
          <w:rPr>
            <w:noProof/>
            <w:webHidden/>
          </w:rPr>
          <w:fldChar w:fldCharType="end"/>
        </w:r>
      </w:hyperlink>
    </w:p>
    <w:p w14:paraId="40204B1F" w14:textId="671B9D91" w:rsidR="004714EB" w:rsidRDefault="0049196F">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71" w:history="1">
        <w:r w:rsidR="004714EB" w:rsidRPr="00FB73C0">
          <w:rPr>
            <w:rStyle w:val="Hyperlink"/>
            <w:rFonts w:eastAsiaTheme="majorEastAsia"/>
            <w:noProof/>
            <w:lang w:val="en-GB"/>
          </w:rPr>
          <w:t>Figure 1: Coordinate Systems of Components</w:t>
        </w:r>
        <w:r w:rsidR="004714EB">
          <w:rPr>
            <w:noProof/>
            <w:webHidden/>
          </w:rPr>
          <w:tab/>
        </w:r>
        <w:r w:rsidR="004714EB">
          <w:rPr>
            <w:noProof/>
            <w:webHidden/>
          </w:rPr>
          <w:fldChar w:fldCharType="begin"/>
        </w:r>
        <w:r w:rsidR="004714EB">
          <w:rPr>
            <w:noProof/>
            <w:webHidden/>
          </w:rPr>
          <w:instrText xml:space="preserve"> PAGEREF _Toc33620371 \h </w:instrText>
        </w:r>
        <w:r w:rsidR="004714EB">
          <w:rPr>
            <w:noProof/>
            <w:webHidden/>
          </w:rPr>
        </w:r>
        <w:r w:rsidR="004714EB">
          <w:rPr>
            <w:noProof/>
            <w:webHidden/>
          </w:rPr>
          <w:fldChar w:fldCharType="separate"/>
        </w:r>
        <w:r w:rsidR="004714EB">
          <w:rPr>
            <w:noProof/>
            <w:webHidden/>
          </w:rPr>
          <w:t>62</w:t>
        </w:r>
        <w:r w:rsidR="004714EB">
          <w:rPr>
            <w:noProof/>
            <w:webHidden/>
          </w:rPr>
          <w:fldChar w:fldCharType="end"/>
        </w:r>
      </w:hyperlink>
    </w:p>
    <w:p w14:paraId="31EEB556" w14:textId="46CC1C23" w:rsidR="004714EB" w:rsidRDefault="0049196F">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72" w:history="1">
        <w:r w:rsidR="004714EB" w:rsidRPr="00FB73C0">
          <w:rPr>
            <w:rStyle w:val="Hyperlink"/>
            <w:rFonts w:eastAsiaTheme="majorEastAsia"/>
            <w:noProof/>
            <w:lang w:val="en-GB"/>
          </w:rPr>
          <w:t>Figure 1: Part Substitutions</w:t>
        </w:r>
        <w:r w:rsidR="004714EB">
          <w:rPr>
            <w:noProof/>
            <w:webHidden/>
          </w:rPr>
          <w:tab/>
        </w:r>
        <w:r w:rsidR="004714EB">
          <w:rPr>
            <w:noProof/>
            <w:webHidden/>
          </w:rPr>
          <w:fldChar w:fldCharType="begin"/>
        </w:r>
        <w:r w:rsidR="004714EB">
          <w:rPr>
            <w:noProof/>
            <w:webHidden/>
          </w:rPr>
          <w:instrText xml:space="preserve"> PAGEREF _Toc33620372 \h </w:instrText>
        </w:r>
        <w:r w:rsidR="004714EB">
          <w:rPr>
            <w:noProof/>
            <w:webHidden/>
          </w:rPr>
        </w:r>
        <w:r w:rsidR="004714EB">
          <w:rPr>
            <w:noProof/>
            <w:webHidden/>
          </w:rPr>
          <w:fldChar w:fldCharType="separate"/>
        </w:r>
        <w:r w:rsidR="004714EB">
          <w:rPr>
            <w:noProof/>
            <w:webHidden/>
          </w:rPr>
          <w:t>64</w:t>
        </w:r>
        <w:r w:rsidR="004714EB">
          <w:rPr>
            <w:noProof/>
            <w:webHidden/>
          </w:rPr>
          <w:fldChar w:fldCharType="end"/>
        </w:r>
      </w:hyperlink>
    </w:p>
    <w:p w14:paraId="2DAF6C40" w14:textId="589A85C9" w:rsidR="004714EB" w:rsidRDefault="0049196F">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73" w:history="1">
        <w:r w:rsidR="004714EB" w:rsidRPr="00FB73C0">
          <w:rPr>
            <w:rStyle w:val="Hyperlink"/>
            <w:rFonts w:eastAsiaTheme="majorEastAsia"/>
            <w:noProof/>
            <w:lang w:val="en-GB"/>
          </w:rPr>
          <w:t>Figure 1: Conformance to Requirements</w:t>
        </w:r>
        <w:r w:rsidR="004714EB">
          <w:rPr>
            <w:noProof/>
            <w:webHidden/>
          </w:rPr>
          <w:tab/>
        </w:r>
        <w:r w:rsidR="004714EB">
          <w:rPr>
            <w:noProof/>
            <w:webHidden/>
          </w:rPr>
          <w:fldChar w:fldCharType="begin"/>
        </w:r>
        <w:r w:rsidR="004714EB">
          <w:rPr>
            <w:noProof/>
            <w:webHidden/>
          </w:rPr>
          <w:instrText xml:space="preserve"> PAGEREF _Toc33620373 \h </w:instrText>
        </w:r>
        <w:r w:rsidR="004714EB">
          <w:rPr>
            <w:noProof/>
            <w:webHidden/>
          </w:rPr>
        </w:r>
        <w:r w:rsidR="004714EB">
          <w:rPr>
            <w:noProof/>
            <w:webHidden/>
          </w:rPr>
          <w:fldChar w:fldCharType="separate"/>
        </w:r>
        <w:r w:rsidR="004714EB">
          <w:rPr>
            <w:noProof/>
            <w:webHidden/>
          </w:rPr>
          <w:t>65</w:t>
        </w:r>
        <w:r w:rsidR="004714EB">
          <w:rPr>
            <w:noProof/>
            <w:webHidden/>
          </w:rPr>
          <w:fldChar w:fldCharType="end"/>
        </w:r>
      </w:hyperlink>
    </w:p>
    <w:p w14:paraId="3DD89C15" w14:textId="21B17C8A" w:rsidR="004714EB" w:rsidRDefault="0049196F">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74" w:history="1">
        <w:r w:rsidR="004714EB" w:rsidRPr="00FB73C0">
          <w:rPr>
            <w:rStyle w:val="Hyperlink"/>
            <w:rFonts w:eastAsiaTheme="majorEastAsia"/>
            <w:noProof/>
            <w:lang w:val="en-GB"/>
          </w:rPr>
          <w:t>Figure 1: Wire</w:t>
        </w:r>
        <w:r w:rsidR="004714EB">
          <w:rPr>
            <w:noProof/>
            <w:webHidden/>
          </w:rPr>
          <w:tab/>
        </w:r>
        <w:r w:rsidR="004714EB">
          <w:rPr>
            <w:noProof/>
            <w:webHidden/>
          </w:rPr>
          <w:fldChar w:fldCharType="begin"/>
        </w:r>
        <w:r w:rsidR="004714EB">
          <w:rPr>
            <w:noProof/>
            <w:webHidden/>
          </w:rPr>
          <w:instrText xml:space="preserve"> PAGEREF _Toc33620374 \h </w:instrText>
        </w:r>
        <w:r w:rsidR="004714EB">
          <w:rPr>
            <w:noProof/>
            <w:webHidden/>
          </w:rPr>
        </w:r>
        <w:r w:rsidR="004714EB">
          <w:rPr>
            <w:noProof/>
            <w:webHidden/>
          </w:rPr>
          <w:fldChar w:fldCharType="separate"/>
        </w:r>
        <w:r w:rsidR="004714EB">
          <w:rPr>
            <w:noProof/>
            <w:webHidden/>
          </w:rPr>
          <w:t>66</w:t>
        </w:r>
        <w:r w:rsidR="004714EB">
          <w:rPr>
            <w:noProof/>
            <w:webHidden/>
          </w:rPr>
          <w:fldChar w:fldCharType="end"/>
        </w:r>
      </w:hyperlink>
    </w:p>
    <w:p w14:paraId="39E89A63" w14:textId="004AC4EC" w:rsidR="004714EB" w:rsidRDefault="0049196F">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75" w:history="1">
        <w:r w:rsidR="004714EB" w:rsidRPr="00FB73C0">
          <w:rPr>
            <w:rStyle w:val="Hyperlink"/>
            <w:rFonts w:eastAsiaTheme="majorEastAsia"/>
            <w:noProof/>
            <w:lang w:val="en-GB"/>
          </w:rPr>
          <w:t>Figure 1: Terminals</w:t>
        </w:r>
        <w:r w:rsidR="004714EB">
          <w:rPr>
            <w:noProof/>
            <w:webHidden/>
          </w:rPr>
          <w:tab/>
        </w:r>
        <w:r w:rsidR="004714EB">
          <w:rPr>
            <w:noProof/>
            <w:webHidden/>
          </w:rPr>
          <w:fldChar w:fldCharType="begin"/>
        </w:r>
        <w:r w:rsidR="004714EB">
          <w:rPr>
            <w:noProof/>
            <w:webHidden/>
          </w:rPr>
          <w:instrText xml:space="preserve"> PAGEREF _Toc33620375 \h </w:instrText>
        </w:r>
        <w:r w:rsidR="004714EB">
          <w:rPr>
            <w:noProof/>
            <w:webHidden/>
          </w:rPr>
        </w:r>
        <w:r w:rsidR="004714EB">
          <w:rPr>
            <w:noProof/>
            <w:webHidden/>
          </w:rPr>
          <w:fldChar w:fldCharType="separate"/>
        </w:r>
        <w:r w:rsidR="004714EB">
          <w:rPr>
            <w:noProof/>
            <w:webHidden/>
          </w:rPr>
          <w:t>68</w:t>
        </w:r>
        <w:r w:rsidR="004714EB">
          <w:rPr>
            <w:noProof/>
            <w:webHidden/>
          </w:rPr>
          <w:fldChar w:fldCharType="end"/>
        </w:r>
      </w:hyperlink>
    </w:p>
    <w:p w14:paraId="2B7789C1" w14:textId="04B5D4E2" w:rsidR="004714EB" w:rsidRDefault="0049196F">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76" w:history="1">
        <w:r w:rsidR="004714EB" w:rsidRPr="00FB73C0">
          <w:rPr>
            <w:rStyle w:val="Hyperlink"/>
            <w:rFonts w:eastAsiaTheme="majorEastAsia"/>
            <w:noProof/>
            <w:lang w:val="en-GB"/>
          </w:rPr>
          <w:t>Figure 1: Wire End Accessory</w:t>
        </w:r>
        <w:r w:rsidR="004714EB">
          <w:rPr>
            <w:noProof/>
            <w:webHidden/>
          </w:rPr>
          <w:tab/>
        </w:r>
        <w:r w:rsidR="004714EB">
          <w:rPr>
            <w:noProof/>
            <w:webHidden/>
          </w:rPr>
          <w:fldChar w:fldCharType="begin"/>
        </w:r>
        <w:r w:rsidR="004714EB">
          <w:rPr>
            <w:noProof/>
            <w:webHidden/>
          </w:rPr>
          <w:instrText xml:space="preserve"> PAGEREF _Toc33620376 \h </w:instrText>
        </w:r>
        <w:r w:rsidR="004714EB">
          <w:rPr>
            <w:noProof/>
            <w:webHidden/>
          </w:rPr>
        </w:r>
        <w:r w:rsidR="004714EB">
          <w:rPr>
            <w:noProof/>
            <w:webHidden/>
          </w:rPr>
          <w:fldChar w:fldCharType="separate"/>
        </w:r>
        <w:r w:rsidR="004714EB">
          <w:rPr>
            <w:noProof/>
            <w:webHidden/>
          </w:rPr>
          <w:t>68</w:t>
        </w:r>
        <w:r w:rsidR="004714EB">
          <w:rPr>
            <w:noProof/>
            <w:webHidden/>
          </w:rPr>
          <w:fldChar w:fldCharType="end"/>
        </w:r>
      </w:hyperlink>
    </w:p>
    <w:p w14:paraId="23EC7706" w14:textId="3AFCC6BD" w:rsidR="004714EB" w:rsidRDefault="0049196F">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77" w:history="1">
        <w:r w:rsidR="004714EB" w:rsidRPr="00FB73C0">
          <w:rPr>
            <w:rStyle w:val="Hyperlink"/>
            <w:rFonts w:eastAsiaTheme="majorEastAsia"/>
            <w:noProof/>
            <w:lang w:val="en-GB"/>
          </w:rPr>
          <w:t>Figure 1: Terminal Pairing</w:t>
        </w:r>
        <w:r w:rsidR="004714EB">
          <w:rPr>
            <w:noProof/>
            <w:webHidden/>
          </w:rPr>
          <w:tab/>
        </w:r>
        <w:r w:rsidR="004714EB">
          <w:rPr>
            <w:noProof/>
            <w:webHidden/>
          </w:rPr>
          <w:fldChar w:fldCharType="begin"/>
        </w:r>
        <w:r w:rsidR="004714EB">
          <w:rPr>
            <w:noProof/>
            <w:webHidden/>
          </w:rPr>
          <w:instrText xml:space="preserve"> PAGEREF _Toc33620377 \h </w:instrText>
        </w:r>
        <w:r w:rsidR="004714EB">
          <w:rPr>
            <w:noProof/>
            <w:webHidden/>
          </w:rPr>
        </w:r>
        <w:r w:rsidR="004714EB">
          <w:rPr>
            <w:noProof/>
            <w:webHidden/>
          </w:rPr>
          <w:fldChar w:fldCharType="separate"/>
        </w:r>
        <w:r w:rsidR="004714EB">
          <w:rPr>
            <w:noProof/>
            <w:webHidden/>
          </w:rPr>
          <w:t>69</w:t>
        </w:r>
        <w:r w:rsidR="004714EB">
          <w:rPr>
            <w:noProof/>
            <w:webHidden/>
          </w:rPr>
          <w:fldChar w:fldCharType="end"/>
        </w:r>
      </w:hyperlink>
    </w:p>
    <w:p w14:paraId="419EE6B7" w14:textId="535F5D01" w:rsidR="004714EB" w:rsidRDefault="0049196F">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78" w:history="1">
        <w:r w:rsidR="004714EB" w:rsidRPr="00FB73C0">
          <w:rPr>
            <w:rStyle w:val="Hyperlink"/>
            <w:rFonts w:eastAsiaTheme="majorEastAsia"/>
            <w:noProof/>
            <w:lang w:val="en-GB"/>
          </w:rPr>
          <w:t>Figure 1: Connector Housings</w:t>
        </w:r>
        <w:r w:rsidR="004714EB">
          <w:rPr>
            <w:noProof/>
            <w:webHidden/>
          </w:rPr>
          <w:tab/>
        </w:r>
        <w:r w:rsidR="004714EB">
          <w:rPr>
            <w:noProof/>
            <w:webHidden/>
          </w:rPr>
          <w:fldChar w:fldCharType="begin"/>
        </w:r>
        <w:r w:rsidR="004714EB">
          <w:rPr>
            <w:noProof/>
            <w:webHidden/>
          </w:rPr>
          <w:instrText xml:space="preserve"> PAGEREF _Toc33620378 \h </w:instrText>
        </w:r>
        <w:r w:rsidR="004714EB">
          <w:rPr>
            <w:noProof/>
            <w:webHidden/>
          </w:rPr>
        </w:r>
        <w:r w:rsidR="004714EB">
          <w:rPr>
            <w:noProof/>
            <w:webHidden/>
          </w:rPr>
          <w:fldChar w:fldCharType="separate"/>
        </w:r>
        <w:r w:rsidR="004714EB">
          <w:rPr>
            <w:noProof/>
            <w:webHidden/>
          </w:rPr>
          <w:t>70</w:t>
        </w:r>
        <w:r w:rsidR="004714EB">
          <w:rPr>
            <w:noProof/>
            <w:webHidden/>
          </w:rPr>
          <w:fldChar w:fldCharType="end"/>
        </w:r>
      </w:hyperlink>
    </w:p>
    <w:p w14:paraId="0805C38A" w14:textId="5A3DD463" w:rsidR="004714EB" w:rsidRDefault="0049196F">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79" w:history="1">
        <w:r w:rsidR="004714EB" w:rsidRPr="00FB73C0">
          <w:rPr>
            <w:rStyle w:val="Hyperlink"/>
            <w:rFonts w:eastAsiaTheme="majorEastAsia"/>
            <w:noProof/>
            <w:lang w:val="en-GB"/>
          </w:rPr>
          <w:t>Figure 1: Cavity Mapping</w:t>
        </w:r>
        <w:r w:rsidR="004714EB">
          <w:rPr>
            <w:noProof/>
            <w:webHidden/>
          </w:rPr>
          <w:tab/>
        </w:r>
        <w:r w:rsidR="004714EB">
          <w:rPr>
            <w:noProof/>
            <w:webHidden/>
          </w:rPr>
          <w:fldChar w:fldCharType="begin"/>
        </w:r>
        <w:r w:rsidR="004714EB">
          <w:rPr>
            <w:noProof/>
            <w:webHidden/>
          </w:rPr>
          <w:instrText xml:space="preserve"> PAGEREF _Toc33620379 \h </w:instrText>
        </w:r>
        <w:r w:rsidR="004714EB">
          <w:rPr>
            <w:noProof/>
            <w:webHidden/>
          </w:rPr>
        </w:r>
        <w:r w:rsidR="004714EB">
          <w:rPr>
            <w:noProof/>
            <w:webHidden/>
          </w:rPr>
          <w:fldChar w:fldCharType="separate"/>
        </w:r>
        <w:r w:rsidR="004714EB">
          <w:rPr>
            <w:noProof/>
            <w:webHidden/>
          </w:rPr>
          <w:t>71</w:t>
        </w:r>
        <w:r w:rsidR="004714EB">
          <w:rPr>
            <w:noProof/>
            <w:webHidden/>
          </w:rPr>
          <w:fldChar w:fldCharType="end"/>
        </w:r>
      </w:hyperlink>
    </w:p>
    <w:p w14:paraId="602B3C6E" w14:textId="238BF50A" w:rsidR="004714EB" w:rsidRDefault="0049196F">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80" w:history="1">
        <w:r w:rsidR="004714EB" w:rsidRPr="00FB73C0">
          <w:rPr>
            <w:rStyle w:val="Hyperlink"/>
            <w:rFonts w:eastAsiaTheme="majorEastAsia"/>
            <w:noProof/>
            <w:lang w:val="en-GB"/>
          </w:rPr>
          <w:t>Figure 1: Cavity Seals and Cavity Plugs</w:t>
        </w:r>
        <w:r w:rsidR="004714EB">
          <w:rPr>
            <w:noProof/>
            <w:webHidden/>
          </w:rPr>
          <w:tab/>
        </w:r>
        <w:r w:rsidR="004714EB">
          <w:rPr>
            <w:noProof/>
            <w:webHidden/>
          </w:rPr>
          <w:fldChar w:fldCharType="begin"/>
        </w:r>
        <w:r w:rsidR="004714EB">
          <w:rPr>
            <w:noProof/>
            <w:webHidden/>
          </w:rPr>
          <w:instrText xml:space="preserve"> PAGEREF _Toc33620380 \h </w:instrText>
        </w:r>
        <w:r w:rsidR="004714EB">
          <w:rPr>
            <w:noProof/>
            <w:webHidden/>
          </w:rPr>
        </w:r>
        <w:r w:rsidR="004714EB">
          <w:rPr>
            <w:noProof/>
            <w:webHidden/>
          </w:rPr>
          <w:fldChar w:fldCharType="separate"/>
        </w:r>
        <w:r w:rsidR="004714EB">
          <w:rPr>
            <w:noProof/>
            <w:webHidden/>
          </w:rPr>
          <w:t>72</w:t>
        </w:r>
        <w:r w:rsidR="004714EB">
          <w:rPr>
            <w:noProof/>
            <w:webHidden/>
          </w:rPr>
          <w:fldChar w:fldCharType="end"/>
        </w:r>
      </w:hyperlink>
    </w:p>
    <w:p w14:paraId="75BA23BF" w14:textId="64C197F1" w:rsidR="004714EB" w:rsidRDefault="0049196F">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81" w:history="1">
        <w:r w:rsidR="004714EB" w:rsidRPr="00FB73C0">
          <w:rPr>
            <w:rStyle w:val="Hyperlink"/>
            <w:rFonts w:eastAsiaTheme="majorEastAsia"/>
            <w:noProof/>
            <w:lang w:val="en-GB"/>
          </w:rPr>
          <w:t>Figure 1: Wire Protections</w:t>
        </w:r>
        <w:r w:rsidR="004714EB">
          <w:rPr>
            <w:noProof/>
            <w:webHidden/>
          </w:rPr>
          <w:tab/>
        </w:r>
        <w:r w:rsidR="004714EB">
          <w:rPr>
            <w:noProof/>
            <w:webHidden/>
          </w:rPr>
          <w:fldChar w:fldCharType="begin"/>
        </w:r>
        <w:r w:rsidR="004714EB">
          <w:rPr>
            <w:noProof/>
            <w:webHidden/>
          </w:rPr>
          <w:instrText xml:space="preserve"> PAGEREF _Toc33620381 \h </w:instrText>
        </w:r>
        <w:r w:rsidR="004714EB">
          <w:rPr>
            <w:noProof/>
            <w:webHidden/>
          </w:rPr>
        </w:r>
        <w:r w:rsidR="004714EB">
          <w:rPr>
            <w:noProof/>
            <w:webHidden/>
          </w:rPr>
          <w:fldChar w:fldCharType="separate"/>
        </w:r>
        <w:r w:rsidR="004714EB">
          <w:rPr>
            <w:noProof/>
            <w:webHidden/>
          </w:rPr>
          <w:t>72</w:t>
        </w:r>
        <w:r w:rsidR="004714EB">
          <w:rPr>
            <w:noProof/>
            <w:webHidden/>
          </w:rPr>
          <w:fldChar w:fldCharType="end"/>
        </w:r>
      </w:hyperlink>
    </w:p>
    <w:p w14:paraId="00FA43C9" w14:textId="1FFD0737" w:rsidR="004714EB" w:rsidRDefault="0049196F">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82" w:history="1">
        <w:r w:rsidR="004714EB" w:rsidRPr="00FB73C0">
          <w:rPr>
            <w:rStyle w:val="Hyperlink"/>
            <w:rFonts w:eastAsiaTheme="majorEastAsia"/>
            <w:noProof/>
            <w:lang w:val="en-GB"/>
          </w:rPr>
          <w:t>Figure 1: Fixings, Cable Ducts, Cable Ties and Similar</w:t>
        </w:r>
        <w:r w:rsidR="004714EB">
          <w:rPr>
            <w:noProof/>
            <w:webHidden/>
          </w:rPr>
          <w:tab/>
        </w:r>
        <w:r w:rsidR="004714EB">
          <w:rPr>
            <w:noProof/>
            <w:webHidden/>
          </w:rPr>
          <w:fldChar w:fldCharType="begin"/>
        </w:r>
        <w:r w:rsidR="004714EB">
          <w:rPr>
            <w:noProof/>
            <w:webHidden/>
          </w:rPr>
          <w:instrText xml:space="preserve"> PAGEREF _Toc33620382 \h </w:instrText>
        </w:r>
        <w:r w:rsidR="004714EB">
          <w:rPr>
            <w:noProof/>
            <w:webHidden/>
          </w:rPr>
        </w:r>
        <w:r w:rsidR="004714EB">
          <w:rPr>
            <w:noProof/>
            <w:webHidden/>
          </w:rPr>
          <w:fldChar w:fldCharType="separate"/>
        </w:r>
        <w:r w:rsidR="004714EB">
          <w:rPr>
            <w:noProof/>
            <w:webHidden/>
          </w:rPr>
          <w:t>73</w:t>
        </w:r>
        <w:r w:rsidR="004714EB">
          <w:rPr>
            <w:noProof/>
            <w:webHidden/>
          </w:rPr>
          <w:fldChar w:fldCharType="end"/>
        </w:r>
      </w:hyperlink>
    </w:p>
    <w:p w14:paraId="1C0730FE" w14:textId="3D4AF660" w:rsidR="004714EB" w:rsidRDefault="0049196F">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83" w:history="1">
        <w:r w:rsidR="004714EB" w:rsidRPr="00FB73C0">
          <w:rPr>
            <w:rStyle w:val="Hyperlink"/>
            <w:rFonts w:eastAsiaTheme="majorEastAsia"/>
            <w:noProof/>
            <w:lang w:val="en-GB"/>
          </w:rPr>
          <w:t>Figure 1: Grommets</w:t>
        </w:r>
        <w:r w:rsidR="004714EB">
          <w:rPr>
            <w:noProof/>
            <w:webHidden/>
          </w:rPr>
          <w:tab/>
        </w:r>
        <w:r w:rsidR="004714EB">
          <w:rPr>
            <w:noProof/>
            <w:webHidden/>
          </w:rPr>
          <w:fldChar w:fldCharType="begin"/>
        </w:r>
        <w:r w:rsidR="004714EB">
          <w:rPr>
            <w:noProof/>
            <w:webHidden/>
          </w:rPr>
          <w:instrText xml:space="preserve"> PAGEREF _Toc33620383 \h </w:instrText>
        </w:r>
        <w:r w:rsidR="004714EB">
          <w:rPr>
            <w:noProof/>
            <w:webHidden/>
          </w:rPr>
        </w:r>
        <w:r w:rsidR="004714EB">
          <w:rPr>
            <w:noProof/>
            <w:webHidden/>
          </w:rPr>
          <w:fldChar w:fldCharType="separate"/>
        </w:r>
        <w:r w:rsidR="004714EB">
          <w:rPr>
            <w:noProof/>
            <w:webHidden/>
          </w:rPr>
          <w:t>74</w:t>
        </w:r>
        <w:r w:rsidR="004714EB">
          <w:rPr>
            <w:noProof/>
            <w:webHidden/>
          </w:rPr>
          <w:fldChar w:fldCharType="end"/>
        </w:r>
      </w:hyperlink>
    </w:p>
    <w:p w14:paraId="5AEF31E0" w14:textId="6DFA3A61" w:rsidR="004714EB" w:rsidRDefault="0049196F">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84" w:history="1">
        <w:r w:rsidR="004714EB" w:rsidRPr="00FB73C0">
          <w:rPr>
            <w:rStyle w:val="Hyperlink"/>
            <w:rFonts w:eastAsiaTheme="majorEastAsia"/>
            <w:noProof/>
            <w:lang w:val="en-GB"/>
          </w:rPr>
          <w:t>Figure 1: EE-Components</w:t>
        </w:r>
        <w:r w:rsidR="004714EB">
          <w:rPr>
            <w:noProof/>
            <w:webHidden/>
          </w:rPr>
          <w:tab/>
        </w:r>
        <w:r w:rsidR="004714EB">
          <w:rPr>
            <w:noProof/>
            <w:webHidden/>
          </w:rPr>
          <w:fldChar w:fldCharType="begin"/>
        </w:r>
        <w:r w:rsidR="004714EB">
          <w:rPr>
            <w:noProof/>
            <w:webHidden/>
          </w:rPr>
          <w:instrText xml:space="preserve"> PAGEREF _Toc33620384 \h </w:instrText>
        </w:r>
        <w:r w:rsidR="004714EB">
          <w:rPr>
            <w:noProof/>
            <w:webHidden/>
          </w:rPr>
        </w:r>
        <w:r w:rsidR="004714EB">
          <w:rPr>
            <w:noProof/>
            <w:webHidden/>
          </w:rPr>
          <w:fldChar w:fldCharType="separate"/>
        </w:r>
        <w:r w:rsidR="004714EB">
          <w:rPr>
            <w:noProof/>
            <w:webHidden/>
          </w:rPr>
          <w:t>75</w:t>
        </w:r>
        <w:r w:rsidR="004714EB">
          <w:rPr>
            <w:noProof/>
            <w:webHidden/>
          </w:rPr>
          <w:fldChar w:fldCharType="end"/>
        </w:r>
      </w:hyperlink>
    </w:p>
    <w:p w14:paraId="25594D29" w14:textId="316EFFE9" w:rsidR="004714EB" w:rsidRDefault="0049196F">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85" w:history="1">
        <w:r w:rsidR="004714EB" w:rsidRPr="00FB73C0">
          <w:rPr>
            <w:rStyle w:val="Hyperlink"/>
            <w:rFonts w:eastAsiaTheme="majorEastAsia"/>
            <w:noProof/>
            <w:lang w:val="en-GB"/>
          </w:rPr>
          <w:t>Figure 1: EE-Component subclasses</w:t>
        </w:r>
        <w:r w:rsidR="004714EB">
          <w:rPr>
            <w:noProof/>
            <w:webHidden/>
          </w:rPr>
          <w:tab/>
        </w:r>
        <w:r w:rsidR="004714EB">
          <w:rPr>
            <w:noProof/>
            <w:webHidden/>
          </w:rPr>
          <w:fldChar w:fldCharType="begin"/>
        </w:r>
        <w:r w:rsidR="004714EB">
          <w:rPr>
            <w:noProof/>
            <w:webHidden/>
          </w:rPr>
          <w:instrText xml:space="preserve"> PAGEREF _Toc33620385 \h </w:instrText>
        </w:r>
        <w:r w:rsidR="004714EB">
          <w:rPr>
            <w:noProof/>
            <w:webHidden/>
          </w:rPr>
        </w:r>
        <w:r w:rsidR="004714EB">
          <w:rPr>
            <w:noProof/>
            <w:webHidden/>
          </w:rPr>
          <w:fldChar w:fldCharType="separate"/>
        </w:r>
        <w:r w:rsidR="004714EB">
          <w:rPr>
            <w:noProof/>
            <w:webHidden/>
          </w:rPr>
          <w:t>76</w:t>
        </w:r>
        <w:r w:rsidR="004714EB">
          <w:rPr>
            <w:noProof/>
            <w:webHidden/>
          </w:rPr>
          <w:fldChar w:fldCharType="end"/>
        </w:r>
      </w:hyperlink>
    </w:p>
    <w:p w14:paraId="6DF1D38A" w14:textId="4A0E71DD" w:rsidR="004714EB" w:rsidRDefault="0049196F">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86" w:history="1">
        <w:r w:rsidR="004714EB" w:rsidRPr="00FB73C0">
          <w:rPr>
            <w:rStyle w:val="Hyperlink"/>
            <w:rFonts w:eastAsiaTheme="majorEastAsia"/>
            <w:noProof/>
            <w:lang w:val="en-GB"/>
          </w:rPr>
          <w:t>Figure 1: Multi Fuse</w:t>
        </w:r>
        <w:r w:rsidR="004714EB">
          <w:rPr>
            <w:noProof/>
            <w:webHidden/>
          </w:rPr>
          <w:tab/>
        </w:r>
        <w:r w:rsidR="004714EB">
          <w:rPr>
            <w:noProof/>
            <w:webHidden/>
          </w:rPr>
          <w:fldChar w:fldCharType="begin"/>
        </w:r>
        <w:r w:rsidR="004714EB">
          <w:rPr>
            <w:noProof/>
            <w:webHidden/>
          </w:rPr>
          <w:instrText xml:space="preserve"> PAGEREF _Toc33620386 \h </w:instrText>
        </w:r>
        <w:r w:rsidR="004714EB">
          <w:rPr>
            <w:noProof/>
            <w:webHidden/>
          </w:rPr>
        </w:r>
        <w:r w:rsidR="004714EB">
          <w:rPr>
            <w:noProof/>
            <w:webHidden/>
          </w:rPr>
          <w:fldChar w:fldCharType="separate"/>
        </w:r>
        <w:r w:rsidR="004714EB">
          <w:rPr>
            <w:noProof/>
            <w:webHidden/>
          </w:rPr>
          <w:t>76</w:t>
        </w:r>
        <w:r w:rsidR="004714EB">
          <w:rPr>
            <w:noProof/>
            <w:webHidden/>
          </w:rPr>
          <w:fldChar w:fldCharType="end"/>
        </w:r>
      </w:hyperlink>
    </w:p>
    <w:p w14:paraId="714D576E" w14:textId="18E15D7B" w:rsidR="004714EB" w:rsidRDefault="0049196F">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87" w:history="1">
        <w:r w:rsidR="004714EB" w:rsidRPr="00FB73C0">
          <w:rPr>
            <w:rStyle w:val="Hyperlink"/>
            <w:rFonts w:eastAsiaTheme="majorEastAsia"/>
            <w:noProof/>
            <w:lang w:val="en-GB"/>
          </w:rPr>
          <w:t>Figure 1: Pinning Information &amp; Pinning Variance</w:t>
        </w:r>
        <w:r w:rsidR="004714EB">
          <w:rPr>
            <w:noProof/>
            <w:webHidden/>
          </w:rPr>
          <w:tab/>
        </w:r>
        <w:r w:rsidR="004714EB">
          <w:rPr>
            <w:noProof/>
            <w:webHidden/>
          </w:rPr>
          <w:fldChar w:fldCharType="begin"/>
        </w:r>
        <w:r w:rsidR="004714EB">
          <w:rPr>
            <w:noProof/>
            <w:webHidden/>
          </w:rPr>
          <w:instrText xml:space="preserve"> PAGEREF _Toc33620387 \h </w:instrText>
        </w:r>
        <w:r w:rsidR="004714EB">
          <w:rPr>
            <w:noProof/>
            <w:webHidden/>
          </w:rPr>
        </w:r>
        <w:r w:rsidR="004714EB">
          <w:rPr>
            <w:noProof/>
            <w:webHidden/>
          </w:rPr>
          <w:fldChar w:fldCharType="separate"/>
        </w:r>
        <w:r w:rsidR="004714EB">
          <w:rPr>
            <w:noProof/>
            <w:webHidden/>
          </w:rPr>
          <w:t>77</w:t>
        </w:r>
        <w:r w:rsidR="004714EB">
          <w:rPr>
            <w:noProof/>
            <w:webHidden/>
          </w:rPr>
          <w:fldChar w:fldCharType="end"/>
        </w:r>
      </w:hyperlink>
    </w:p>
    <w:p w14:paraId="3F20125E" w14:textId="3810B736" w:rsidR="004714EB" w:rsidRDefault="0049196F">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88" w:history="1">
        <w:r w:rsidR="004714EB" w:rsidRPr="00FB73C0">
          <w:rPr>
            <w:rStyle w:val="Hyperlink"/>
            <w:rFonts w:eastAsiaTheme="majorEastAsia"/>
            <w:noProof/>
            <w:lang w:val="en-GB"/>
          </w:rPr>
          <w:t>Figure 1: Instantiation of Components</w:t>
        </w:r>
        <w:r w:rsidR="004714EB">
          <w:rPr>
            <w:noProof/>
            <w:webHidden/>
          </w:rPr>
          <w:tab/>
        </w:r>
        <w:r w:rsidR="004714EB">
          <w:rPr>
            <w:noProof/>
            <w:webHidden/>
          </w:rPr>
          <w:fldChar w:fldCharType="begin"/>
        </w:r>
        <w:r w:rsidR="004714EB">
          <w:rPr>
            <w:noProof/>
            <w:webHidden/>
          </w:rPr>
          <w:instrText xml:space="preserve"> PAGEREF _Toc33620388 \h </w:instrText>
        </w:r>
        <w:r w:rsidR="004714EB">
          <w:rPr>
            <w:noProof/>
            <w:webHidden/>
          </w:rPr>
        </w:r>
        <w:r w:rsidR="004714EB">
          <w:rPr>
            <w:noProof/>
            <w:webHidden/>
          </w:rPr>
          <w:fldChar w:fldCharType="separate"/>
        </w:r>
        <w:r w:rsidR="004714EB">
          <w:rPr>
            <w:noProof/>
            <w:webHidden/>
          </w:rPr>
          <w:t>78</w:t>
        </w:r>
        <w:r w:rsidR="004714EB">
          <w:rPr>
            <w:noProof/>
            <w:webHidden/>
          </w:rPr>
          <w:fldChar w:fldCharType="end"/>
        </w:r>
      </w:hyperlink>
    </w:p>
    <w:p w14:paraId="4C6D8048" w14:textId="12C48889" w:rsidR="004714EB" w:rsidRDefault="0049196F">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89" w:history="1">
        <w:r w:rsidR="004714EB" w:rsidRPr="00FB73C0">
          <w:rPr>
            <w:rStyle w:val="Hyperlink"/>
            <w:rFonts w:eastAsiaTheme="majorEastAsia"/>
            <w:noProof/>
            <w:lang w:val="en-GB"/>
          </w:rPr>
          <w:t>Figure 1: Instances of Wires</w:t>
        </w:r>
        <w:r w:rsidR="004714EB">
          <w:rPr>
            <w:noProof/>
            <w:webHidden/>
          </w:rPr>
          <w:tab/>
        </w:r>
        <w:r w:rsidR="004714EB">
          <w:rPr>
            <w:noProof/>
            <w:webHidden/>
          </w:rPr>
          <w:fldChar w:fldCharType="begin"/>
        </w:r>
        <w:r w:rsidR="004714EB">
          <w:rPr>
            <w:noProof/>
            <w:webHidden/>
          </w:rPr>
          <w:instrText xml:space="preserve"> PAGEREF _Toc33620389 \h </w:instrText>
        </w:r>
        <w:r w:rsidR="004714EB">
          <w:rPr>
            <w:noProof/>
            <w:webHidden/>
          </w:rPr>
        </w:r>
        <w:r w:rsidR="004714EB">
          <w:rPr>
            <w:noProof/>
            <w:webHidden/>
          </w:rPr>
          <w:fldChar w:fldCharType="separate"/>
        </w:r>
        <w:r w:rsidR="004714EB">
          <w:rPr>
            <w:noProof/>
            <w:webHidden/>
          </w:rPr>
          <w:t>80</w:t>
        </w:r>
        <w:r w:rsidR="004714EB">
          <w:rPr>
            <w:noProof/>
            <w:webHidden/>
          </w:rPr>
          <w:fldChar w:fldCharType="end"/>
        </w:r>
      </w:hyperlink>
    </w:p>
    <w:p w14:paraId="1FDF25B9" w14:textId="202E89AB" w:rsidR="004714EB" w:rsidRDefault="0049196F">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90" w:history="1">
        <w:r w:rsidR="004714EB" w:rsidRPr="00FB73C0">
          <w:rPr>
            <w:rStyle w:val="Hyperlink"/>
            <w:rFonts w:eastAsiaTheme="majorEastAsia"/>
            <w:noProof/>
            <w:lang w:val="en-GB"/>
          </w:rPr>
          <w:t>Figure 1: Instances of Terminals</w:t>
        </w:r>
        <w:r w:rsidR="004714EB">
          <w:rPr>
            <w:noProof/>
            <w:webHidden/>
          </w:rPr>
          <w:tab/>
        </w:r>
        <w:r w:rsidR="004714EB">
          <w:rPr>
            <w:noProof/>
            <w:webHidden/>
          </w:rPr>
          <w:fldChar w:fldCharType="begin"/>
        </w:r>
        <w:r w:rsidR="004714EB">
          <w:rPr>
            <w:noProof/>
            <w:webHidden/>
          </w:rPr>
          <w:instrText xml:space="preserve"> PAGEREF _Toc33620390 \h </w:instrText>
        </w:r>
        <w:r w:rsidR="004714EB">
          <w:rPr>
            <w:noProof/>
            <w:webHidden/>
          </w:rPr>
        </w:r>
        <w:r w:rsidR="004714EB">
          <w:rPr>
            <w:noProof/>
            <w:webHidden/>
          </w:rPr>
          <w:fldChar w:fldCharType="separate"/>
        </w:r>
        <w:r w:rsidR="004714EB">
          <w:rPr>
            <w:noProof/>
            <w:webHidden/>
          </w:rPr>
          <w:t>81</w:t>
        </w:r>
        <w:r w:rsidR="004714EB">
          <w:rPr>
            <w:noProof/>
            <w:webHidden/>
          </w:rPr>
          <w:fldChar w:fldCharType="end"/>
        </w:r>
      </w:hyperlink>
    </w:p>
    <w:p w14:paraId="4EB6DC55" w14:textId="39C2A226" w:rsidR="004714EB" w:rsidRDefault="0049196F">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91" w:history="1">
        <w:r w:rsidR="004714EB" w:rsidRPr="00FB73C0">
          <w:rPr>
            <w:rStyle w:val="Hyperlink"/>
            <w:rFonts w:eastAsiaTheme="majorEastAsia"/>
            <w:noProof/>
            <w:lang w:val="en-GB"/>
          </w:rPr>
          <w:t>Figure 1: Instances of Connector Housings</w:t>
        </w:r>
        <w:r w:rsidR="004714EB">
          <w:rPr>
            <w:noProof/>
            <w:webHidden/>
          </w:rPr>
          <w:tab/>
        </w:r>
        <w:r w:rsidR="004714EB">
          <w:rPr>
            <w:noProof/>
            <w:webHidden/>
          </w:rPr>
          <w:fldChar w:fldCharType="begin"/>
        </w:r>
        <w:r w:rsidR="004714EB">
          <w:rPr>
            <w:noProof/>
            <w:webHidden/>
          </w:rPr>
          <w:instrText xml:space="preserve"> PAGEREF _Toc33620391 \h </w:instrText>
        </w:r>
        <w:r w:rsidR="004714EB">
          <w:rPr>
            <w:noProof/>
            <w:webHidden/>
          </w:rPr>
        </w:r>
        <w:r w:rsidR="004714EB">
          <w:rPr>
            <w:noProof/>
            <w:webHidden/>
          </w:rPr>
          <w:fldChar w:fldCharType="separate"/>
        </w:r>
        <w:r w:rsidR="004714EB">
          <w:rPr>
            <w:noProof/>
            <w:webHidden/>
          </w:rPr>
          <w:t>81</w:t>
        </w:r>
        <w:r w:rsidR="004714EB">
          <w:rPr>
            <w:noProof/>
            <w:webHidden/>
          </w:rPr>
          <w:fldChar w:fldCharType="end"/>
        </w:r>
      </w:hyperlink>
    </w:p>
    <w:p w14:paraId="582F9693" w14:textId="0C3F11E0" w:rsidR="004714EB" w:rsidRDefault="0049196F">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92" w:history="1">
        <w:r w:rsidR="004714EB" w:rsidRPr="00FB73C0">
          <w:rPr>
            <w:rStyle w:val="Hyperlink"/>
            <w:rFonts w:eastAsiaTheme="majorEastAsia"/>
            <w:noProof/>
            <w:lang w:val="en-GB"/>
          </w:rPr>
          <w:t>Figure 1: Instances of Cavity Seals and Cavity Plugs</w:t>
        </w:r>
        <w:r w:rsidR="004714EB">
          <w:rPr>
            <w:noProof/>
            <w:webHidden/>
          </w:rPr>
          <w:tab/>
        </w:r>
        <w:r w:rsidR="004714EB">
          <w:rPr>
            <w:noProof/>
            <w:webHidden/>
          </w:rPr>
          <w:fldChar w:fldCharType="begin"/>
        </w:r>
        <w:r w:rsidR="004714EB">
          <w:rPr>
            <w:noProof/>
            <w:webHidden/>
          </w:rPr>
          <w:instrText xml:space="preserve"> PAGEREF _Toc33620392 \h </w:instrText>
        </w:r>
        <w:r w:rsidR="004714EB">
          <w:rPr>
            <w:noProof/>
            <w:webHidden/>
          </w:rPr>
        </w:r>
        <w:r w:rsidR="004714EB">
          <w:rPr>
            <w:noProof/>
            <w:webHidden/>
          </w:rPr>
          <w:fldChar w:fldCharType="separate"/>
        </w:r>
        <w:r w:rsidR="004714EB">
          <w:rPr>
            <w:noProof/>
            <w:webHidden/>
          </w:rPr>
          <w:t>82</w:t>
        </w:r>
        <w:r w:rsidR="004714EB">
          <w:rPr>
            <w:noProof/>
            <w:webHidden/>
          </w:rPr>
          <w:fldChar w:fldCharType="end"/>
        </w:r>
      </w:hyperlink>
    </w:p>
    <w:p w14:paraId="34B05C3F" w14:textId="72F97E46" w:rsidR="004714EB" w:rsidRDefault="0049196F">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93" w:history="1">
        <w:r w:rsidR="004714EB" w:rsidRPr="00FB73C0">
          <w:rPr>
            <w:rStyle w:val="Hyperlink"/>
            <w:rFonts w:eastAsiaTheme="majorEastAsia"/>
            <w:noProof/>
            <w:lang w:val="en-GB"/>
          </w:rPr>
          <w:t>Figure 1: Instances of EE-Components</w:t>
        </w:r>
        <w:r w:rsidR="004714EB">
          <w:rPr>
            <w:noProof/>
            <w:webHidden/>
          </w:rPr>
          <w:tab/>
        </w:r>
        <w:r w:rsidR="004714EB">
          <w:rPr>
            <w:noProof/>
            <w:webHidden/>
          </w:rPr>
          <w:fldChar w:fldCharType="begin"/>
        </w:r>
        <w:r w:rsidR="004714EB">
          <w:rPr>
            <w:noProof/>
            <w:webHidden/>
          </w:rPr>
          <w:instrText xml:space="preserve"> PAGEREF _Toc33620393 \h </w:instrText>
        </w:r>
        <w:r w:rsidR="004714EB">
          <w:rPr>
            <w:noProof/>
            <w:webHidden/>
          </w:rPr>
        </w:r>
        <w:r w:rsidR="004714EB">
          <w:rPr>
            <w:noProof/>
            <w:webHidden/>
          </w:rPr>
          <w:fldChar w:fldCharType="separate"/>
        </w:r>
        <w:r w:rsidR="004714EB">
          <w:rPr>
            <w:noProof/>
            <w:webHidden/>
          </w:rPr>
          <w:t>82</w:t>
        </w:r>
        <w:r w:rsidR="004714EB">
          <w:rPr>
            <w:noProof/>
            <w:webHidden/>
          </w:rPr>
          <w:fldChar w:fldCharType="end"/>
        </w:r>
      </w:hyperlink>
    </w:p>
    <w:p w14:paraId="6CCFA45E" w14:textId="1F84B5A7" w:rsidR="004714EB" w:rsidRDefault="0049196F">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94" w:history="1">
        <w:r w:rsidR="004714EB" w:rsidRPr="00FB73C0">
          <w:rPr>
            <w:rStyle w:val="Hyperlink"/>
            <w:rFonts w:eastAsiaTheme="majorEastAsia"/>
            <w:noProof/>
            <w:lang w:val="en-GB"/>
          </w:rPr>
          <w:t>Figure 1: Instances of Wire Protections</w:t>
        </w:r>
        <w:r w:rsidR="004714EB">
          <w:rPr>
            <w:noProof/>
            <w:webHidden/>
          </w:rPr>
          <w:tab/>
        </w:r>
        <w:r w:rsidR="004714EB">
          <w:rPr>
            <w:noProof/>
            <w:webHidden/>
          </w:rPr>
          <w:fldChar w:fldCharType="begin"/>
        </w:r>
        <w:r w:rsidR="004714EB">
          <w:rPr>
            <w:noProof/>
            <w:webHidden/>
          </w:rPr>
          <w:instrText xml:space="preserve"> PAGEREF _Toc33620394 \h </w:instrText>
        </w:r>
        <w:r w:rsidR="004714EB">
          <w:rPr>
            <w:noProof/>
            <w:webHidden/>
          </w:rPr>
        </w:r>
        <w:r w:rsidR="004714EB">
          <w:rPr>
            <w:noProof/>
            <w:webHidden/>
          </w:rPr>
          <w:fldChar w:fldCharType="separate"/>
        </w:r>
        <w:r w:rsidR="004714EB">
          <w:rPr>
            <w:noProof/>
            <w:webHidden/>
          </w:rPr>
          <w:t>83</w:t>
        </w:r>
        <w:r w:rsidR="004714EB">
          <w:rPr>
            <w:noProof/>
            <w:webHidden/>
          </w:rPr>
          <w:fldChar w:fldCharType="end"/>
        </w:r>
      </w:hyperlink>
    </w:p>
    <w:p w14:paraId="74E18EED" w14:textId="636770FD" w:rsidR="004714EB" w:rsidRDefault="0049196F">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95" w:history="1">
        <w:r w:rsidR="004714EB" w:rsidRPr="00FB73C0">
          <w:rPr>
            <w:rStyle w:val="Hyperlink"/>
            <w:rFonts w:eastAsiaTheme="majorEastAsia"/>
            <w:noProof/>
            <w:lang w:val="en-GB"/>
          </w:rPr>
          <w:t>Figure 1: Instances of Fixings, Cable Ducts, Cable Ties and Similar</w:t>
        </w:r>
        <w:r w:rsidR="004714EB">
          <w:rPr>
            <w:noProof/>
            <w:webHidden/>
          </w:rPr>
          <w:tab/>
        </w:r>
        <w:r w:rsidR="004714EB">
          <w:rPr>
            <w:noProof/>
            <w:webHidden/>
          </w:rPr>
          <w:fldChar w:fldCharType="begin"/>
        </w:r>
        <w:r w:rsidR="004714EB">
          <w:rPr>
            <w:noProof/>
            <w:webHidden/>
          </w:rPr>
          <w:instrText xml:space="preserve"> PAGEREF _Toc33620395 \h </w:instrText>
        </w:r>
        <w:r w:rsidR="004714EB">
          <w:rPr>
            <w:noProof/>
            <w:webHidden/>
          </w:rPr>
        </w:r>
        <w:r w:rsidR="004714EB">
          <w:rPr>
            <w:noProof/>
            <w:webHidden/>
          </w:rPr>
          <w:fldChar w:fldCharType="separate"/>
        </w:r>
        <w:r w:rsidR="004714EB">
          <w:rPr>
            <w:noProof/>
            <w:webHidden/>
          </w:rPr>
          <w:t>83</w:t>
        </w:r>
        <w:r w:rsidR="004714EB">
          <w:rPr>
            <w:noProof/>
            <w:webHidden/>
          </w:rPr>
          <w:fldChar w:fldCharType="end"/>
        </w:r>
      </w:hyperlink>
    </w:p>
    <w:p w14:paraId="0C34FFC7" w14:textId="744584A0" w:rsidR="004714EB" w:rsidRDefault="0049196F">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96" w:history="1">
        <w:r w:rsidR="004714EB" w:rsidRPr="00FB73C0">
          <w:rPr>
            <w:rStyle w:val="Hyperlink"/>
            <w:rFonts w:eastAsiaTheme="majorEastAsia"/>
            <w:noProof/>
          </w:rPr>
          <w:t>Figure 1: Instances of Grommets</w:t>
        </w:r>
        <w:r w:rsidR="004714EB">
          <w:rPr>
            <w:noProof/>
            <w:webHidden/>
          </w:rPr>
          <w:tab/>
        </w:r>
        <w:r w:rsidR="004714EB">
          <w:rPr>
            <w:noProof/>
            <w:webHidden/>
          </w:rPr>
          <w:fldChar w:fldCharType="begin"/>
        </w:r>
        <w:r w:rsidR="004714EB">
          <w:rPr>
            <w:noProof/>
            <w:webHidden/>
          </w:rPr>
          <w:instrText xml:space="preserve"> PAGEREF _Toc33620396 \h </w:instrText>
        </w:r>
        <w:r w:rsidR="004714EB">
          <w:rPr>
            <w:noProof/>
            <w:webHidden/>
          </w:rPr>
        </w:r>
        <w:r w:rsidR="004714EB">
          <w:rPr>
            <w:noProof/>
            <w:webHidden/>
          </w:rPr>
          <w:fldChar w:fldCharType="separate"/>
        </w:r>
        <w:r w:rsidR="004714EB">
          <w:rPr>
            <w:noProof/>
            <w:webHidden/>
          </w:rPr>
          <w:t>84</w:t>
        </w:r>
        <w:r w:rsidR="004714EB">
          <w:rPr>
            <w:noProof/>
            <w:webHidden/>
          </w:rPr>
          <w:fldChar w:fldCharType="end"/>
        </w:r>
      </w:hyperlink>
    </w:p>
    <w:p w14:paraId="68453B80" w14:textId="1121CB14" w:rsidR="004714EB" w:rsidRDefault="0049196F">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97" w:history="1">
        <w:r w:rsidR="004714EB" w:rsidRPr="00FB73C0">
          <w:rPr>
            <w:rStyle w:val="Hyperlink"/>
            <w:rFonts w:eastAsiaTheme="majorEastAsia"/>
            <w:noProof/>
            <w:lang w:val="en-GB"/>
          </w:rPr>
          <w:t>Figure 1: Instances of undefined Components</w:t>
        </w:r>
        <w:r w:rsidR="004714EB">
          <w:rPr>
            <w:noProof/>
            <w:webHidden/>
          </w:rPr>
          <w:tab/>
        </w:r>
        <w:r w:rsidR="004714EB">
          <w:rPr>
            <w:noProof/>
            <w:webHidden/>
          </w:rPr>
          <w:fldChar w:fldCharType="begin"/>
        </w:r>
        <w:r w:rsidR="004714EB">
          <w:rPr>
            <w:noProof/>
            <w:webHidden/>
          </w:rPr>
          <w:instrText xml:space="preserve"> PAGEREF _Toc33620397 \h </w:instrText>
        </w:r>
        <w:r w:rsidR="004714EB">
          <w:rPr>
            <w:noProof/>
            <w:webHidden/>
          </w:rPr>
        </w:r>
        <w:r w:rsidR="004714EB">
          <w:rPr>
            <w:noProof/>
            <w:webHidden/>
          </w:rPr>
          <w:fldChar w:fldCharType="separate"/>
        </w:r>
        <w:r w:rsidR="004714EB">
          <w:rPr>
            <w:noProof/>
            <w:webHidden/>
          </w:rPr>
          <w:t>84</w:t>
        </w:r>
        <w:r w:rsidR="004714EB">
          <w:rPr>
            <w:noProof/>
            <w:webHidden/>
          </w:rPr>
          <w:fldChar w:fldCharType="end"/>
        </w:r>
      </w:hyperlink>
    </w:p>
    <w:p w14:paraId="43087EE8" w14:textId="5037661A" w:rsidR="004714EB" w:rsidRDefault="0049196F">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98" w:history="1">
        <w:r w:rsidR="004714EB" w:rsidRPr="00FB73C0">
          <w:rPr>
            <w:rStyle w:val="Hyperlink"/>
            <w:rFonts w:eastAsiaTheme="majorEastAsia"/>
            <w:noProof/>
            <w:lang w:val="en-GB"/>
          </w:rPr>
          <w:t>Figure 1: Instances of Placeable Components</w:t>
        </w:r>
        <w:r w:rsidR="004714EB">
          <w:rPr>
            <w:noProof/>
            <w:webHidden/>
          </w:rPr>
          <w:tab/>
        </w:r>
        <w:r w:rsidR="004714EB">
          <w:rPr>
            <w:noProof/>
            <w:webHidden/>
          </w:rPr>
          <w:fldChar w:fldCharType="begin"/>
        </w:r>
        <w:r w:rsidR="004714EB">
          <w:rPr>
            <w:noProof/>
            <w:webHidden/>
          </w:rPr>
          <w:instrText xml:space="preserve"> PAGEREF _Toc33620398 \h </w:instrText>
        </w:r>
        <w:r w:rsidR="004714EB">
          <w:rPr>
            <w:noProof/>
            <w:webHidden/>
          </w:rPr>
        </w:r>
        <w:r w:rsidR="004714EB">
          <w:rPr>
            <w:noProof/>
            <w:webHidden/>
          </w:rPr>
          <w:fldChar w:fldCharType="separate"/>
        </w:r>
        <w:r w:rsidR="004714EB">
          <w:rPr>
            <w:noProof/>
            <w:webHidden/>
          </w:rPr>
          <w:t>85</w:t>
        </w:r>
        <w:r w:rsidR="004714EB">
          <w:rPr>
            <w:noProof/>
            <w:webHidden/>
          </w:rPr>
          <w:fldChar w:fldCharType="end"/>
        </w:r>
      </w:hyperlink>
    </w:p>
    <w:p w14:paraId="37F96937" w14:textId="04EAEE53" w:rsidR="004714EB" w:rsidRDefault="0049196F">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399" w:history="1">
        <w:r w:rsidR="004714EB" w:rsidRPr="00FB73C0">
          <w:rPr>
            <w:rStyle w:val="Hyperlink"/>
            <w:rFonts w:eastAsiaTheme="majorEastAsia"/>
            <w:noProof/>
            <w:lang w:val="en-GB"/>
          </w:rPr>
          <w:t>Figure 1: Installation Instructions</w:t>
        </w:r>
        <w:r w:rsidR="004714EB">
          <w:rPr>
            <w:noProof/>
            <w:webHidden/>
          </w:rPr>
          <w:tab/>
        </w:r>
        <w:r w:rsidR="004714EB">
          <w:rPr>
            <w:noProof/>
            <w:webHidden/>
          </w:rPr>
          <w:fldChar w:fldCharType="begin"/>
        </w:r>
        <w:r w:rsidR="004714EB">
          <w:rPr>
            <w:noProof/>
            <w:webHidden/>
          </w:rPr>
          <w:instrText xml:space="preserve"> PAGEREF _Toc33620399 \h </w:instrText>
        </w:r>
        <w:r w:rsidR="004714EB">
          <w:rPr>
            <w:noProof/>
            <w:webHidden/>
          </w:rPr>
        </w:r>
        <w:r w:rsidR="004714EB">
          <w:rPr>
            <w:noProof/>
            <w:webHidden/>
          </w:rPr>
          <w:fldChar w:fldCharType="separate"/>
        </w:r>
        <w:r w:rsidR="004714EB">
          <w:rPr>
            <w:noProof/>
            <w:webHidden/>
          </w:rPr>
          <w:t>86</w:t>
        </w:r>
        <w:r w:rsidR="004714EB">
          <w:rPr>
            <w:noProof/>
            <w:webHidden/>
          </w:rPr>
          <w:fldChar w:fldCharType="end"/>
        </w:r>
      </w:hyperlink>
    </w:p>
    <w:p w14:paraId="76464223" w14:textId="1E05CEAD" w:rsidR="004714EB" w:rsidRDefault="0049196F">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400" w:history="1">
        <w:r w:rsidR="004714EB" w:rsidRPr="00FB73C0">
          <w:rPr>
            <w:rStyle w:val="Hyperlink"/>
            <w:rFonts w:eastAsiaTheme="majorEastAsia"/>
            <w:noProof/>
            <w:lang w:val="en-GB"/>
          </w:rPr>
          <w:t>Figure 1: Multi-level Part Structure</w:t>
        </w:r>
        <w:r w:rsidR="004714EB">
          <w:rPr>
            <w:noProof/>
            <w:webHidden/>
          </w:rPr>
          <w:tab/>
        </w:r>
        <w:r w:rsidR="004714EB">
          <w:rPr>
            <w:noProof/>
            <w:webHidden/>
          </w:rPr>
          <w:fldChar w:fldCharType="begin"/>
        </w:r>
        <w:r w:rsidR="004714EB">
          <w:rPr>
            <w:noProof/>
            <w:webHidden/>
          </w:rPr>
          <w:instrText xml:space="preserve"> PAGEREF _Toc33620400 \h </w:instrText>
        </w:r>
        <w:r w:rsidR="004714EB">
          <w:rPr>
            <w:noProof/>
            <w:webHidden/>
          </w:rPr>
        </w:r>
        <w:r w:rsidR="004714EB">
          <w:rPr>
            <w:noProof/>
            <w:webHidden/>
          </w:rPr>
          <w:fldChar w:fldCharType="separate"/>
        </w:r>
        <w:r w:rsidR="004714EB">
          <w:rPr>
            <w:noProof/>
            <w:webHidden/>
          </w:rPr>
          <w:t>87</w:t>
        </w:r>
        <w:r w:rsidR="004714EB">
          <w:rPr>
            <w:noProof/>
            <w:webHidden/>
          </w:rPr>
          <w:fldChar w:fldCharType="end"/>
        </w:r>
      </w:hyperlink>
    </w:p>
    <w:p w14:paraId="00642CC8" w14:textId="337065E3" w:rsidR="004714EB" w:rsidRDefault="0049196F">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401" w:history="1">
        <w:r w:rsidR="004714EB" w:rsidRPr="00FB73C0">
          <w:rPr>
            <w:rStyle w:val="Hyperlink"/>
            <w:rFonts w:eastAsiaTheme="majorEastAsia"/>
            <w:noProof/>
            <w:lang w:val="en-GB"/>
          </w:rPr>
          <w:t>Figure 1: Assemblies, Modules and Harness (Configurations)</w:t>
        </w:r>
        <w:r w:rsidR="004714EB">
          <w:rPr>
            <w:noProof/>
            <w:webHidden/>
          </w:rPr>
          <w:tab/>
        </w:r>
        <w:r w:rsidR="004714EB">
          <w:rPr>
            <w:noProof/>
            <w:webHidden/>
          </w:rPr>
          <w:fldChar w:fldCharType="begin"/>
        </w:r>
        <w:r w:rsidR="004714EB">
          <w:rPr>
            <w:noProof/>
            <w:webHidden/>
          </w:rPr>
          <w:instrText xml:space="preserve"> PAGEREF _Toc33620401 \h </w:instrText>
        </w:r>
        <w:r w:rsidR="004714EB">
          <w:rPr>
            <w:noProof/>
            <w:webHidden/>
          </w:rPr>
        </w:r>
        <w:r w:rsidR="004714EB">
          <w:rPr>
            <w:noProof/>
            <w:webHidden/>
          </w:rPr>
          <w:fldChar w:fldCharType="separate"/>
        </w:r>
        <w:r w:rsidR="004714EB">
          <w:rPr>
            <w:noProof/>
            <w:webHidden/>
          </w:rPr>
          <w:t>89</w:t>
        </w:r>
        <w:r w:rsidR="004714EB">
          <w:rPr>
            <w:noProof/>
            <w:webHidden/>
          </w:rPr>
          <w:fldChar w:fldCharType="end"/>
        </w:r>
      </w:hyperlink>
    </w:p>
    <w:p w14:paraId="1E16B612" w14:textId="3B7C62CD" w:rsidR="004714EB" w:rsidRDefault="0049196F">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402" w:history="1">
        <w:r w:rsidR="004714EB" w:rsidRPr="00FB73C0">
          <w:rPr>
            <w:rStyle w:val="Hyperlink"/>
            <w:rFonts w:eastAsiaTheme="majorEastAsia"/>
            <w:noProof/>
            <w:lang w:val="en-GB"/>
          </w:rPr>
          <w:t>Figure 1: Instantiation Approaches</w:t>
        </w:r>
        <w:r w:rsidR="004714EB">
          <w:rPr>
            <w:noProof/>
            <w:webHidden/>
          </w:rPr>
          <w:tab/>
        </w:r>
        <w:r w:rsidR="004714EB">
          <w:rPr>
            <w:noProof/>
            <w:webHidden/>
          </w:rPr>
          <w:fldChar w:fldCharType="begin"/>
        </w:r>
        <w:r w:rsidR="004714EB">
          <w:rPr>
            <w:noProof/>
            <w:webHidden/>
          </w:rPr>
          <w:instrText xml:space="preserve"> PAGEREF _Toc33620402 \h </w:instrText>
        </w:r>
        <w:r w:rsidR="004714EB">
          <w:rPr>
            <w:noProof/>
            <w:webHidden/>
          </w:rPr>
        </w:r>
        <w:r w:rsidR="004714EB">
          <w:rPr>
            <w:noProof/>
            <w:webHidden/>
          </w:rPr>
          <w:fldChar w:fldCharType="separate"/>
        </w:r>
        <w:r w:rsidR="004714EB">
          <w:rPr>
            <w:noProof/>
            <w:webHidden/>
          </w:rPr>
          <w:t>91</w:t>
        </w:r>
        <w:r w:rsidR="004714EB">
          <w:rPr>
            <w:noProof/>
            <w:webHidden/>
          </w:rPr>
          <w:fldChar w:fldCharType="end"/>
        </w:r>
      </w:hyperlink>
    </w:p>
    <w:p w14:paraId="685399F8" w14:textId="5E82351E" w:rsidR="004714EB" w:rsidRDefault="0049196F">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403" w:history="1">
        <w:r w:rsidR="004714EB" w:rsidRPr="00FB73C0">
          <w:rPr>
            <w:rStyle w:val="Hyperlink"/>
            <w:rFonts w:eastAsiaTheme="majorEastAsia"/>
            <w:noProof/>
            <w:lang w:val="en-GB"/>
          </w:rPr>
          <w:t>Figure 1: Harness and Variants</w:t>
        </w:r>
        <w:r w:rsidR="004714EB">
          <w:rPr>
            <w:noProof/>
            <w:webHidden/>
          </w:rPr>
          <w:tab/>
        </w:r>
        <w:r w:rsidR="004714EB">
          <w:rPr>
            <w:noProof/>
            <w:webHidden/>
          </w:rPr>
          <w:fldChar w:fldCharType="begin"/>
        </w:r>
        <w:r w:rsidR="004714EB">
          <w:rPr>
            <w:noProof/>
            <w:webHidden/>
          </w:rPr>
          <w:instrText xml:space="preserve"> PAGEREF _Toc33620403 \h </w:instrText>
        </w:r>
        <w:r w:rsidR="004714EB">
          <w:rPr>
            <w:noProof/>
            <w:webHidden/>
          </w:rPr>
        </w:r>
        <w:r w:rsidR="004714EB">
          <w:rPr>
            <w:noProof/>
            <w:webHidden/>
          </w:rPr>
          <w:fldChar w:fldCharType="separate"/>
        </w:r>
        <w:r w:rsidR="004714EB">
          <w:rPr>
            <w:noProof/>
            <w:webHidden/>
          </w:rPr>
          <w:t>93</w:t>
        </w:r>
        <w:r w:rsidR="004714EB">
          <w:rPr>
            <w:noProof/>
            <w:webHidden/>
          </w:rPr>
          <w:fldChar w:fldCharType="end"/>
        </w:r>
      </w:hyperlink>
    </w:p>
    <w:p w14:paraId="6A46A79E" w14:textId="43A46854" w:rsidR="004714EB" w:rsidRDefault="0049196F">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404" w:history="1">
        <w:r w:rsidR="004714EB" w:rsidRPr="00FB73C0">
          <w:rPr>
            <w:rStyle w:val="Hyperlink"/>
            <w:rFonts w:eastAsiaTheme="majorEastAsia"/>
            <w:noProof/>
            <w:lang w:val="en-GB"/>
          </w:rPr>
          <w:t>Figure 1: Topology- and Topology Group Specification</w:t>
        </w:r>
        <w:r w:rsidR="004714EB">
          <w:rPr>
            <w:noProof/>
            <w:webHidden/>
          </w:rPr>
          <w:tab/>
        </w:r>
        <w:r w:rsidR="004714EB">
          <w:rPr>
            <w:noProof/>
            <w:webHidden/>
          </w:rPr>
          <w:fldChar w:fldCharType="begin"/>
        </w:r>
        <w:r w:rsidR="004714EB">
          <w:rPr>
            <w:noProof/>
            <w:webHidden/>
          </w:rPr>
          <w:instrText xml:space="preserve"> PAGEREF _Toc33620404 \h </w:instrText>
        </w:r>
        <w:r w:rsidR="004714EB">
          <w:rPr>
            <w:noProof/>
            <w:webHidden/>
          </w:rPr>
        </w:r>
        <w:r w:rsidR="004714EB">
          <w:rPr>
            <w:noProof/>
            <w:webHidden/>
          </w:rPr>
          <w:fldChar w:fldCharType="separate"/>
        </w:r>
        <w:r w:rsidR="004714EB">
          <w:rPr>
            <w:noProof/>
            <w:webHidden/>
          </w:rPr>
          <w:t>94</w:t>
        </w:r>
        <w:r w:rsidR="004714EB">
          <w:rPr>
            <w:noProof/>
            <w:webHidden/>
          </w:rPr>
          <w:fldChar w:fldCharType="end"/>
        </w:r>
      </w:hyperlink>
    </w:p>
    <w:p w14:paraId="33994126" w14:textId="67D61ED8" w:rsidR="004714EB" w:rsidRDefault="0049196F">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405" w:history="1">
        <w:r w:rsidR="004714EB" w:rsidRPr="00FB73C0">
          <w:rPr>
            <w:rStyle w:val="Hyperlink"/>
            <w:rFonts w:eastAsiaTheme="majorEastAsia"/>
            <w:noProof/>
            <w:lang w:val="en-GB"/>
          </w:rPr>
          <w:t>Figure 1: Topology Zones</w:t>
        </w:r>
        <w:r w:rsidR="004714EB">
          <w:rPr>
            <w:noProof/>
            <w:webHidden/>
          </w:rPr>
          <w:tab/>
        </w:r>
        <w:r w:rsidR="004714EB">
          <w:rPr>
            <w:noProof/>
            <w:webHidden/>
          </w:rPr>
          <w:fldChar w:fldCharType="begin"/>
        </w:r>
        <w:r w:rsidR="004714EB">
          <w:rPr>
            <w:noProof/>
            <w:webHidden/>
          </w:rPr>
          <w:instrText xml:space="preserve"> PAGEREF _Toc33620405 \h </w:instrText>
        </w:r>
        <w:r w:rsidR="004714EB">
          <w:rPr>
            <w:noProof/>
            <w:webHidden/>
          </w:rPr>
        </w:r>
        <w:r w:rsidR="004714EB">
          <w:rPr>
            <w:noProof/>
            <w:webHidden/>
          </w:rPr>
          <w:fldChar w:fldCharType="separate"/>
        </w:r>
        <w:r w:rsidR="004714EB">
          <w:rPr>
            <w:noProof/>
            <w:webHidden/>
          </w:rPr>
          <w:t>95</w:t>
        </w:r>
        <w:r w:rsidR="004714EB">
          <w:rPr>
            <w:noProof/>
            <w:webHidden/>
          </w:rPr>
          <w:fldChar w:fldCharType="end"/>
        </w:r>
      </w:hyperlink>
    </w:p>
    <w:p w14:paraId="19652619" w14:textId="492B0C85" w:rsidR="004714EB" w:rsidRDefault="0049196F">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406" w:history="1">
        <w:r w:rsidR="004714EB" w:rsidRPr="00FB73C0">
          <w:rPr>
            <w:rStyle w:val="Hyperlink"/>
            <w:rFonts w:eastAsiaTheme="majorEastAsia"/>
            <w:noProof/>
            <w:lang w:val="en-GB"/>
          </w:rPr>
          <w:t>Figure 1: Hierarchical Topologies</w:t>
        </w:r>
        <w:r w:rsidR="004714EB">
          <w:rPr>
            <w:noProof/>
            <w:webHidden/>
          </w:rPr>
          <w:tab/>
        </w:r>
        <w:r w:rsidR="004714EB">
          <w:rPr>
            <w:noProof/>
            <w:webHidden/>
          </w:rPr>
          <w:fldChar w:fldCharType="begin"/>
        </w:r>
        <w:r w:rsidR="004714EB">
          <w:rPr>
            <w:noProof/>
            <w:webHidden/>
          </w:rPr>
          <w:instrText xml:space="preserve"> PAGEREF _Toc33620406 \h </w:instrText>
        </w:r>
        <w:r w:rsidR="004714EB">
          <w:rPr>
            <w:noProof/>
            <w:webHidden/>
          </w:rPr>
        </w:r>
        <w:r w:rsidR="004714EB">
          <w:rPr>
            <w:noProof/>
            <w:webHidden/>
          </w:rPr>
          <w:fldChar w:fldCharType="separate"/>
        </w:r>
        <w:r w:rsidR="004714EB">
          <w:rPr>
            <w:noProof/>
            <w:webHidden/>
          </w:rPr>
          <w:t>96</w:t>
        </w:r>
        <w:r w:rsidR="004714EB">
          <w:rPr>
            <w:noProof/>
            <w:webHidden/>
          </w:rPr>
          <w:fldChar w:fldCharType="end"/>
        </w:r>
      </w:hyperlink>
    </w:p>
    <w:p w14:paraId="58735802" w14:textId="556A0A53" w:rsidR="004714EB" w:rsidRDefault="0049196F">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407" w:history="1">
        <w:r w:rsidR="004714EB" w:rsidRPr="00FB73C0">
          <w:rPr>
            <w:rStyle w:val="Hyperlink"/>
            <w:rFonts w:eastAsiaTheme="majorEastAsia"/>
            <w:noProof/>
            <w:lang w:val="en-GB"/>
          </w:rPr>
          <w:t>Figure 1: Bending Restrictions</w:t>
        </w:r>
        <w:r w:rsidR="004714EB">
          <w:rPr>
            <w:noProof/>
            <w:webHidden/>
          </w:rPr>
          <w:tab/>
        </w:r>
        <w:r w:rsidR="004714EB">
          <w:rPr>
            <w:noProof/>
            <w:webHidden/>
          </w:rPr>
          <w:fldChar w:fldCharType="begin"/>
        </w:r>
        <w:r w:rsidR="004714EB">
          <w:rPr>
            <w:noProof/>
            <w:webHidden/>
          </w:rPr>
          <w:instrText xml:space="preserve"> PAGEREF _Toc33620407 \h </w:instrText>
        </w:r>
        <w:r w:rsidR="004714EB">
          <w:rPr>
            <w:noProof/>
            <w:webHidden/>
          </w:rPr>
        </w:r>
        <w:r w:rsidR="004714EB">
          <w:rPr>
            <w:noProof/>
            <w:webHidden/>
          </w:rPr>
          <w:fldChar w:fldCharType="separate"/>
        </w:r>
        <w:r w:rsidR="004714EB">
          <w:rPr>
            <w:noProof/>
            <w:webHidden/>
          </w:rPr>
          <w:t>98</w:t>
        </w:r>
        <w:r w:rsidR="004714EB">
          <w:rPr>
            <w:noProof/>
            <w:webHidden/>
          </w:rPr>
          <w:fldChar w:fldCharType="end"/>
        </w:r>
      </w:hyperlink>
    </w:p>
    <w:p w14:paraId="5C043724" w14:textId="3734854B" w:rsidR="004714EB" w:rsidRDefault="0049196F">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408" w:history="1">
        <w:r w:rsidR="004714EB" w:rsidRPr="00FB73C0">
          <w:rPr>
            <w:rStyle w:val="Hyperlink"/>
            <w:rFonts w:eastAsiaTheme="majorEastAsia"/>
            <w:noProof/>
            <w:lang w:val="en-GB"/>
          </w:rPr>
          <w:t>Figure 1: 2D-Geometry</w:t>
        </w:r>
        <w:r w:rsidR="004714EB">
          <w:rPr>
            <w:noProof/>
            <w:webHidden/>
          </w:rPr>
          <w:tab/>
        </w:r>
        <w:r w:rsidR="004714EB">
          <w:rPr>
            <w:noProof/>
            <w:webHidden/>
          </w:rPr>
          <w:fldChar w:fldCharType="begin"/>
        </w:r>
        <w:r w:rsidR="004714EB">
          <w:rPr>
            <w:noProof/>
            <w:webHidden/>
          </w:rPr>
          <w:instrText xml:space="preserve"> PAGEREF _Toc33620408 \h </w:instrText>
        </w:r>
        <w:r w:rsidR="004714EB">
          <w:rPr>
            <w:noProof/>
            <w:webHidden/>
          </w:rPr>
        </w:r>
        <w:r w:rsidR="004714EB">
          <w:rPr>
            <w:noProof/>
            <w:webHidden/>
          </w:rPr>
          <w:fldChar w:fldCharType="separate"/>
        </w:r>
        <w:r w:rsidR="004714EB">
          <w:rPr>
            <w:noProof/>
            <w:webHidden/>
          </w:rPr>
          <w:t>99</w:t>
        </w:r>
        <w:r w:rsidR="004714EB">
          <w:rPr>
            <w:noProof/>
            <w:webHidden/>
          </w:rPr>
          <w:fldChar w:fldCharType="end"/>
        </w:r>
      </w:hyperlink>
    </w:p>
    <w:p w14:paraId="28C447EE" w14:textId="68181E60" w:rsidR="004714EB" w:rsidRDefault="0049196F">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409" w:history="1">
        <w:r w:rsidR="004714EB" w:rsidRPr="00FB73C0">
          <w:rPr>
            <w:rStyle w:val="Hyperlink"/>
            <w:rFonts w:eastAsiaTheme="majorEastAsia"/>
            <w:noProof/>
            <w:lang w:val="en-GB"/>
          </w:rPr>
          <w:t>Figure 1: 3D-Geometry</w:t>
        </w:r>
        <w:r w:rsidR="004714EB">
          <w:rPr>
            <w:noProof/>
            <w:webHidden/>
          </w:rPr>
          <w:tab/>
        </w:r>
        <w:r w:rsidR="004714EB">
          <w:rPr>
            <w:noProof/>
            <w:webHidden/>
          </w:rPr>
          <w:fldChar w:fldCharType="begin"/>
        </w:r>
        <w:r w:rsidR="004714EB">
          <w:rPr>
            <w:noProof/>
            <w:webHidden/>
          </w:rPr>
          <w:instrText xml:space="preserve"> PAGEREF _Toc33620409 \h </w:instrText>
        </w:r>
        <w:r w:rsidR="004714EB">
          <w:rPr>
            <w:noProof/>
            <w:webHidden/>
          </w:rPr>
        </w:r>
        <w:r w:rsidR="004714EB">
          <w:rPr>
            <w:noProof/>
            <w:webHidden/>
          </w:rPr>
          <w:fldChar w:fldCharType="separate"/>
        </w:r>
        <w:r w:rsidR="004714EB">
          <w:rPr>
            <w:noProof/>
            <w:webHidden/>
          </w:rPr>
          <w:t>101</w:t>
        </w:r>
        <w:r w:rsidR="004714EB">
          <w:rPr>
            <w:noProof/>
            <w:webHidden/>
          </w:rPr>
          <w:fldChar w:fldCharType="end"/>
        </w:r>
      </w:hyperlink>
    </w:p>
    <w:p w14:paraId="0D0845DD" w14:textId="4B9557E3" w:rsidR="004714EB" w:rsidRDefault="0049196F">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410" w:history="1">
        <w:r w:rsidR="004714EB" w:rsidRPr="00FB73C0">
          <w:rPr>
            <w:rStyle w:val="Hyperlink"/>
            <w:rFonts w:eastAsiaTheme="majorEastAsia"/>
            <w:noProof/>
            <w:lang w:val="en-GB"/>
          </w:rPr>
          <w:t>Figure 1: 3D Curves</w:t>
        </w:r>
        <w:r w:rsidR="004714EB">
          <w:rPr>
            <w:noProof/>
            <w:webHidden/>
          </w:rPr>
          <w:tab/>
        </w:r>
        <w:r w:rsidR="004714EB">
          <w:rPr>
            <w:noProof/>
            <w:webHidden/>
          </w:rPr>
          <w:fldChar w:fldCharType="begin"/>
        </w:r>
        <w:r w:rsidR="004714EB">
          <w:rPr>
            <w:noProof/>
            <w:webHidden/>
          </w:rPr>
          <w:instrText xml:space="preserve"> PAGEREF _Toc33620410 \h </w:instrText>
        </w:r>
        <w:r w:rsidR="004714EB">
          <w:rPr>
            <w:noProof/>
            <w:webHidden/>
          </w:rPr>
        </w:r>
        <w:r w:rsidR="004714EB">
          <w:rPr>
            <w:noProof/>
            <w:webHidden/>
          </w:rPr>
          <w:fldChar w:fldCharType="separate"/>
        </w:r>
        <w:r w:rsidR="004714EB">
          <w:rPr>
            <w:noProof/>
            <w:webHidden/>
          </w:rPr>
          <w:t>103</w:t>
        </w:r>
        <w:r w:rsidR="004714EB">
          <w:rPr>
            <w:noProof/>
            <w:webHidden/>
          </w:rPr>
          <w:fldChar w:fldCharType="end"/>
        </w:r>
      </w:hyperlink>
    </w:p>
    <w:p w14:paraId="116CDEF1" w14:textId="6649179F" w:rsidR="004714EB" w:rsidRDefault="0049196F">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411" w:history="1">
        <w:r w:rsidR="004714EB" w:rsidRPr="00FB73C0">
          <w:rPr>
            <w:rStyle w:val="Hyperlink"/>
            <w:rFonts w:eastAsiaTheme="majorEastAsia"/>
            <w:noProof/>
            <w:lang w:val="en-GB"/>
          </w:rPr>
          <w:t>Figure 1: Locations</w:t>
        </w:r>
        <w:r w:rsidR="004714EB">
          <w:rPr>
            <w:noProof/>
            <w:webHidden/>
          </w:rPr>
          <w:tab/>
        </w:r>
        <w:r w:rsidR="004714EB">
          <w:rPr>
            <w:noProof/>
            <w:webHidden/>
          </w:rPr>
          <w:fldChar w:fldCharType="begin"/>
        </w:r>
        <w:r w:rsidR="004714EB">
          <w:rPr>
            <w:noProof/>
            <w:webHidden/>
          </w:rPr>
          <w:instrText xml:space="preserve"> PAGEREF _Toc33620411 \h </w:instrText>
        </w:r>
        <w:r w:rsidR="004714EB">
          <w:rPr>
            <w:noProof/>
            <w:webHidden/>
          </w:rPr>
        </w:r>
        <w:r w:rsidR="004714EB">
          <w:rPr>
            <w:noProof/>
            <w:webHidden/>
          </w:rPr>
          <w:fldChar w:fldCharType="separate"/>
        </w:r>
        <w:r w:rsidR="004714EB">
          <w:rPr>
            <w:noProof/>
            <w:webHidden/>
          </w:rPr>
          <w:t>103</w:t>
        </w:r>
        <w:r w:rsidR="004714EB">
          <w:rPr>
            <w:noProof/>
            <w:webHidden/>
          </w:rPr>
          <w:fldChar w:fldCharType="end"/>
        </w:r>
      </w:hyperlink>
    </w:p>
    <w:p w14:paraId="18B18B1C" w14:textId="640EB15B" w:rsidR="004714EB" w:rsidRDefault="0049196F">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412" w:history="1">
        <w:r w:rsidR="004714EB" w:rsidRPr="00FB73C0">
          <w:rPr>
            <w:rStyle w:val="Hyperlink"/>
            <w:rFonts w:eastAsiaTheme="majorEastAsia"/>
            <w:noProof/>
            <w:lang w:val="en-GB"/>
          </w:rPr>
          <w:t>Figure 1: Placement and Dimensions</w:t>
        </w:r>
        <w:r w:rsidR="004714EB">
          <w:rPr>
            <w:noProof/>
            <w:webHidden/>
          </w:rPr>
          <w:tab/>
        </w:r>
        <w:r w:rsidR="004714EB">
          <w:rPr>
            <w:noProof/>
            <w:webHidden/>
          </w:rPr>
          <w:fldChar w:fldCharType="begin"/>
        </w:r>
        <w:r w:rsidR="004714EB">
          <w:rPr>
            <w:noProof/>
            <w:webHidden/>
          </w:rPr>
          <w:instrText xml:space="preserve"> PAGEREF _Toc33620412 \h </w:instrText>
        </w:r>
        <w:r w:rsidR="004714EB">
          <w:rPr>
            <w:noProof/>
            <w:webHidden/>
          </w:rPr>
        </w:r>
        <w:r w:rsidR="004714EB">
          <w:rPr>
            <w:noProof/>
            <w:webHidden/>
          </w:rPr>
          <w:fldChar w:fldCharType="separate"/>
        </w:r>
        <w:r w:rsidR="004714EB">
          <w:rPr>
            <w:noProof/>
            <w:webHidden/>
          </w:rPr>
          <w:t>104</w:t>
        </w:r>
        <w:r w:rsidR="004714EB">
          <w:rPr>
            <w:noProof/>
            <w:webHidden/>
          </w:rPr>
          <w:fldChar w:fldCharType="end"/>
        </w:r>
      </w:hyperlink>
    </w:p>
    <w:p w14:paraId="6E32768E" w14:textId="5562BB69" w:rsidR="004714EB" w:rsidRDefault="0049196F">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413" w:history="1">
        <w:r w:rsidR="004714EB" w:rsidRPr="00FB73C0">
          <w:rPr>
            <w:rStyle w:val="Hyperlink"/>
            <w:rFonts w:eastAsiaTheme="majorEastAsia"/>
            <w:noProof/>
            <w:lang w:val="en-GB"/>
          </w:rPr>
          <w:t>Figure 1: Default Dimensions</w:t>
        </w:r>
        <w:r w:rsidR="004714EB">
          <w:rPr>
            <w:noProof/>
            <w:webHidden/>
          </w:rPr>
          <w:tab/>
        </w:r>
        <w:r w:rsidR="004714EB">
          <w:rPr>
            <w:noProof/>
            <w:webHidden/>
          </w:rPr>
          <w:fldChar w:fldCharType="begin"/>
        </w:r>
        <w:r w:rsidR="004714EB">
          <w:rPr>
            <w:noProof/>
            <w:webHidden/>
          </w:rPr>
          <w:instrText xml:space="preserve"> PAGEREF _Toc33620413 \h </w:instrText>
        </w:r>
        <w:r w:rsidR="004714EB">
          <w:rPr>
            <w:noProof/>
            <w:webHidden/>
          </w:rPr>
        </w:r>
        <w:r w:rsidR="004714EB">
          <w:rPr>
            <w:noProof/>
            <w:webHidden/>
          </w:rPr>
          <w:fldChar w:fldCharType="separate"/>
        </w:r>
        <w:r w:rsidR="004714EB">
          <w:rPr>
            <w:noProof/>
            <w:webHidden/>
          </w:rPr>
          <w:t>106</w:t>
        </w:r>
        <w:r w:rsidR="004714EB">
          <w:rPr>
            <w:noProof/>
            <w:webHidden/>
          </w:rPr>
          <w:fldChar w:fldCharType="end"/>
        </w:r>
      </w:hyperlink>
    </w:p>
    <w:p w14:paraId="20FB0712" w14:textId="156B82A4" w:rsidR="004714EB" w:rsidRDefault="0049196F">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414" w:history="1">
        <w:r w:rsidR="004714EB" w:rsidRPr="00FB73C0">
          <w:rPr>
            <w:rStyle w:val="Hyperlink"/>
            <w:rFonts w:eastAsiaTheme="majorEastAsia"/>
            <w:noProof/>
            <w:lang w:val="en-GB"/>
          </w:rPr>
          <w:t>Figure 1: Routing</w:t>
        </w:r>
        <w:r w:rsidR="004714EB">
          <w:rPr>
            <w:noProof/>
            <w:webHidden/>
          </w:rPr>
          <w:tab/>
        </w:r>
        <w:r w:rsidR="004714EB">
          <w:rPr>
            <w:noProof/>
            <w:webHidden/>
          </w:rPr>
          <w:fldChar w:fldCharType="begin"/>
        </w:r>
        <w:r w:rsidR="004714EB">
          <w:rPr>
            <w:noProof/>
            <w:webHidden/>
          </w:rPr>
          <w:instrText xml:space="preserve"> PAGEREF _Toc33620414 \h </w:instrText>
        </w:r>
        <w:r w:rsidR="004714EB">
          <w:rPr>
            <w:noProof/>
            <w:webHidden/>
          </w:rPr>
        </w:r>
        <w:r w:rsidR="004714EB">
          <w:rPr>
            <w:noProof/>
            <w:webHidden/>
          </w:rPr>
          <w:fldChar w:fldCharType="separate"/>
        </w:r>
        <w:r w:rsidR="004714EB">
          <w:rPr>
            <w:noProof/>
            <w:webHidden/>
          </w:rPr>
          <w:t>107</w:t>
        </w:r>
        <w:r w:rsidR="004714EB">
          <w:rPr>
            <w:noProof/>
            <w:webHidden/>
          </w:rPr>
          <w:fldChar w:fldCharType="end"/>
        </w:r>
      </w:hyperlink>
    </w:p>
    <w:p w14:paraId="594AFD27" w14:textId="44E0A7AD" w:rsidR="004714EB" w:rsidRDefault="0049196F">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415" w:history="1">
        <w:r w:rsidR="004714EB" w:rsidRPr="00FB73C0">
          <w:rPr>
            <w:rStyle w:val="Hyperlink"/>
            <w:rFonts w:eastAsiaTheme="majorEastAsia"/>
            <w:noProof/>
            <w:lang w:val="en-GB"/>
          </w:rPr>
          <w:t>Figure 1: Signal Specification</w:t>
        </w:r>
        <w:r w:rsidR="004714EB">
          <w:rPr>
            <w:noProof/>
            <w:webHidden/>
          </w:rPr>
          <w:tab/>
        </w:r>
        <w:r w:rsidR="004714EB">
          <w:rPr>
            <w:noProof/>
            <w:webHidden/>
          </w:rPr>
          <w:fldChar w:fldCharType="begin"/>
        </w:r>
        <w:r w:rsidR="004714EB">
          <w:rPr>
            <w:noProof/>
            <w:webHidden/>
          </w:rPr>
          <w:instrText xml:space="preserve"> PAGEREF _Toc33620415 \h </w:instrText>
        </w:r>
        <w:r w:rsidR="004714EB">
          <w:rPr>
            <w:noProof/>
            <w:webHidden/>
          </w:rPr>
        </w:r>
        <w:r w:rsidR="004714EB">
          <w:rPr>
            <w:noProof/>
            <w:webHidden/>
          </w:rPr>
          <w:fldChar w:fldCharType="separate"/>
        </w:r>
        <w:r w:rsidR="004714EB">
          <w:rPr>
            <w:noProof/>
            <w:webHidden/>
          </w:rPr>
          <w:t>108</w:t>
        </w:r>
        <w:r w:rsidR="004714EB">
          <w:rPr>
            <w:noProof/>
            <w:webHidden/>
          </w:rPr>
          <w:fldChar w:fldCharType="end"/>
        </w:r>
      </w:hyperlink>
    </w:p>
    <w:p w14:paraId="2CDEA32D" w14:textId="48E3FC0C" w:rsidR="004714EB" w:rsidRDefault="0049196F">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416" w:history="1">
        <w:r w:rsidR="004714EB" w:rsidRPr="00FB73C0">
          <w:rPr>
            <w:rStyle w:val="Hyperlink"/>
            <w:rFonts w:eastAsiaTheme="majorEastAsia"/>
            <w:noProof/>
            <w:lang w:val="en-GB"/>
          </w:rPr>
          <w:t>Figure 1: Net Specification</w:t>
        </w:r>
        <w:r w:rsidR="004714EB">
          <w:rPr>
            <w:noProof/>
            <w:webHidden/>
          </w:rPr>
          <w:tab/>
        </w:r>
        <w:r w:rsidR="004714EB">
          <w:rPr>
            <w:noProof/>
            <w:webHidden/>
          </w:rPr>
          <w:fldChar w:fldCharType="begin"/>
        </w:r>
        <w:r w:rsidR="004714EB">
          <w:rPr>
            <w:noProof/>
            <w:webHidden/>
          </w:rPr>
          <w:instrText xml:space="preserve"> PAGEREF _Toc33620416 \h </w:instrText>
        </w:r>
        <w:r w:rsidR="004714EB">
          <w:rPr>
            <w:noProof/>
            <w:webHidden/>
          </w:rPr>
        </w:r>
        <w:r w:rsidR="004714EB">
          <w:rPr>
            <w:noProof/>
            <w:webHidden/>
          </w:rPr>
          <w:fldChar w:fldCharType="separate"/>
        </w:r>
        <w:r w:rsidR="004714EB">
          <w:rPr>
            <w:noProof/>
            <w:webHidden/>
          </w:rPr>
          <w:t>109</w:t>
        </w:r>
        <w:r w:rsidR="004714EB">
          <w:rPr>
            <w:noProof/>
            <w:webHidden/>
          </w:rPr>
          <w:fldChar w:fldCharType="end"/>
        </w:r>
      </w:hyperlink>
    </w:p>
    <w:p w14:paraId="7426BF4D" w14:textId="4C24CFBC" w:rsidR="004714EB" w:rsidRDefault="0049196F">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417" w:history="1">
        <w:r w:rsidR="004714EB" w:rsidRPr="00FB73C0">
          <w:rPr>
            <w:rStyle w:val="Hyperlink"/>
            <w:rFonts w:eastAsiaTheme="majorEastAsia"/>
            <w:noProof/>
            <w:lang w:val="en-GB"/>
          </w:rPr>
          <w:t>Figure 1: Connection Specification</w:t>
        </w:r>
        <w:r w:rsidR="004714EB">
          <w:rPr>
            <w:noProof/>
            <w:webHidden/>
          </w:rPr>
          <w:tab/>
        </w:r>
        <w:r w:rsidR="004714EB">
          <w:rPr>
            <w:noProof/>
            <w:webHidden/>
          </w:rPr>
          <w:fldChar w:fldCharType="begin"/>
        </w:r>
        <w:r w:rsidR="004714EB">
          <w:rPr>
            <w:noProof/>
            <w:webHidden/>
          </w:rPr>
          <w:instrText xml:space="preserve"> PAGEREF _Toc33620417 \h </w:instrText>
        </w:r>
        <w:r w:rsidR="004714EB">
          <w:rPr>
            <w:noProof/>
            <w:webHidden/>
          </w:rPr>
        </w:r>
        <w:r w:rsidR="004714EB">
          <w:rPr>
            <w:noProof/>
            <w:webHidden/>
          </w:rPr>
          <w:fldChar w:fldCharType="separate"/>
        </w:r>
        <w:r w:rsidR="004714EB">
          <w:rPr>
            <w:noProof/>
            <w:webHidden/>
          </w:rPr>
          <w:t>110</w:t>
        </w:r>
        <w:r w:rsidR="004714EB">
          <w:rPr>
            <w:noProof/>
            <w:webHidden/>
          </w:rPr>
          <w:fldChar w:fldCharType="end"/>
        </w:r>
      </w:hyperlink>
    </w:p>
    <w:p w14:paraId="0D85D188" w14:textId="73143FA8" w:rsidR="004714EB" w:rsidRDefault="0049196F">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418" w:history="1">
        <w:r w:rsidR="004714EB" w:rsidRPr="00FB73C0">
          <w:rPr>
            <w:rStyle w:val="Hyperlink"/>
            <w:rFonts w:eastAsiaTheme="majorEastAsia"/>
            <w:noProof/>
            <w:lang w:val="en-GB"/>
          </w:rPr>
          <w:t>Figure 1: Wiring Specification</w:t>
        </w:r>
        <w:r w:rsidR="004714EB">
          <w:rPr>
            <w:noProof/>
            <w:webHidden/>
          </w:rPr>
          <w:tab/>
        </w:r>
        <w:r w:rsidR="004714EB">
          <w:rPr>
            <w:noProof/>
            <w:webHidden/>
          </w:rPr>
          <w:fldChar w:fldCharType="begin"/>
        </w:r>
        <w:r w:rsidR="004714EB">
          <w:rPr>
            <w:noProof/>
            <w:webHidden/>
          </w:rPr>
          <w:instrText xml:space="preserve"> PAGEREF _Toc33620418 \h </w:instrText>
        </w:r>
        <w:r w:rsidR="004714EB">
          <w:rPr>
            <w:noProof/>
            <w:webHidden/>
          </w:rPr>
        </w:r>
        <w:r w:rsidR="004714EB">
          <w:rPr>
            <w:noProof/>
            <w:webHidden/>
          </w:rPr>
          <w:fldChar w:fldCharType="separate"/>
        </w:r>
        <w:r w:rsidR="004714EB">
          <w:rPr>
            <w:noProof/>
            <w:webHidden/>
          </w:rPr>
          <w:t>112</w:t>
        </w:r>
        <w:r w:rsidR="004714EB">
          <w:rPr>
            <w:noProof/>
            <w:webHidden/>
          </w:rPr>
          <w:fldChar w:fldCharType="end"/>
        </w:r>
      </w:hyperlink>
    </w:p>
    <w:p w14:paraId="61C3F8E4" w14:textId="27E3DA93" w:rsidR="004714EB" w:rsidRDefault="0049196F">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419" w:history="1">
        <w:r w:rsidR="004714EB" w:rsidRPr="00FB73C0">
          <w:rPr>
            <w:rStyle w:val="Hyperlink"/>
            <w:rFonts w:eastAsiaTheme="majorEastAsia"/>
            <w:noProof/>
            <w:lang w:val="en-GB"/>
          </w:rPr>
          <w:t>Figure 1: Contacting Specification</w:t>
        </w:r>
        <w:r w:rsidR="004714EB">
          <w:rPr>
            <w:noProof/>
            <w:webHidden/>
          </w:rPr>
          <w:tab/>
        </w:r>
        <w:r w:rsidR="004714EB">
          <w:rPr>
            <w:noProof/>
            <w:webHidden/>
          </w:rPr>
          <w:fldChar w:fldCharType="begin"/>
        </w:r>
        <w:r w:rsidR="004714EB">
          <w:rPr>
            <w:noProof/>
            <w:webHidden/>
          </w:rPr>
          <w:instrText xml:space="preserve"> PAGEREF _Toc33620419 \h </w:instrText>
        </w:r>
        <w:r w:rsidR="004714EB">
          <w:rPr>
            <w:noProof/>
            <w:webHidden/>
          </w:rPr>
        </w:r>
        <w:r w:rsidR="004714EB">
          <w:rPr>
            <w:noProof/>
            <w:webHidden/>
          </w:rPr>
          <w:fldChar w:fldCharType="separate"/>
        </w:r>
        <w:r w:rsidR="004714EB">
          <w:rPr>
            <w:noProof/>
            <w:webHidden/>
          </w:rPr>
          <w:t>113</w:t>
        </w:r>
        <w:r w:rsidR="004714EB">
          <w:rPr>
            <w:noProof/>
            <w:webHidden/>
          </w:rPr>
          <w:fldChar w:fldCharType="end"/>
        </w:r>
      </w:hyperlink>
    </w:p>
    <w:p w14:paraId="36301C4B" w14:textId="36F95341" w:rsidR="004714EB" w:rsidRDefault="0049196F">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420" w:history="1">
        <w:r w:rsidR="004714EB" w:rsidRPr="00FB73C0">
          <w:rPr>
            <w:rStyle w:val="Hyperlink"/>
            <w:rFonts w:eastAsiaTheme="majorEastAsia"/>
            <w:noProof/>
            <w:lang w:val="en-GB"/>
          </w:rPr>
          <w:t>Figure 1: Coupling Specification</w:t>
        </w:r>
        <w:r w:rsidR="004714EB">
          <w:rPr>
            <w:noProof/>
            <w:webHidden/>
          </w:rPr>
          <w:tab/>
        </w:r>
        <w:r w:rsidR="004714EB">
          <w:rPr>
            <w:noProof/>
            <w:webHidden/>
          </w:rPr>
          <w:fldChar w:fldCharType="begin"/>
        </w:r>
        <w:r w:rsidR="004714EB">
          <w:rPr>
            <w:noProof/>
            <w:webHidden/>
          </w:rPr>
          <w:instrText xml:space="preserve"> PAGEREF _Toc33620420 \h </w:instrText>
        </w:r>
        <w:r w:rsidR="004714EB">
          <w:rPr>
            <w:noProof/>
            <w:webHidden/>
          </w:rPr>
        </w:r>
        <w:r w:rsidR="004714EB">
          <w:rPr>
            <w:noProof/>
            <w:webHidden/>
          </w:rPr>
          <w:fldChar w:fldCharType="separate"/>
        </w:r>
        <w:r w:rsidR="004714EB">
          <w:rPr>
            <w:noProof/>
            <w:webHidden/>
          </w:rPr>
          <w:t>114</w:t>
        </w:r>
        <w:r w:rsidR="004714EB">
          <w:rPr>
            <w:noProof/>
            <w:webHidden/>
          </w:rPr>
          <w:fldChar w:fldCharType="end"/>
        </w:r>
      </w:hyperlink>
    </w:p>
    <w:p w14:paraId="6EBA3E70" w14:textId="1D1835E9" w:rsidR="004714EB" w:rsidRDefault="0049196F">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421" w:history="1">
        <w:r w:rsidR="004714EB" w:rsidRPr="00FB73C0">
          <w:rPr>
            <w:rStyle w:val="Hyperlink"/>
            <w:rFonts w:eastAsiaTheme="majorEastAsia"/>
            <w:noProof/>
            <w:lang w:val="en-GB"/>
          </w:rPr>
          <w:t>Figure 1: Wire Grouping Specification</w:t>
        </w:r>
        <w:r w:rsidR="004714EB">
          <w:rPr>
            <w:noProof/>
            <w:webHidden/>
          </w:rPr>
          <w:tab/>
        </w:r>
        <w:r w:rsidR="004714EB">
          <w:rPr>
            <w:noProof/>
            <w:webHidden/>
          </w:rPr>
          <w:fldChar w:fldCharType="begin"/>
        </w:r>
        <w:r w:rsidR="004714EB">
          <w:rPr>
            <w:noProof/>
            <w:webHidden/>
          </w:rPr>
          <w:instrText xml:space="preserve"> PAGEREF _Toc33620421 \h </w:instrText>
        </w:r>
        <w:r w:rsidR="004714EB">
          <w:rPr>
            <w:noProof/>
            <w:webHidden/>
          </w:rPr>
        </w:r>
        <w:r w:rsidR="004714EB">
          <w:rPr>
            <w:noProof/>
            <w:webHidden/>
          </w:rPr>
          <w:fldChar w:fldCharType="separate"/>
        </w:r>
        <w:r w:rsidR="004714EB">
          <w:rPr>
            <w:noProof/>
            <w:webHidden/>
          </w:rPr>
          <w:t>115</w:t>
        </w:r>
        <w:r w:rsidR="004714EB">
          <w:rPr>
            <w:noProof/>
            <w:webHidden/>
          </w:rPr>
          <w:fldChar w:fldCharType="end"/>
        </w:r>
      </w:hyperlink>
    </w:p>
    <w:p w14:paraId="79FA3CAE" w14:textId="13D019E0" w:rsidR="004714EB" w:rsidRDefault="0049196F">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422" w:history="1">
        <w:r w:rsidR="004714EB" w:rsidRPr="00FB73C0">
          <w:rPr>
            <w:rStyle w:val="Hyperlink"/>
            <w:rFonts w:eastAsiaTheme="majorEastAsia"/>
            <w:noProof/>
            <w:lang w:val="en-GB"/>
          </w:rPr>
          <w:t>Figure 1: Pin Wire Mapping</w:t>
        </w:r>
        <w:r w:rsidR="004714EB">
          <w:rPr>
            <w:noProof/>
            <w:webHidden/>
          </w:rPr>
          <w:tab/>
        </w:r>
        <w:r w:rsidR="004714EB">
          <w:rPr>
            <w:noProof/>
            <w:webHidden/>
          </w:rPr>
          <w:fldChar w:fldCharType="begin"/>
        </w:r>
        <w:r w:rsidR="004714EB">
          <w:rPr>
            <w:noProof/>
            <w:webHidden/>
          </w:rPr>
          <w:instrText xml:space="preserve"> PAGEREF _Toc33620422 \h </w:instrText>
        </w:r>
        <w:r w:rsidR="004714EB">
          <w:rPr>
            <w:noProof/>
            <w:webHidden/>
          </w:rPr>
        </w:r>
        <w:r w:rsidR="004714EB">
          <w:rPr>
            <w:noProof/>
            <w:webHidden/>
          </w:rPr>
          <w:fldChar w:fldCharType="separate"/>
        </w:r>
        <w:r w:rsidR="004714EB">
          <w:rPr>
            <w:noProof/>
            <w:webHidden/>
          </w:rPr>
          <w:t>116</w:t>
        </w:r>
        <w:r w:rsidR="004714EB">
          <w:rPr>
            <w:noProof/>
            <w:webHidden/>
          </w:rPr>
          <w:fldChar w:fldCharType="end"/>
        </w:r>
      </w:hyperlink>
    </w:p>
    <w:p w14:paraId="0FF6D1EE" w14:textId="552FAA57" w:rsidR="004714EB" w:rsidRDefault="0049196F">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423" w:history="1">
        <w:r w:rsidR="004714EB" w:rsidRPr="00FB73C0">
          <w:rPr>
            <w:rStyle w:val="Hyperlink"/>
            <w:rFonts w:eastAsiaTheme="majorEastAsia"/>
            <w:noProof/>
            <w:lang w:val="en-GB"/>
          </w:rPr>
          <w:t>Figure 1: External Mapping</w:t>
        </w:r>
        <w:r w:rsidR="004714EB">
          <w:rPr>
            <w:noProof/>
            <w:webHidden/>
          </w:rPr>
          <w:tab/>
        </w:r>
        <w:r w:rsidR="004714EB">
          <w:rPr>
            <w:noProof/>
            <w:webHidden/>
          </w:rPr>
          <w:fldChar w:fldCharType="begin"/>
        </w:r>
        <w:r w:rsidR="004714EB">
          <w:rPr>
            <w:noProof/>
            <w:webHidden/>
          </w:rPr>
          <w:instrText xml:space="preserve"> PAGEREF _Toc33620423 \h </w:instrText>
        </w:r>
        <w:r w:rsidR="004714EB">
          <w:rPr>
            <w:noProof/>
            <w:webHidden/>
          </w:rPr>
        </w:r>
        <w:r w:rsidR="004714EB">
          <w:rPr>
            <w:noProof/>
            <w:webHidden/>
          </w:rPr>
          <w:fldChar w:fldCharType="separate"/>
        </w:r>
        <w:r w:rsidR="004714EB">
          <w:rPr>
            <w:noProof/>
            <w:webHidden/>
          </w:rPr>
          <w:t>117</w:t>
        </w:r>
        <w:r w:rsidR="004714EB">
          <w:rPr>
            <w:noProof/>
            <w:webHidden/>
          </w:rPr>
          <w:fldChar w:fldCharType="end"/>
        </w:r>
      </w:hyperlink>
    </w:p>
    <w:p w14:paraId="0AE04E89" w14:textId="4BEFA0CD" w:rsidR="004714EB" w:rsidRDefault="0049196F">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33620424" w:history="1">
        <w:r w:rsidR="004714EB" w:rsidRPr="00FB73C0">
          <w:rPr>
            <w:rStyle w:val="Hyperlink"/>
            <w:rFonts w:eastAsiaTheme="majorEastAsia"/>
            <w:noProof/>
            <w:lang w:val="en-GB"/>
          </w:rPr>
          <w:t>Figure 1: VEC-Root</w:t>
        </w:r>
        <w:r w:rsidR="004714EB">
          <w:rPr>
            <w:noProof/>
            <w:webHidden/>
          </w:rPr>
          <w:tab/>
        </w:r>
        <w:r w:rsidR="004714EB">
          <w:rPr>
            <w:noProof/>
            <w:webHidden/>
          </w:rPr>
          <w:fldChar w:fldCharType="begin"/>
        </w:r>
        <w:r w:rsidR="004714EB">
          <w:rPr>
            <w:noProof/>
            <w:webHidden/>
          </w:rPr>
          <w:instrText xml:space="preserve"> PAGEREF _Toc33620424 \h </w:instrText>
        </w:r>
        <w:r w:rsidR="004714EB">
          <w:rPr>
            <w:noProof/>
            <w:webHidden/>
          </w:rPr>
        </w:r>
        <w:r w:rsidR="004714EB">
          <w:rPr>
            <w:noProof/>
            <w:webHidden/>
          </w:rPr>
          <w:fldChar w:fldCharType="separate"/>
        </w:r>
        <w:r w:rsidR="004714EB">
          <w:rPr>
            <w:noProof/>
            <w:webHidden/>
          </w:rPr>
          <w:t>118</w:t>
        </w:r>
        <w:r w:rsidR="004714EB">
          <w:rPr>
            <w:noProof/>
            <w:webHidden/>
          </w:rPr>
          <w:fldChar w:fldCharType="end"/>
        </w:r>
      </w:hyperlink>
    </w:p>
    <w:p w14:paraId="50600756" w14:textId="5A31A4A7" w:rsidR="00D01A0D" w:rsidRPr="00216633" w:rsidRDefault="00FD096A" w:rsidP="009F2ADF">
      <w:pPr>
        <w:rPr>
          <w:lang w:val="de-DE"/>
        </w:rPr>
      </w:pPr>
      <w:r>
        <w:fldChar w:fldCharType="end"/>
      </w:r>
    </w:p>
    <w:p w14:paraId="0F063DBF" w14:textId="77777777" w:rsidR="004E1B00" w:rsidRPr="00216633" w:rsidRDefault="004E1B00" w:rsidP="009F2ADF">
      <w:pPr>
        <w:rPr>
          <w:lang w:val="de-DE"/>
        </w:rPr>
        <w:sectPr w:rsidR="004E1B00" w:rsidRPr="00216633" w:rsidSect="0042025B">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134" w:left="1417" w:header="708" w:footer="708" w:gutter="0"/>
          <w:cols w:space="720"/>
          <w:titlePg/>
          <w:docGrid w:linePitch="326"/>
        </w:sectPr>
      </w:pPr>
    </w:p>
    <w:p w14:paraId="7D7B7125" w14:textId="77777777" w:rsidR="002C65AC" w:rsidRPr="00E93F3D" w:rsidRDefault="002C65AC" w:rsidP="002C65AC">
      <w:pPr>
        <w:pStyle w:val="berschrift1"/>
        <w:keepLines w:val="0"/>
        <w:numPr>
          <w:ilvl w:val="0"/>
          <w:numId w:val="2"/>
        </w:numPr>
        <w:autoSpaceDE/>
        <w:autoSpaceDN/>
        <w:adjustRightInd/>
        <w:spacing w:before="240" w:after="60" w:line="240" w:lineRule="auto"/>
        <w:contextualSpacing w:val="0"/>
        <w:rPr>
          <w:lang w:val="en-GB"/>
        </w:rPr>
      </w:pPr>
      <w:bookmarkStart w:id="7" w:name="_Toc181766014"/>
      <w:bookmarkStart w:id="8" w:name="_Toc373509013"/>
      <w:bookmarkStart w:id="9" w:name="_Toc27668573"/>
      <w:bookmarkStart w:id="10" w:name="_Toc33620265"/>
      <w:r w:rsidRPr="00E93F3D">
        <w:rPr>
          <w:lang w:val="en-GB"/>
        </w:rPr>
        <w:lastRenderedPageBreak/>
        <w:t>General</w:t>
      </w:r>
      <w:bookmarkEnd w:id="7"/>
      <w:bookmarkEnd w:id="8"/>
      <w:bookmarkEnd w:id="9"/>
      <w:bookmarkEnd w:id="10"/>
    </w:p>
    <w:p w14:paraId="03B09174" w14:textId="77777777" w:rsidR="002C65AC" w:rsidRPr="00E93F3D" w:rsidRDefault="002C65AC" w:rsidP="002C65AC">
      <w:pPr>
        <w:pStyle w:val="berschrift2"/>
        <w:keepLines w:val="0"/>
        <w:numPr>
          <w:ilvl w:val="1"/>
          <w:numId w:val="2"/>
        </w:numPr>
        <w:autoSpaceDE/>
        <w:autoSpaceDN/>
        <w:adjustRightInd/>
        <w:spacing w:before="240" w:after="60" w:line="240" w:lineRule="auto"/>
        <w:rPr>
          <w:lang w:val="en-GB"/>
        </w:rPr>
      </w:pPr>
      <w:bookmarkStart w:id="11" w:name="_Toc181766015"/>
      <w:bookmarkStart w:id="12" w:name="_Toc373509014"/>
      <w:bookmarkStart w:id="13" w:name="_Toc27668574"/>
      <w:bookmarkStart w:id="14" w:name="_Toc33620266"/>
      <w:r w:rsidRPr="00E93F3D">
        <w:rPr>
          <w:lang w:val="en-GB"/>
        </w:rPr>
        <w:t>Preamble</w:t>
      </w:r>
      <w:bookmarkEnd w:id="11"/>
      <w:bookmarkEnd w:id="12"/>
      <w:bookmarkEnd w:id="13"/>
      <w:bookmarkEnd w:id="14"/>
    </w:p>
    <w:p w14:paraId="27C8D01B" w14:textId="77777777" w:rsidR="002C65AC" w:rsidRPr="008E2802" w:rsidRDefault="002C65AC" w:rsidP="002C65AC">
      <w:pPr>
        <w:pStyle w:val="VDABlocktext"/>
      </w:pPr>
      <w:r w:rsidRPr="008E2802">
        <w:t>The complexity of today's vehicle electrical systems is constantly growing. A vast variety of options is on the market. Firmly organized and integrated cross-company development processes are essential, combined with powerful, integrated IT infrastructures to support all cross</w:t>
      </w:r>
      <w:r>
        <w:t xml:space="preserve"> </w:t>
      </w:r>
      <w:r w:rsidRPr="008E2802">
        <w:t>stakeholders.</w:t>
      </w:r>
    </w:p>
    <w:p w14:paraId="5DE461CA" w14:textId="4D38711C" w:rsidR="002C65AC" w:rsidRPr="008E2802" w:rsidRDefault="002C65AC" w:rsidP="002C65AC">
      <w:pPr>
        <w:pStyle w:val="VDABlocktext"/>
      </w:pPr>
      <w:r w:rsidRPr="008E2802">
        <w:t xml:space="preserve">Against this background, </w:t>
      </w:r>
      <w:r w:rsidRPr="00527243">
        <w:t xml:space="preserve">the </w:t>
      </w:r>
      <w:proofErr w:type="spellStart"/>
      <w:r w:rsidR="002F6AB6">
        <w:t>prostep</w:t>
      </w:r>
      <w:proofErr w:type="spellEnd"/>
      <w:r w:rsidR="002F6AB6">
        <w:t xml:space="preserve"> </w:t>
      </w:r>
      <w:proofErr w:type="spellStart"/>
      <w:r w:rsidR="002F6AB6">
        <w:t>ivip</w:t>
      </w:r>
      <w:proofErr w:type="spellEnd"/>
      <w:r w:rsidR="002F6AB6">
        <w:t xml:space="preserve"> </w:t>
      </w:r>
      <w:r w:rsidRPr="00527243">
        <w:t>project group</w:t>
      </w:r>
      <w:r w:rsidR="002F6AB6">
        <w:t xml:space="preserve"> “Vehicle Electrical Systems Workflow Forum” </w:t>
      </w:r>
      <w:r w:rsidR="005E5636">
        <w:t xml:space="preserve">and its predecessors have </w:t>
      </w:r>
      <w:r w:rsidRPr="008E2802">
        <w:t>developed standardised data formats for the uniform</w:t>
      </w:r>
      <w:r>
        <w:t xml:space="preserve"> </w:t>
      </w:r>
      <w:r w:rsidRPr="008E2802">
        <w:t xml:space="preserve">description of wiring harnesses and related data. Providing the Harness Description List (KBL, </w:t>
      </w:r>
      <w:r w:rsidR="005E5636">
        <w:t>PSI</w:t>
      </w:r>
      <w:r w:rsidR="006A5B4A">
        <w:t xml:space="preserve"> </w:t>
      </w:r>
      <w:r w:rsidR="005E5636">
        <w:t>19/</w:t>
      </w:r>
      <w:r w:rsidRPr="008E2802">
        <w:t>VDA 4964) and supplementing schemas was a</w:t>
      </w:r>
      <w:r>
        <w:t xml:space="preserve"> </w:t>
      </w:r>
      <w:r w:rsidRPr="008E2802">
        <w:t xml:space="preserve">leap forward </w:t>
      </w:r>
      <w:r w:rsidR="00521FF1" w:rsidRPr="008E2802">
        <w:t>regarding</w:t>
      </w:r>
      <w:r w:rsidRPr="008E2802">
        <w:t xml:space="preserve"> the improvement of car electric development</w:t>
      </w:r>
      <w:r>
        <w:t xml:space="preserve"> </w:t>
      </w:r>
      <w:r w:rsidRPr="008E2802">
        <w:t>processes and their integration in the development processes for</w:t>
      </w:r>
      <w:r>
        <w:t xml:space="preserve"> </w:t>
      </w:r>
      <w:r w:rsidRPr="008E2802">
        <w:t>complete vehicles.</w:t>
      </w:r>
    </w:p>
    <w:p w14:paraId="1D887540" w14:textId="4F2993A6" w:rsidR="002C65AC" w:rsidRPr="004161B7" w:rsidRDefault="00521FF1" w:rsidP="002C65AC">
      <w:pPr>
        <w:pStyle w:val="VDABlocktext"/>
      </w:pPr>
      <w:r>
        <w:t xml:space="preserve">However, </w:t>
      </w:r>
      <w:r w:rsidR="002C65AC" w:rsidRPr="004161B7">
        <w:t xml:space="preserve">supporting the whole electric development processes </w:t>
      </w:r>
      <w:r>
        <w:t xml:space="preserve">and providing an integrated view on the complete electrical network of a vehicle was not in the scope of the </w:t>
      </w:r>
      <w:r w:rsidR="002C65AC" w:rsidRPr="004161B7">
        <w:t xml:space="preserve">provided specifications. </w:t>
      </w:r>
      <w:r>
        <w:t>A</w:t>
      </w:r>
      <w:r w:rsidR="002C65AC" w:rsidRPr="004161B7">
        <w:t xml:space="preserve">dditional use cases </w:t>
      </w:r>
      <w:r w:rsidRPr="004161B7">
        <w:t>must</w:t>
      </w:r>
      <w:r w:rsidR="002C65AC" w:rsidRPr="004161B7">
        <w:t xml:space="preserve"> be addressed. The objective of the </w:t>
      </w:r>
      <w:proofErr w:type="spellStart"/>
      <w:r w:rsidR="002F6AB6">
        <w:t>prostep</w:t>
      </w:r>
      <w:proofErr w:type="spellEnd"/>
      <w:r w:rsidR="002F6AB6">
        <w:t xml:space="preserve"> </w:t>
      </w:r>
      <w:proofErr w:type="spellStart"/>
      <w:r w:rsidR="002F6AB6">
        <w:t>ivip</w:t>
      </w:r>
      <w:proofErr w:type="spellEnd"/>
      <w:r w:rsidR="002F6AB6">
        <w:t xml:space="preserve"> </w:t>
      </w:r>
      <w:r w:rsidR="002F6AB6" w:rsidRPr="00527243">
        <w:t>project group</w:t>
      </w:r>
      <w:r w:rsidR="002F6AB6">
        <w:t xml:space="preserve"> “Vehicle Electrical Systems Workflow Forum”</w:t>
      </w:r>
      <w:r>
        <w:t xml:space="preserve"> is</w:t>
      </w:r>
      <w:r w:rsidR="002F6AB6">
        <w:t xml:space="preserve"> </w:t>
      </w:r>
      <w:r w:rsidR="002C65AC" w:rsidRPr="004161B7">
        <w:t xml:space="preserve">to </w:t>
      </w:r>
      <w:r>
        <w:t>collect</w:t>
      </w:r>
      <w:r w:rsidRPr="004161B7">
        <w:t xml:space="preserve"> </w:t>
      </w:r>
      <w:r w:rsidR="002C65AC" w:rsidRPr="004161B7">
        <w:t>these use cases and specify the Vehicle Electric Container (VEC)</w:t>
      </w:r>
      <w:r>
        <w:t xml:space="preserve"> based on them</w:t>
      </w:r>
      <w:r w:rsidR="002C65AC" w:rsidRPr="004161B7">
        <w:t xml:space="preserve"> as the required standardised data format in this context. </w:t>
      </w:r>
    </w:p>
    <w:p w14:paraId="1706DD30" w14:textId="476079FC" w:rsidR="002C65AC" w:rsidRDefault="00521FF1" w:rsidP="002C65AC">
      <w:pPr>
        <w:pStyle w:val="VDABlocktext"/>
      </w:pPr>
      <w:r>
        <w:t>The</w:t>
      </w:r>
      <w:r w:rsidR="002C65AC">
        <w:t xml:space="preserve"> VEC data format</w:t>
      </w:r>
      <w:r w:rsidR="002C65AC" w:rsidRPr="008E2802">
        <w:t xml:space="preserve"> specification harmonizes and integrates the already existing solutions with the newly gathered requirements. The VEC </w:t>
      </w:r>
      <w:r w:rsidR="002C65AC">
        <w:t>data format</w:t>
      </w:r>
      <w:r w:rsidR="002C65AC" w:rsidRPr="008E2802">
        <w:t xml:space="preserve"> specification addresses </w:t>
      </w:r>
      <w:r w:rsidR="002C65AC">
        <w:t xml:space="preserve">a </w:t>
      </w:r>
      <w:r w:rsidR="002C65AC" w:rsidRPr="008E2802">
        <w:t xml:space="preserve">significantly extended </w:t>
      </w:r>
      <w:r>
        <w:t>amount of use cases</w:t>
      </w:r>
      <w:r w:rsidR="002C65AC" w:rsidRPr="008E2802">
        <w:t>, focussing not only on one</w:t>
      </w:r>
      <w:r w:rsidR="002C65AC">
        <w:t xml:space="preserve"> </w:t>
      </w:r>
      <w:r w:rsidR="002C65AC" w:rsidRPr="008E2802">
        <w:t xml:space="preserve">single wiring harness but on </w:t>
      </w:r>
      <w:r w:rsidR="00C52DF1">
        <w:t xml:space="preserve">an </w:t>
      </w:r>
      <w:r w:rsidR="002C65AC" w:rsidRPr="008E2802">
        <w:t>electric system</w:t>
      </w:r>
      <w:r>
        <w:t xml:space="preserve"> as a whole</w:t>
      </w:r>
      <w:r w:rsidR="002C65AC" w:rsidRPr="008E2802">
        <w:t xml:space="preserve">. The VEC </w:t>
      </w:r>
      <w:r w:rsidR="002C65AC">
        <w:t>data format</w:t>
      </w:r>
      <w:r w:rsidR="002C65AC" w:rsidRPr="008E2802">
        <w:t xml:space="preserve"> specification </w:t>
      </w:r>
      <w:r>
        <w:t>supports</w:t>
      </w:r>
      <w:r w:rsidR="002C65AC" w:rsidRPr="008E2802">
        <w:t xml:space="preserve"> a </w:t>
      </w:r>
      <w:r>
        <w:t>great variety</w:t>
      </w:r>
      <w:r w:rsidR="002C65AC" w:rsidRPr="008E2802">
        <w:t xml:space="preserve"> of data exchange use cases all along the</w:t>
      </w:r>
      <w:r w:rsidR="002C65AC">
        <w:t xml:space="preserve"> </w:t>
      </w:r>
      <w:r w:rsidR="002C65AC" w:rsidRPr="008E2802">
        <w:t>electric system development process.</w:t>
      </w:r>
      <w:r w:rsidR="002C65AC">
        <w:t xml:space="preserve"> </w:t>
      </w:r>
    </w:p>
    <w:p w14:paraId="18E6A251" w14:textId="23CE758E" w:rsidR="001511CF" w:rsidRDefault="001511CF" w:rsidP="002C65AC">
      <w:pPr>
        <w:pStyle w:val="VDABlocktext"/>
      </w:pPr>
      <w:r>
        <w:t xml:space="preserve">The definition of the VEC was done with a focus on the requirements of the automotive industry. However, it is not </w:t>
      </w:r>
      <w:r w:rsidR="00CA17A8">
        <w:t>restricted</w:t>
      </w:r>
      <w:r>
        <w:t xml:space="preserve"> to this domain and it is expected that the VEC specification is applicable in aerospace industry and others as well.</w:t>
      </w:r>
    </w:p>
    <w:p w14:paraId="6E6F346F" w14:textId="77777777" w:rsidR="002C65AC" w:rsidRDefault="002C65AC" w:rsidP="002C65AC">
      <w:pPr>
        <w:pStyle w:val="berschrift2"/>
        <w:keepLines w:val="0"/>
        <w:numPr>
          <w:ilvl w:val="1"/>
          <w:numId w:val="2"/>
        </w:numPr>
        <w:autoSpaceDE/>
        <w:autoSpaceDN/>
        <w:adjustRightInd/>
        <w:spacing w:before="240" w:after="60" w:line="240" w:lineRule="auto"/>
        <w:rPr>
          <w:lang w:val="en-GB"/>
        </w:rPr>
      </w:pPr>
      <w:bookmarkStart w:id="15" w:name="_Toc33620267"/>
      <w:bookmarkStart w:id="16" w:name="_Toc181766016"/>
      <w:bookmarkStart w:id="17" w:name="_Toc373509015"/>
      <w:bookmarkStart w:id="18" w:name="_Toc27668575"/>
      <w:bookmarkStart w:id="19" w:name="_Toc33620268"/>
      <w:bookmarkEnd w:id="15"/>
      <w:r w:rsidRPr="00F107FB">
        <w:rPr>
          <w:lang w:val="en-GB"/>
        </w:rPr>
        <w:t xml:space="preserve">Objectives of the </w:t>
      </w:r>
      <w:r>
        <w:rPr>
          <w:lang w:val="en-GB"/>
        </w:rPr>
        <w:t>r</w:t>
      </w:r>
      <w:r w:rsidRPr="00F107FB">
        <w:rPr>
          <w:lang w:val="en-GB"/>
        </w:rPr>
        <w:t>ecommendation</w:t>
      </w:r>
      <w:bookmarkEnd w:id="16"/>
      <w:bookmarkEnd w:id="17"/>
      <w:bookmarkEnd w:id="18"/>
      <w:bookmarkEnd w:id="19"/>
    </w:p>
    <w:p w14:paraId="3B3B85A1" w14:textId="77777777" w:rsidR="002C65AC" w:rsidRDefault="002C65AC" w:rsidP="002C65AC">
      <w:pPr>
        <w:pStyle w:val="VDABlocktext"/>
      </w:pPr>
      <w:r>
        <w:t>This Recommendation contains the specification of the VEC data format with the objective to</w:t>
      </w:r>
    </w:p>
    <w:p w14:paraId="54079713" w14:textId="4D92AF95" w:rsidR="001511CF" w:rsidRDefault="001511CF" w:rsidP="002C65AC">
      <w:pPr>
        <w:pStyle w:val="VDABlocktext"/>
        <w:numPr>
          <w:ilvl w:val="0"/>
          <w:numId w:val="10"/>
        </w:numPr>
      </w:pPr>
      <w:r>
        <w:t>Define a commonly agreed vocabulary and object semantics for the domain of the electrical design process in vehicles</w:t>
      </w:r>
    </w:p>
    <w:p w14:paraId="75823C57" w14:textId="76F299EA" w:rsidR="002C65AC" w:rsidRDefault="002C65AC" w:rsidP="002C65AC">
      <w:pPr>
        <w:pStyle w:val="VDABlocktext"/>
        <w:numPr>
          <w:ilvl w:val="0"/>
          <w:numId w:val="10"/>
        </w:numPr>
      </w:pPr>
      <w:r>
        <w:t xml:space="preserve">Facilitate data exchange between development and </w:t>
      </w:r>
      <w:r w:rsidR="005E5636">
        <w:t xml:space="preserve">business </w:t>
      </w:r>
      <w:r>
        <w:t>partners in the context of physical electric system development and production planning</w:t>
      </w:r>
    </w:p>
    <w:p w14:paraId="2051C10E" w14:textId="7C20A3A6" w:rsidR="002C65AC" w:rsidRDefault="00C52DF1" w:rsidP="002C65AC">
      <w:pPr>
        <w:pStyle w:val="VDABlocktext"/>
        <w:numPr>
          <w:ilvl w:val="0"/>
          <w:numId w:val="10"/>
        </w:numPr>
      </w:pPr>
      <w:r>
        <w:t xml:space="preserve">Enable </w:t>
      </w:r>
      <w:r w:rsidR="002C65AC">
        <w:t>tool integration as well as tool-spanning traceability and tool-spanning change management</w:t>
      </w:r>
    </w:p>
    <w:p w14:paraId="7B67FBD7" w14:textId="77777777" w:rsidR="002C65AC" w:rsidRDefault="002C65AC" w:rsidP="002C65AC">
      <w:pPr>
        <w:pStyle w:val="VDABlocktext"/>
        <w:numPr>
          <w:ilvl w:val="0"/>
          <w:numId w:val="10"/>
        </w:numPr>
      </w:pPr>
      <w:r>
        <w:t xml:space="preserve">Reduce complexity and at the same time increase flexibility by better </w:t>
      </w:r>
      <w:r w:rsidRPr="00AB7A90">
        <w:t>decoupling</w:t>
      </w:r>
      <w:r>
        <w:t xml:space="preserve"> tools and data</w:t>
      </w:r>
    </w:p>
    <w:p w14:paraId="5F356B6D" w14:textId="0B331437" w:rsidR="002C65AC" w:rsidRDefault="00C52DF1" w:rsidP="002C65AC">
      <w:pPr>
        <w:pStyle w:val="VDABlocktext"/>
        <w:numPr>
          <w:ilvl w:val="0"/>
          <w:numId w:val="10"/>
        </w:numPr>
      </w:pPr>
      <w:r>
        <w:t>Support</w:t>
      </w:r>
      <w:r w:rsidR="002C65AC">
        <w:t xml:space="preserve"> paperless processes</w:t>
      </w:r>
    </w:p>
    <w:p w14:paraId="1F672C69" w14:textId="77777777" w:rsidR="002C65AC" w:rsidRDefault="002C65AC" w:rsidP="002C65AC">
      <w:pPr>
        <w:pStyle w:val="VDABlocktext"/>
        <w:numPr>
          <w:ilvl w:val="0"/>
          <w:numId w:val="10"/>
        </w:numPr>
      </w:pPr>
      <w:r>
        <w:t xml:space="preserve">Provide a perspective for a solution for requirement in the context of </w:t>
      </w:r>
      <w:r w:rsidRPr="00AB7A90">
        <w:t>long-term preservation</w:t>
      </w:r>
    </w:p>
    <w:p w14:paraId="541F7CA1" w14:textId="77777777" w:rsidR="002C65AC" w:rsidRDefault="002C65AC" w:rsidP="002C65AC">
      <w:pPr>
        <w:pStyle w:val="VDABlocktext"/>
      </w:pPr>
      <w:r>
        <w:t>Concrete use cases are described in chapter 2.</w:t>
      </w:r>
    </w:p>
    <w:p w14:paraId="56FD0713" w14:textId="419B2DAA" w:rsidR="002C65AC" w:rsidRDefault="002C65AC" w:rsidP="002C65AC">
      <w:pPr>
        <w:pStyle w:val="VDABlocktext"/>
      </w:pPr>
      <w:r>
        <w:lastRenderedPageBreak/>
        <w:t>Note: The VEC data format definition is explicitly not intended to be interpreted as a recommendation for the definition of the internal database structure of software tool</w:t>
      </w:r>
      <w:r w:rsidR="00C52DF1">
        <w:t>s</w:t>
      </w:r>
      <w:r>
        <w:t>.</w:t>
      </w:r>
    </w:p>
    <w:p w14:paraId="440554E5" w14:textId="77777777" w:rsidR="002C65AC" w:rsidRPr="000A1EAD" w:rsidRDefault="002C65AC" w:rsidP="002C65AC">
      <w:pPr>
        <w:pStyle w:val="berschrift2"/>
        <w:keepLines w:val="0"/>
        <w:numPr>
          <w:ilvl w:val="1"/>
          <w:numId w:val="2"/>
        </w:numPr>
        <w:autoSpaceDE/>
        <w:autoSpaceDN/>
        <w:adjustRightInd/>
        <w:spacing w:before="240" w:after="60" w:line="240" w:lineRule="auto"/>
        <w:rPr>
          <w:lang w:val="en-GB"/>
        </w:rPr>
      </w:pPr>
      <w:bookmarkStart w:id="20" w:name="_Toc181766017"/>
      <w:bookmarkStart w:id="21" w:name="_Toc373509016"/>
      <w:bookmarkStart w:id="22" w:name="_Toc27668576"/>
      <w:bookmarkStart w:id="23" w:name="_Ref33099937"/>
      <w:bookmarkStart w:id="24" w:name="_Toc33620269"/>
      <w:bookmarkStart w:id="25" w:name="_Hlk27730719"/>
      <w:r w:rsidRPr="000A1EAD">
        <w:rPr>
          <w:lang w:val="en-GB"/>
        </w:rPr>
        <w:t>Changes to preceding versions</w:t>
      </w:r>
      <w:bookmarkEnd w:id="20"/>
      <w:bookmarkEnd w:id="21"/>
      <w:bookmarkEnd w:id="22"/>
      <w:bookmarkEnd w:id="23"/>
      <w:bookmarkEnd w:id="24"/>
    </w:p>
    <w:bookmarkEnd w:id="25"/>
    <w:p w14:paraId="1B96ABBC" w14:textId="5CDBD80E" w:rsidR="002C65AC" w:rsidRDefault="009E2FCB" w:rsidP="002C65AC">
      <w:pPr>
        <w:pStyle w:val="VDABlocktext"/>
      </w:pPr>
      <w:r>
        <w:t xml:space="preserve">Between this Version (1.2) and the direct predecessor (Version 1.1) over 190 individual issues have been addressed. </w:t>
      </w:r>
      <w:r w:rsidR="002C65AC">
        <w:t>The following section lists the main subjects that have been changed, improved or added. A complete and detailed change history is available</w:t>
      </w:r>
      <w:r w:rsidR="00C005D6">
        <w:t xml:space="preserve"> in the </w:t>
      </w:r>
      <w:r w:rsidR="00A8795D" w:rsidRPr="00A8795D">
        <w:t>ECAD Wiki</w:t>
      </w:r>
      <w:r w:rsidR="002C65AC">
        <w:t xml:space="preserve"> </w:t>
      </w:r>
      <w:r w:rsidR="00C005D6">
        <w:t xml:space="preserve">and </w:t>
      </w:r>
      <w:r w:rsidR="002C65AC">
        <w:t xml:space="preserve">in the </w:t>
      </w:r>
      <w:r w:rsidR="00A8795D" w:rsidRPr="00A8795D">
        <w:t>issue tracking system</w:t>
      </w:r>
      <w:r w:rsidR="002C65AC">
        <w:t>.</w:t>
      </w:r>
    </w:p>
    <w:p w14:paraId="78FC89F1" w14:textId="5B058B6A" w:rsidR="009E2FCB" w:rsidRDefault="009E2FCB" w:rsidP="002C65AC">
      <w:pPr>
        <w:pStyle w:val="VDABlocktext"/>
      </w:pPr>
      <w:r>
        <w:t xml:space="preserve">Changes that affect the resulting schema in an incompatible way are marked with a “X” in the last column. For more details on compatibility see Chapter </w:t>
      </w:r>
      <w:r>
        <w:fldChar w:fldCharType="begin"/>
      </w:r>
      <w:r>
        <w:instrText xml:space="preserve"> REF _Ref33008547 \r \h </w:instrText>
      </w:r>
      <w:r>
        <w:fldChar w:fldCharType="separate"/>
      </w:r>
      <w:r w:rsidR="004714EB">
        <w:t>1.4</w:t>
      </w:r>
      <w:r>
        <w:fldChar w:fldCharType="end"/>
      </w:r>
      <w:r>
        <w:t>.</w:t>
      </w:r>
    </w:p>
    <w:p w14:paraId="00BC8F63" w14:textId="77777777" w:rsidR="009E2FCB" w:rsidRPr="00EA62AF" w:rsidRDefault="009E2FCB" w:rsidP="002C65AC">
      <w:pPr>
        <w:pStyle w:val="VDABlocktext"/>
      </w:pPr>
    </w:p>
    <w:tbl>
      <w:tblPr>
        <w:tblW w:w="8992" w:type="dxa"/>
        <w:tblInd w:w="75" w:type="dxa"/>
        <w:tblLayout w:type="fixed"/>
        <w:tblCellMar>
          <w:left w:w="75" w:type="dxa"/>
          <w:right w:w="75" w:type="dxa"/>
        </w:tblCellMar>
        <w:tblLook w:val="0000" w:firstRow="0" w:lastRow="0" w:firstColumn="0" w:lastColumn="0" w:noHBand="0" w:noVBand="0"/>
      </w:tblPr>
      <w:tblGrid>
        <w:gridCol w:w="8425"/>
        <w:gridCol w:w="567"/>
      </w:tblGrid>
      <w:tr w:rsidR="005B285E" w:rsidRPr="00E93F3D" w14:paraId="2B571DE9" w14:textId="4EE5B622" w:rsidTr="005B285E">
        <w:tc>
          <w:tcPr>
            <w:tcW w:w="8425" w:type="dxa"/>
            <w:tcBorders>
              <w:top w:val="single" w:sz="4" w:space="0" w:color="000000"/>
              <w:left w:val="single" w:sz="4" w:space="0" w:color="000000"/>
              <w:bottom w:val="single" w:sz="4" w:space="0" w:color="000000"/>
              <w:right w:val="single" w:sz="4" w:space="0" w:color="000000"/>
            </w:tcBorders>
            <w:vAlign w:val="center"/>
          </w:tcPr>
          <w:p w14:paraId="093AAEF8" w14:textId="77777777" w:rsidR="005B285E" w:rsidRPr="00E93F3D" w:rsidRDefault="005B285E" w:rsidP="00617B3E">
            <w:pPr>
              <w:pStyle w:val="VDABlocktext"/>
              <w:rPr>
                <w:sz w:val="20"/>
                <w:szCs w:val="20"/>
              </w:rPr>
            </w:pPr>
            <w:r w:rsidRPr="00E93F3D">
              <w:t>Change</w:t>
            </w:r>
          </w:p>
        </w:tc>
        <w:tc>
          <w:tcPr>
            <w:tcW w:w="567" w:type="dxa"/>
            <w:tcBorders>
              <w:top w:val="single" w:sz="4" w:space="0" w:color="000000"/>
              <w:left w:val="single" w:sz="4" w:space="0" w:color="000000"/>
              <w:bottom w:val="single" w:sz="4" w:space="0" w:color="000000"/>
              <w:right w:val="single" w:sz="4" w:space="0" w:color="000000"/>
            </w:tcBorders>
          </w:tcPr>
          <w:p w14:paraId="5D8907F2" w14:textId="4CACA5F2" w:rsidR="005B285E" w:rsidRPr="00E93F3D" w:rsidRDefault="005B285E" w:rsidP="00617B3E">
            <w:pPr>
              <w:pStyle w:val="VDABlocktext"/>
            </w:pPr>
            <w:r>
              <w:t>Inc.</w:t>
            </w:r>
          </w:p>
        </w:tc>
      </w:tr>
      <w:tr w:rsidR="005B285E" w:rsidRPr="00E93F3D" w14:paraId="76A3E96E" w14:textId="6D02C7B2" w:rsidTr="005B285E">
        <w:tc>
          <w:tcPr>
            <w:tcW w:w="8425" w:type="dxa"/>
            <w:tcBorders>
              <w:top w:val="single" w:sz="4" w:space="0" w:color="000000"/>
              <w:left w:val="single" w:sz="4" w:space="0" w:color="000000"/>
              <w:bottom w:val="single" w:sz="4" w:space="0" w:color="000000"/>
              <w:right w:val="single" w:sz="4" w:space="0" w:color="000000"/>
            </w:tcBorders>
            <w:vAlign w:val="center"/>
          </w:tcPr>
          <w:p w14:paraId="0C88C96C" w14:textId="4DD8E21C" w:rsidR="005B285E" w:rsidRPr="00E93F3D" w:rsidRDefault="005B285E" w:rsidP="00617B3E">
            <w:pPr>
              <w:rPr>
                <w:lang w:val="en-GB"/>
              </w:rPr>
            </w:pPr>
            <w:r>
              <w:rPr>
                <w:lang w:val="en-GB"/>
              </w:rPr>
              <w:t xml:space="preserve">Reorganization of the Model Outline (Chapter </w:t>
            </w:r>
            <w:r>
              <w:rPr>
                <w:lang w:val="en-GB"/>
              </w:rPr>
              <w:fldChar w:fldCharType="begin"/>
            </w:r>
            <w:r>
              <w:rPr>
                <w:lang w:val="en-GB"/>
              </w:rPr>
              <w:instrText xml:space="preserve"> REF _Ref33008767 \r \h </w:instrText>
            </w:r>
            <w:r>
              <w:rPr>
                <w:lang w:val="en-GB"/>
              </w:rPr>
            </w:r>
            <w:r>
              <w:rPr>
                <w:lang w:val="en-GB"/>
              </w:rPr>
              <w:fldChar w:fldCharType="separate"/>
            </w:r>
            <w:r w:rsidR="004714EB">
              <w:rPr>
                <w:lang w:val="en-GB"/>
              </w:rPr>
              <w:t>5</w:t>
            </w:r>
            <w:r>
              <w:rPr>
                <w:lang w:val="en-GB"/>
              </w:rPr>
              <w:fldChar w:fldCharType="end"/>
            </w:r>
            <w:r>
              <w:rPr>
                <w:lang w:val="en-GB"/>
              </w:rPr>
              <w:t>)</w:t>
            </w:r>
          </w:p>
        </w:tc>
        <w:tc>
          <w:tcPr>
            <w:tcW w:w="567" w:type="dxa"/>
            <w:tcBorders>
              <w:top w:val="single" w:sz="4" w:space="0" w:color="000000"/>
              <w:left w:val="single" w:sz="4" w:space="0" w:color="000000"/>
              <w:bottom w:val="single" w:sz="4" w:space="0" w:color="000000"/>
              <w:right w:val="single" w:sz="4" w:space="0" w:color="000000"/>
            </w:tcBorders>
          </w:tcPr>
          <w:p w14:paraId="1EB3F060" w14:textId="6DA1558F" w:rsidR="005B285E" w:rsidRDefault="005B285E" w:rsidP="00617B3E">
            <w:pPr>
              <w:rPr>
                <w:lang w:val="en-GB"/>
              </w:rPr>
            </w:pPr>
          </w:p>
        </w:tc>
      </w:tr>
      <w:tr w:rsidR="005B285E" w:rsidRPr="00E93F3D" w14:paraId="034706B1" w14:textId="78195E53" w:rsidTr="005B285E">
        <w:tc>
          <w:tcPr>
            <w:tcW w:w="8425" w:type="dxa"/>
            <w:tcBorders>
              <w:top w:val="single" w:sz="4" w:space="0" w:color="000000"/>
              <w:left w:val="single" w:sz="4" w:space="0" w:color="000000"/>
              <w:bottom w:val="single" w:sz="4" w:space="0" w:color="000000"/>
              <w:right w:val="single" w:sz="4" w:space="0" w:color="000000"/>
            </w:tcBorders>
            <w:vAlign w:val="center"/>
          </w:tcPr>
          <w:p w14:paraId="55B45C55" w14:textId="146719E0" w:rsidR="005B285E" w:rsidRDefault="005B285E" w:rsidP="00617B3E">
            <w:pPr>
              <w:rPr>
                <w:lang w:val="en-GB"/>
              </w:rPr>
            </w:pPr>
            <w:r>
              <w:rPr>
                <w:lang w:val="en-GB"/>
              </w:rPr>
              <w:t>Added “</w:t>
            </w:r>
            <w:r>
              <w:rPr>
                <w:lang w:val="en-GB"/>
              </w:rPr>
              <w:fldChar w:fldCharType="begin"/>
            </w:r>
            <w:r>
              <w:rPr>
                <w:lang w:val="en-GB"/>
              </w:rPr>
              <w:instrText xml:space="preserve"> REF _Ref33008795 \h </w:instrText>
            </w:r>
            <w:r>
              <w:rPr>
                <w:lang w:val="en-GB"/>
              </w:rPr>
            </w:r>
            <w:r>
              <w:rPr>
                <w:lang w:val="en-GB"/>
              </w:rPr>
              <w:fldChar w:fldCharType="separate"/>
            </w:r>
            <w:r w:rsidR="004714EB">
              <w:rPr>
                <w:lang w:val="en-GB"/>
              </w:rPr>
              <w:t>General Guidelines</w:t>
            </w:r>
            <w:r>
              <w:rPr>
                <w:lang w:val="en-GB"/>
              </w:rPr>
              <w:fldChar w:fldCharType="end"/>
            </w:r>
            <w:r>
              <w:rPr>
                <w:lang w:val="en-GB"/>
              </w:rPr>
              <w:t xml:space="preserve">” for requirements on VEC implementations that are not strictly related to the model structure (Chapter </w:t>
            </w:r>
            <w:r>
              <w:rPr>
                <w:lang w:val="en-GB"/>
              </w:rPr>
              <w:fldChar w:fldCharType="begin"/>
            </w:r>
            <w:r>
              <w:rPr>
                <w:lang w:val="en-GB"/>
              </w:rPr>
              <w:instrText xml:space="preserve"> REF _Ref33008804 \r \h </w:instrText>
            </w:r>
            <w:r>
              <w:rPr>
                <w:lang w:val="en-GB"/>
              </w:rPr>
            </w:r>
            <w:r>
              <w:rPr>
                <w:lang w:val="en-GB"/>
              </w:rPr>
              <w:fldChar w:fldCharType="separate"/>
            </w:r>
            <w:r w:rsidR="004714EB">
              <w:rPr>
                <w:lang w:val="en-GB"/>
              </w:rPr>
              <w:t>4</w:t>
            </w:r>
            <w:r>
              <w:rPr>
                <w:lang w:val="en-GB"/>
              </w:rPr>
              <w:fldChar w:fldCharType="end"/>
            </w:r>
            <w:r>
              <w:rPr>
                <w:lang w:val="en-GB"/>
              </w:rPr>
              <w:t>).</w:t>
            </w:r>
          </w:p>
        </w:tc>
        <w:tc>
          <w:tcPr>
            <w:tcW w:w="567" w:type="dxa"/>
            <w:tcBorders>
              <w:top w:val="single" w:sz="4" w:space="0" w:color="000000"/>
              <w:left w:val="single" w:sz="4" w:space="0" w:color="000000"/>
              <w:bottom w:val="single" w:sz="4" w:space="0" w:color="000000"/>
              <w:right w:val="single" w:sz="4" w:space="0" w:color="000000"/>
            </w:tcBorders>
          </w:tcPr>
          <w:p w14:paraId="004492FD" w14:textId="77777777" w:rsidR="005B285E" w:rsidRDefault="005B285E" w:rsidP="00617B3E">
            <w:pPr>
              <w:rPr>
                <w:lang w:val="en-GB"/>
              </w:rPr>
            </w:pPr>
          </w:p>
        </w:tc>
      </w:tr>
      <w:tr w:rsidR="00D60E73" w:rsidRPr="00E93F3D" w14:paraId="75E3434C" w14:textId="77777777" w:rsidTr="005B285E">
        <w:tc>
          <w:tcPr>
            <w:tcW w:w="8425" w:type="dxa"/>
            <w:tcBorders>
              <w:top w:val="single" w:sz="4" w:space="0" w:color="000000"/>
              <w:left w:val="single" w:sz="4" w:space="0" w:color="000000"/>
              <w:bottom w:val="single" w:sz="4" w:space="0" w:color="000000"/>
              <w:right w:val="single" w:sz="4" w:space="0" w:color="000000"/>
            </w:tcBorders>
            <w:vAlign w:val="center"/>
          </w:tcPr>
          <w:p w14:paraId="0B32D0E5" w14:textId="35F1E667" w:rsidR="00D60E73" w:rsidRDefault="00D60E73" w:rsidP="00617B3E">
            <w:pPr>
              <w:rPr>
                <w:lang w:val="en-GB"/>
              </w:rPr>
            </w:pPr>
            <w:r>
              <w:rPr>
                <w:lang w:val="en-GB"/>
              </w:rPr>
              <w:t>Added model documentation to the generated XML Schema files.</w:t>
            </w:r>
          </w:p>
        </w:tc>
        <w:tc>
          <w:tcPr>
            <w:tcW w:w="567" w:type="dxa"/>
            <w:tcBorders>
              <w:top w:val="single" w:sz="4" w:space="0" w:color="000000"/>
              <w:left w:val="single" w:sz="4" w:space="0" w:color="000000"/>
              <w:bottom w:val="single" w:sz="4" w:space="0" w:color="000000"/>
              <w:right w:val="single" w:sz="4" w:space="0" w:color="000000"/>
            </w:tcBorders>
          </w:tcPr>
          <w:p w14:paraId="37849F62" w14:textId="77777777" w:rsidR="00D60E73" w:rsidRDefault="00D60E73" w:rsidP="00617B3E">
            <w:pPr>
              <w:rPr>
                <w:lang w:val="en-GB"/>
              </w:rPr>
            </w:pPr>
          </w:p>
        </w:tc>
      </w:tr>
      <w:tr w:rsidR="005B285E" w:rsidRPr="00E93F3D" w14:paraId="6D24BAF1" w14:textId="61C798B3" w:rsidTr="005B285E">
        <w:tc>
          <w:tcPr>
            <w:tcW w:w="8425" w:type="dxa"/>
            <w:tcBorders>
              <w:top w:val="single" w:sz="4" w:space="0" w:color="000000"/>
              <w:left w:val="single" w:sz="4" w:space="0" w:color="000000"/>
              <w:bottom w:val="single" w:sz="4" w:space="0" w:color="000000"/>
              <w:right w:val="single" w:sz="4" w:space="0" w:color="000000"/>
            </w:tcBorders>
            <w:vAlign w:val="center"/>
          </w:tcPr>
          <w:p w14:paraId="4973738D" w14:textId="525867B6" w:rsidR="005B285E" w:rsidRDefault="005B285E" w:rsidP="00617B3E">
            <w:pPr>
              <w:rPr>
                <w:lang w:val="en-GB"/>
              </w:rPr>
            </w:pPr>
            <w:r>
              <w:rPr>
                <w:lang w:val="en-GB"/>
              </w:rPr>
              <w:t>General orthogonal grouping concept to represent functional mappings and requirements (</w:t>
            </w:r>
            <w:r w:rsidR="00FE06F9">
              <w:rPr>
                <w:lang w:val="en-GB"/>
              </w:rPr>
              <w:t xml:space="preserve">see </w:t>
            </w:r>
            <w:r>
              <w:rPr>
                <w:lang w:val="en-GB"/>
              </w:rPr>
              <w:t>AssignmentGroup)</w:t>
            </w:r>
          </w:p>
        </w:tc>
        <w:tc>
          <w:tcPr>
            <w:tcW w:w="567" w:type="dxa"/>
            <w:tcBorders>
              <w:top w:val="single" w:sz="4" w:space="0" w:color="000000"/>
              <w:left w:val="single" w:sz="4" w:space="0" w:color="000000"/>
              <w:bottom w:val="single" w:sz="4" w:space="0" w:color="000000"/>
              <w:right w:val="single" w:sz="4" w:space="0" w:color="000000"/>
            </w:tcBorders>
          </w:tcPr>
          <w:p w14:paraId="4139EBFC" w14:textId="77777777" w:rsidR="005B285E" w:rsidRDefault="005B285E" w:rsidP="00617B3E">
            <w:pPr>
              <w:rPr>
                <w:lang w:val="en-GB"/>
              </w:rPr>
            </w:pPr>
          </w:p>
        </w:tc>
      </w:tr>
      <w:tr w:rsidR="005B285E" w:rsidRPr="00E93F3D" w14:paraId="32E2FA04" w14:textId="77777777" w:rsidTr="005B285E">
        <w:tc>
          <w:tcPr>
            <w:tcW w:w="8425" w:type="dxa"/>
            <w:tcBorders>
              <w:top w:val="single" w:sz="4" w:space="0" w:color="000000"/>
              <w:left w:val="single" w:sz="4" w:space="0" w:color="000000"/>
              <w:bottom w:val="single" w:sz="4" w:space="0" w:color="000000"/>
              <w:right w:val="single" w:sz="4" w:space="0" w:color="000000"/>
            </w:tcBorders>
            <w:vAlign w:val="center"/>
          </w:tcPr>
          <w:p w14:paraId="29A4E07E" w14:textId="36915B7D" w:rsidR="005B285E" w:rsidRDefault="00FE06F9" w:rsidP="00617B3E">
            <w:pPr>
              <w:rPr>
                <w:lang w:val="en-GB"/>
              </w:rPr>
            </w:pPr>
            <w:r>
              <w:rPr>
                <w:lang w:val="en-GB"/>
              </w:rPr>
              <w:t>Added c</w:t>
            </w:r>
            <w:r w:rsidR="005B285E">
              <w:rPr>
                <w:lang w:val="en-GB"/>
              </w:rPr>
              <w:t>oncept for the instantiation of topologies.</w:t>
            </w:r>
          </w:p>
        </w:tc>
        <w:tc>
          <w:tcPr>
            <w:tcW w:w="567" w:type="dxa"/>
            <w:tcBorders>
              <w:top w:val="single" w:sz="4" w:space="0" w:color="000000"/>
              <w:left w:val="single" w:sz="4" w:space="0" w:color="000000"/>
              <w:bottom w:val="single" w:sz="4" w:space="0" w:color="000000"/>
              <w:right w:val="single" w:sz="4" w:space="0" w:color="000000"/>
            </w:tcBorders>
          </w:tcPr>
          <w:p w14:paraId="3544FE77" w14:textId="77777777" w:rsidR="005B285E" w:rsidRDefault="005B285E" w:rsidP="00617B3E">
            <w:pPr>
              <w:rPr>
                <w:lang w:val="en-GB"/>
              </w:rPr>
            </w:pPr>
          </w:p>
        </w:tc>
      </w:tr>
      <w:tr w:rsidR="00FE06F9" w:rsidRPr="00E93F3D" w14:paraId="51D2BB50" w14:textId="77777777" w:rsidTr="005B285E">
        <w:tc>
          <w:tcPr>
            <w:tcW w:w="8425" w:type="dxa"/>
            <w:tcBorders>
              <w:top w:val="single" w:sz="4" w:space="0" w:color="000000"/>
              <w:left w:val="single" w:sz="4" w:space="0" w:color="000000"/>
              <w:bottom w:val="single" w:sz="4" w:space="0" w:color="000000"/>
              <w:right w:val="single" w:sz="4" w:space="0" w:color="000000"/>
            </w:tcBorders>
            <w:vAlign w:val="center"/>
          </w:tcPr>
          <w:p w14:paraId="662EFB0D" w14:textId="2222C4D5" w:rsidR="00FE06F9" w:rsidRDefault="00FE06F9" w:rsidP="00617B3E">
            <w:pPr>
              <w:rPr>
                <w:lang w:val="en-GB"/>
              </w:rPr>
            </w:pPr>
            <w:r>
              <w:rPr>
                <w:lang w:val="en-GB"/>
              </w:rPr>
              <w:t>Added concept for hierarchical topologies support</w:t>
            </w:r>
            <w:r w:rsidR="009C1E79">
              <w:rPr>
                <w:lang w:val="en-GB"/>
              </w:rPr>
              <w:t>ing</w:t>
            </w:r>
            <w:r>
              <w:rPr>
                <w:lang w:val="en-GB"/>
              </w:rPr>
              <w:t xml:space="preserve"> multiple use case (e.g. better traceability between geometry and harness process, splice position optimization, layered segments with a defined inner structure, composite segments, …)</w:t>
            </w:r>
          </w:p>
        </w:tc>
        <w:tc>
          <w:tcPr>
            <w:tcW w:w="567" w:type="dxa"/>
            <w:tcBorders>
              <w:top w:val="single" w:sz="4" w:space="0" w:color="000000"/>
              <w:left w:val="single" w:sz="4" w:space="0" w:color="000000"/>
              <w:bottom w:val="single" w:sz="4" w:space="0" w:color="000000"/>
              <w:right w:val="single" w:sz="4" w:space="0" w:color="000000"/>
            </w:tcBorders>
          </w:tcPr>
          <w:p w14:paraId="33620125" w14:textId="77777777" w:rsidR="00FE06F9" w:rsidRDefault="00FE06F9" w:rsidP="00617B3E">
            <w:pPr>
              <w:rPr>
                <w:lang w:val="en-GB"/>
              </w:rPr>
            </w:pPr>
          </w:p>
        </w:tc>
      </w:tr>
      <w:tr w:rsidR="00360033" w:rsidRPr="00E93F3D" w14:paraId="042DF995" w14:textId="77777777" w:rsidTr="005B285E">
        <w:tc>
          <w:tcPr>
            <w:tcW w:w="8425" w:type="dxa"/>
            <w:tcBorders>
              <w:top w:val="single" w:sz="4" w:space="0" w:color="000000"/>
              <w:left w:val="single" w:sz="4" w:space="0" w:color="000000"/>
              <w:bottom w:val="single" w:sz="4" w:space="0" w:color="000000"/>
              <w:right w:val="single" w:sz="4" w:space="0" w:color="000000"/>
            </w:tcBorders>
            <w:vAlign w:val="center"/>
          </w:tcPr>
          <w:p w14:paraId="4EC25114" w14:textId="7CCDFFAD" w:rsidR="00360033" w:rsidRDefault="00360033" w:rsidP="00617B3E">
            <w:pPr>
              <w:rPr>
                <w:lang w:val="en-GB"/>
              </w:rPr>
            </w:pPr>
            <w:r>
              <w:rPr>
                <w:lang w:val="en-GB"/>
              </w:rPr>
              <w:t>Added concept for assigning topologies to zones.</w:t>
            </w:r>
          </w:p>
        </w:tc>
        <w:tc>
          <w:tcPr>
            <w:tcW w:w="567" w:type="dxa"/>
            <w:tcBorders>
              <w:top w:val="single" w:sz="4" w:space="0" w:color="000000"/>
              <w:left w:val="single" w:sz="4" w:space="0" w:color="000000"/>
              <w:bottom w:val="single" w:sz="4" w:space="0" w:color="000000"/>
              <w:right w:val="single" w:sz="4" w:space="0" w:color="000000"/>
            </w:tcBorders>
          </w:tcPr>
          <w:p w14:paraId="0FAD3DF1" w14:textId="77777777" w:rsidR="00360033" w:rsidRDefault="00360033" w:rsidP="00617B3E">
            <w:pPr>
              <w:rPr>
                <w:lang w:val="en-GB"/>
              </w:rPr>
            </w:pPr>
          </w:p>
        </w:tc>
      </w:tr>
      <w:tr w:rsidR="008D6EA7" w:rsidRPr="00E93F3D" w14:paraId="3397CC28" w14:textId="77777777" w:rsidTr="005B285E">
        <w:tc>
          <w:tcPr>
            <w:tcW w:w="8425" w:type="dxa"/>
            <w:tcBorders>
              <w:top w:val="single" w:sz="4" w:space="0" w:color="000000"/>
              <w:left w:val="single" w:sz="4" w:space="0" w:color="000000"/>
              <w:bottom w:val="single" w:sz="4" w:space="0" w:color="000000"/>
              <w:right w:val="single" w:sz="4" w:space="0" w:color="000000"/>
            </w:tcBorders>
            <w:vAlign w:val="center"/>
          </w:tcPr>
          <w:p w14:paraId="4160F7CF" w14:textId="38DD8135" w:rsidR="008D6EA7" w:rsidRDefault="008D6EA7" w:rsidP="00617B3E">
            <w:pPr>
              <w:rPr>
                <w:lang w:val="en-GB"/>
              </w:rPr>
            </w:pPr>
            <w:r>
              <w:rPr>
                <w:lang w:val="en-GB"/>
              </w:rPr>
              <w:t>Completely revised the interpretation of Net- &amp; ConnectionSpecification (Architectural Layer &amp; System Schematic)</w:t>
            </w:r>
          </w:p>
        </w:tc>
        <w:tc>
          <w:tcPr>
            <w:tcW w:w="567" w:type="dxa"/>
            <w:tcBorders>
              <w:top w:val="single" w:sz="4" w:space="0" w:color="000000"/>
              <w:left w:val="single" w:sz="4" w:space="0" w:color="000000"/>
              <w:bottom w:val="single" w:sz="4" w:space="0" w:color="000000"/>
              <w:right w:val="single" w:sz="4" w:space="0" w:color="000000"/>
            </w:tcBorders>
          </w:tcPr>
          <w:p w14:paraId="400FA773" w14:textId="24B2A5D9" w:rsidR="008D6EA7" w:rsidRDefault="008D6EA7" w:rsidP="00617B3E">
            <w:pPr>
              <w:rPr>
                <w:lang w:val="en-GB"/>
              </w:rPr>
            </w:pPr>
            <w:r>
              <w:rPr>
                <w:lang w:val="en-GB"/>
              </w:rPr>
              <w:t>X</w:t>
            </w:r>
          </w:p>
        </w:tc>
      </w:tr>
      <w:tr w:rsidR="0052740F" w:rsidRPr="00E93F3D" w14:paraId="1FB9865E" w14:textId="77777777" w:rsidTr="005B285E">
        <w:tc>
          <w:tcPr>
            <w:tcW w:w="8425" w:type="dxa"/>
            <w:tcBorders>
              <w:top w:val="single" w:sz="4" w:space="0" w:color="000000"/>
              <w:left w:val="single" w:sz="4" w:space="0" w:color="000000"/>
              <w:bottom w:val="single" w:sz="4" w:space="0" w:color="000000"/>
              <w:right w:val="single" w:sz="4" w:space="0" w:color="000000"/>
            </w:tcBorders>
            <w:vAlign w:val="center"/>
          </w:tcPr>
          <w:p w14:paraId="0E5927FA" w14:textId="01987A2D" w:rsidR="0052740F" w:rsidRDefault="0052740F" w:rsidP="0052740F">
            <w:pPr>
              <w:rPr>
                <w:lang w:val="en-GB"/>
              </w:rPr>
            </w:pPr>
            <w:r>
              <w:rPr>
                <w:lang w:val="en-GB"/>
              </w:rPr>
              <w:t>Refactoring of the multi-core representation</w:t>
            </w:r>
          </w:p>
        </w:tc>
        <w:tc>
          <w:tcPr>
            <w:tcW w:w="567" w:type="dxa"/>
            <w:tcBorders>
              <w:top w:val="single" w:sz="4" w:space="0" w:color="000000"/>
              <w:left w:val="single" w:sz="4" w:space="0" w:color="000000"/>
              <w:bottom w:val="single" w:sz="4" w:space="0" w:color="000000"/>
              <w:right w:val="single" w:sz="4" w:space="0" w:color="000000"/>
            </w:tcBorders>
          </w:tcPr>
          <w:p w14:paraId="0D5F652F" w14:textId="5815BDA8" w:rsidR="0052740F" w:rsidRDefault="00343F6F" w:rsidP="0052740F">
            <w:pPr>
              <w:rPr>
                <w:lang w:val="en-GB"/>
              </w:rPr>
            </w:pPr>
            <w:r>
              <w:rPr>
                <w:lang w:val="en-GB"/>
              </w:rPr>
              <w:t>X</w:t>
            </w:r>
          </w:p>
        </w:tc>
      </w:tr>
      <w:tr w:rsidR="00343F6F" w:rsidRPr="00E93F3D" w14:paraId="6946948D" w14:textId="77777777" w:rsidTr="005B285E">
        <w:tc>
          <w:tcPr>
            <w:tcW w:w="8425" w:type="dxa"/>
            <w:tcBorders>
              <w:top w:val="single" w:sz="4" w:space="0" w:color="000000"/>
              <w:left w:val="single" w:sz="4" w:space="0" w:color="000000"/>
              <w:bottom w:val="single" w:sz="4" w:space="0" w:color="000000"/>
              <w:right w:val="single" w:sz="4" w:space="0" w:color="000000"/>
            </w:tcBorders>
            <w:vAlign w:val="center"/>
          </w:tcPr>
          <w:p w14:paraId="16899D8D" w14:textId="3D988423" w:rsidR="00343F6F" w:rsidRDefault="00343F6F" w:rsidP="0052740F">
            <w:pPr>
              <w:rPr>
                <w:lang w:val="en-GB"/>
              </w:rPr>
            </w:pPr>
            <w:r>
              <w:rPr>
                <w:lang w:val="en-GB"/>
              </w:rPr>
              <w:t>Added support for FIT-Rates for components</w:t>
            </w:r>
          </w:p>
        </w:tc>
        <w:tc>
          <w:tcPr>
            <w:tcW w:w="567" w:type="dxa"/>
            <w:tcBorders>
              <w:top w:val="single" w:sz="4" w:space="0" w:color="000000"/>
              <w:left w:val="single" w:sz="4" w:space="0" w:color="000000"/>
              <w:bottom w:val="single" w:sz="4" w:space="0" w:color="000000"/>
              <w:right w:val="single" w:sz="4" w:space="0" w:color="000000"/>
            </w:tcBorders>
          </w:tcPr>
          <w:p w14:paraId="386DD9BA" w14:textId="77777777" w:rsidR="00343F6F" w:rsidRDefault="00343F6F" w:rsidP="0052740F">
            <w:pPr>
              <w:rPr>
                <w:lang w:val="en-GB"/>
              </w:rPr>
            </w:pPr>
          </w:p>
        </w:tc>
      </w:tr>
      <w:tr w:rsidR="00343F6F" w:rsidRPr="00E93F3D" w14:paraId="5506C0F4" w14:textId="77777777" w:rsidTr="005B285E">
        <w:tc>
          <w:tcPr>
            <w:tcW w:w="8425" w:type="dxa"/>
            <w:tcBorders>
              <w:top w:val="single" w:sz="4" w:space="0" w:color="000000"/>
              <w:left w:val="single" w:sz="4" w:space="0" w:color="000000"/>
              <w:bottom w:val="single" w:sz="4" w:space="0" w:color="000000"/>
              <w:right w:val="single" w:sz="4" w:space="0" w:color="000000"/>
            </w:tcBorders>
            <w:vAlign w:val="center"/>
          </w:tcPr>
          <w:p w14:paraId="52C3A99A" w14:textId="4BD01043" w:rsidR="00343F6F" w:rsidRDefault="00343F6F" w:rsidP="0052740F">
            <w:pPr>
              <w:rPr>
                <w:lang w:val="en-GB"/>
              </w:rPr>
            </w:pPr>
            <w:r>
              <w:rPr>
                <w:lang w:val="en-GB"/>
              </w:rPr>
              <w:t>Added concept to express conformance with requirements</w:t>
            </w:r>
            <w:r w:rsidR="00FE06F9">
              <w:rPr>
                <w:lang w:val="en-GB"/>
              </w:rPr>
              <w:t xml:space="preserve"> (see RequirementsConformanceSpecification)</w:t>
            </w:r>
          </w:p>
        </w:tc>
        <w:tc>
          <w:tcPr>
            <w:tcW w:w="567" w:type="dxa"/>
            <w:tcBorders>
              <w:top w:val="single" w:sz="4" w:space="0" w:color="000000"/>
              <w:left w:val="single" w:sz="4" w:space="0" w:color="000000"/>
              <w:bottom w:val="single" w:sz="4" w:space="0" w:color="000000"/>
              <w:right w:val="single" w:sz="4" w:space="0" w:color="000000"/>
            </w:tcBorders>
          </w:tcPr>
          <w:p w14:paraId="374E61B2" w14:textId="77777777" w:rsidR="00343F6F" w:rsidRDefault="00343F6F" w:rsidP="0052740F">
            <w:pPr>
              <w:rPr>
                <w:lang w:val="en-GB"/>
              </w:rPr>
            </w:pPr>
          </w:p>
        </w:tc>
      </w:tr>
      <w:tr w:rsidR="00FE06F9" w:rsidRPr="00E93F3D" w14:paraId="5F549F30" w14:textId="77777777" w:rsidTr="005B285E">
        <w:tc>
          <w:tcPr>
            <w:tcW w:w="8425" w:type="dxa"/>
            <w:tcBorders>
              <w:top w:val="single" w:sz="4" w:space="0" w:color="000000"/>
              <w:left w:val="single" w:sz="4" w:space="0" w:color="000000"/>
              <w:bottom w:val="single" w:sz="4" w:space="0" w:color="000000"/>
              <w:right w:val="single" w:sz="4" w:space="0" w:color="000000"/>
            </w:tcBorders>
            <w:vAlign w:val="center"/>
          </w:tcPr>
          <w:p w14:paraId="2B7A6778" w14:textId="5163FAD8" w:rsidR="00FE06F9" w:rsidRDefault="00FE06F9" w:rsidP="0052740F">
            <w:pPr>
              <w:rPr>
                <w:lang w:val="en-GB"/>
              </w:rPr>
            </w:pPr>
            <w:r>
              <w:rPr>
                <w:lang w:val="en-GB"/>
              </w:rPr>
              <w:t>Added concept to define application constraints on instances (e.g. component nodes) (see ApplicationConstraint)</w:t>
            </w:r>
          </w:p>
        </w:tc>
        <w:tc>
          <w:tcPr>
            <w:tcW w:w="567" w:type="dxa"/>
            <w:tcBorders>
              <w:top w:val="single" w:sz="4" w:space="0" w:color="000000"/>
              <w:left w:val="single" w:sz="4" w:space="0" w:color="000000"/>
              <w:bottom w:val="single" w:sz="4" w:space="0" w:color="000000"/>
              <w:right w:val="single" w:sz="4" w:space="0" w:color="000000"/>
            </w:tcBorders>
          </w:tcPr>
          <w:p w14:paraId="11E02769" w14:textId="77777777" w:rsidR="00FE06F9" w:rsidRDefault="00FE06F9" w:rsidP="0052740F">
            <w:pPr>
              <w:rPr>
                <w:lang w:val="en-GB"/>
              </w:rPr>
            </w:pPr>
          </w:p>
        </w:tc>
      </w:tr>
      <w:tr w:rsidR="00FE06F9" w:rsidRPr="00E93F3D" w14:paraId="37D4C225" w14:textId="77777777" w:rsidTr="005B285E">
        <w:tc>
          <w:tcPr>
            <w:tcW w:w="8425" w:type="dxa"/>
            <w:tcBorders>
              <w:top w:val="single" w:sz="4" w:space="0" w:color="000000"/>
              <w:left w:val="single" w:sz="4" w:space="0" w:color="000000"/>
              <w:bottom w:val="single" w:sz="4" w:space="0" w:color="000000"/>
              <w:right w:val="single" w:sz="4" w:space="0" w:color="000000"/>
            </w:tcBorders>
            <w:vAlign w:val="center"/>
          </w:tcPr>
          <w:p w14:paraId="3B99B2D6" w14:textId="53BB9182" w:rsidR="00FE06F9" w:rsidRDefault="00FE06F9" w:rsidP="0052740F">
            <w:pPr>
              <w:rPr>
                <w:lang w:val="en-GB"/>
              </w:rPr>
            </w:pPr>
            <w:r>
              <w:rPr>
                <w:lang w:val="en-GB"/>
              </w:rPr>
              <w:t>Added concept for common variant configurations (base inclusion)</w:t>
            </w:r>
          </w:p>
        </w:tc>
        <w:tc>
          <w:tcPr>
            <w:tcW w:w="567" w:type="dxa"/>
            <w:tcBorders>
              <w:top w:val="single" w:sz="4" w:space="0" w:color="000000"/>
              <w:left w:val="single" w:sz="4" w:space="0" w:color="000000"/>
              <w:bottom w:val="single" w:sz="4" w:space="0" w:color="000000"/>
              <w:right w:val="single" w:sz="4" w:space="0" w:color="000000"/>
            </w:tcBorders>
          </w:tcPr>
          <w:p w14:paraId="126E9848" w14:textId="77777777" w:rsidR="00FE06F9" w:rsidRDefault="00FE06F9" w:rsidP="0052740F">
            <w:pPr>
              <w:rPr>
                <w:lang w:val="en-GB"/>
              </w:rPr>
            </w:pPr>
          </w:p>
        </w:tc>
      </w:tr>
      <w:tr w:rsidR="00FE06F9" w:rsidRPr="00E93F3D" w14:paraId="31222397" w14:textId="77777777" w:rsidTr="005B285E">
        <w:tc>
          <w:tcPr>
            <w:tcW w:w="8425" w:type="dxa"/>
            <w:tcBorders>
              <w:top w:val="single" w:sz="4" w:space="0" w:color="000000"/>
              <w:left w:val="single" w:sz="4" w:space="0" w:color="000000"/>
              <w:bottom w:val="single" w:sz="4" w:space="0" w:color="000000"/>
              <w:right w:val="single" w:sz="4" w:space="0" w:color="000000"/>
            </w:tcBorders>
            <w:vAlign w:val="center"/>
          </w:tcPr>
          <w:p w14:paraId="394EEEB3" w14:textId="15D64BF1" w:rsidR="00FE06F9" w:rsidRDefault="00FE06F9" w:rsidP="0052740F">
            <w:pPr>
              <w:rPr>
                <w:lang w:val="en-GB"/>
              </w:rPr>
            </w:pPr>
            <w:r>
              <w:rPr>
                <w:lang w:val="en-GB"/>
              </w:rPr>
              <w:t>Added concept to define system schematic traceability for directly mated E/E components.</w:t>
            </w:r>
          </w:p>
        </w:tc>
        <w:tc>
          <w:tcPr>
            <w:tcW w:w="567" w:type="dxa"/>
            <w:tcBorders>
              <w:top w:val="single" w:sz="4" w:space="0" w:color="000000"/>
              <w:left w:val="single" w:sz="4" w:space="0" w:color="000000"/>
              <w:bottom w:val="single" w:sz="4" w:space="0" w:color="000000"/>
              <w:right w:val="single" w:sz="4" w:space="0" w:color="000000"/>
            </w:tcBorders>
          </w:tcPr>
          <w:p w14:paraId="242817B4" w14:textId="77777777" w:rsidR="00FE06F9" w:rsidRDefault="00FE06F9" w:rsidP="0052740F">
            <w:pPr>
              <w:rPr>
                <w:lang w:val="en-GB"/>
              </w:rPr>
            </w:pPr>
          </w:p>
        </w:tc>
      </w:tr>
      <w:tr w:rsidR="00FE06F9" w:rsidRPr="00E93F3D" w14:paraId="7B747639" w14:textId="77777777" w:rsidTr="005B285E">
        <w:tc>
          <w:tcPr>
            <w:tcW w:w="8425" w:type="dxa"/>
            <w:tcBorders>
              <w:top w:val="single" w:sz="4" w:space="0" w:color="000000"/>
              <w:left w:val="single" w:sz="4" w:space="0" w:color="000000"/>
              <w:bottom w:val="single" w:sz="4" w:space="0" w:color="000000"/>
              <w:right w:val="single" w:sz="4" w:space="0" w:color="000000"/>
            </w:tcBorders>
            <w:vAlign w:val="center"/>
          </w:tcPr>
          <w:p w14:paraId="132DCB0F" w14:textId="52AE1776" w:rsidR="00FE06F9" w:rsidRDefault="00FE06F9" w:rsidP="0052740F">
            <w:pPr>
              <w:rPr>
                <w:lang w:val="en-GB"/>
              </w:rPr>
            </w:pPr>
            <w:r>
              <w:rPr>
                <w:lang w:val="en-GB"/>
              </w:rPr>
              <w:t>Added concept to define multicores in their usage (</w:t>
            </w:r>
            <w:proofErr w:type="gramStart"/>
            <w:r>
              <w:rPr>
                <w:lang w:val="en-GB"/>
              </w:rPr>
              <w:t>similar to</w:t>
            </w:r>
            <w:proofErr w:type="gramEnd"/>
            <w:r>
              <w:rPr>
                <w:lang w:val="en-GB"/>
              </w:rPr>
              <w:t xml:space="preserve"> twisted pairs)</w:t>
            </w:r>
          </w:p>
        </w:tc>
        <w:tc>
          <w:tcPr>
            <w:tcW w:w="567" w:type="dxa"/>
            <w:tcBorders>
              <w:top w:val="single" w:sz="4" w:space="0" w:color="000000"/>
              <w:left w:val="single" w:sz="4" w:space="0" w:color="000000"/>
              <w:bottom w:val="single" w:sz="4" w:space="0" w:color="000000"/>
              <w:right w:val="single" w:sz="4" w:space="0" w:color="000000"/>
            </w:tcBorders>
          </w:tcPr>
          <w:p w14:paraId="5ED3B931" w14:textId="77777777" w:rsidR="00FE06F9" w:rsidRDefault="00FE06F9" w:rsidP="0052740F">
            <w:pPr>
              <w:rPr>
                <w:lang w:val="en-GB"/>
              </w:rPr>
            </w:pPr>
          </w:p>
        </w:tc>
      </w:tr>
      <w:tr w:rsidR="00944185" w:rsidRPr="00E93F3D" w14:paraId="3ADD5478" w14:textId="77777777" w:rsidTr="005B285E">
        <w:tc>
          <w:tcPr>
            <w:tcW w:w="8425" w:type="dxa"/>
            <w:tcBorders>
              <w:top w:val="single" w:sz="4" w:space="0" w:color="000000"/>
              <w:left w:val="single" w:sz="4" w:space="0" w:color="000000"/>
              <w:bottom w:val="single" w:sz="4" w:space="0" w:color="000000"/>
              <w:right w:val="single" w:sz="4" w:space="0" w:color="000000"/>
            </w:tcBorders>
            <w:vAlign w:val="center"/>
          </w:tcPr>
          <w:p w14:paraId="71FB0030" w14:textId="44459529" w:rsidR="00944185" w:rsidRDefault="00944185" w:rsidP="0052740F">
            <w:pPr>
              <w:rPr>
                <w:lang w:val="en-GB"/>
              </w:rPr>
            </w:pPr>
            <w:r>
              <w:rPr>
                <w:lang w:val="en-GB"/>
              </w:rPr>
              <w:t>Added concept for traceability between wires and their respective fusing.</w:t>
            </w:r>
          </w:p>
        </w:tc>
        <w:tc>
          <w:tcPr>
            <w:tcW w:w="567" w:type="dxa"/>
            <w:tcBorders>
              <w:top w:val="single" w:sz="4" w:space="0" w:color="000000"/>
              <w:left w:val="single" w:sz="4" w:space="0" w:color="000000"/>
              <w:bottom w:val="single" w:sz="4" w:space="0" w:color="000000"/>
              <w:right w:val="single" w:sz="4" w:space="0" w:color="000000"/>
            </w:tcBorders>
          </w:tcPr>
          <w:p w14:paraId="45431DDC" w14:textId="77777777" w:rsidR="00944185" w:rsidRDefault="00944185" w:rsidP="0052740F">
            <w:pPr>
              <w:rPr>
                <w:lang w:val="en-GB"/>
              </w:rPr>
            </w:pPr>
          </w:p>
        </w:tc>
      </w:tr>
      <w:tr w:rsidR="00944185" w:rsidRPr="00E93F3D" w14:paraId="5B6B6856" w14:textId="77777777" w:rsidTr="005B285E">
        <w:tc>
          <w:tcPr>
            <w:tcW w:w="8425" w:type="dxa"/>
            <w:tcBorders>
              <w:top w:val="single" w:sz="4" w:space="0" w:color="000000"/>
              <w:left w:val="single" w:sz="4" w:space="0" w:color="000000"/>
              <w:bottom w:val="single" w:sz="4" w:space="0" w:color="000000"/>
              <w:right w:val="single" w:sz="4" w:space="0" w:color="000000"/>
            </w:tcBorders>
            <w:vAlign w:val="center"/>
          </w:tcPr>
          <w:p w14:paraId="2C6E4D7B" w14:textId="0881008C" w:rsidR="00944185" w:rsidRDefault="00944185" w:rsidP="0052740F">
            <w:pPr>
              <w:rPr>
                <w:lang w:val="en-GB"/>
              </w:rPr>
            </w:pPr>
            <w:r>
              <w:rPr>
                <w:lang w:val="en-GB"/>
              </w:rPr>
              <w:lastRenderedPageBreak/>
              <w:t>Added concept to define bending restrictions on topologies.</w:t>
            </w:r>
          </w:p>
        </w:tc>
        <w:tc>
          <w:tcPr>
            <w:tcW w:w="567" w:type="dxa"/>
            <w:tcBorders>
              <w:top w:val="single" w:sz="4" w:space="0" w:color="000000"/>
              <w:left w:val="single" w:sz="4" w:space="0" w:color="000000"/>
              <w:bottom w:val="single" w:sz="4" w:space="0" w:color="000000"/>
              <w:right w:val="single" w:sz="4" w:space="0" w:color="000000"/>
            </w:tcBorders>
          </w:tcPr>
          <w:p w14:paraId="1E9F2C18" w14:textId="77777777" w:rsidR="00944185" w:rsidRDefault="00944185" w:rsidP="0052740F">
            <w:pPr>
              <w:rPr>
                <w:lang w:val="en-GB"/>
              </w:rPr>
            </w:pPr>
          </w:p>
        </w:tc>
      </w:tr>
      <w:tr w:rsidR="00944185" w:rsidRPr="00E93F3D" w14:paraId="108A3131" w14:textId="77777777" w:rsidTr="005B285E">
        <w:tc>
          <w:tcPr>
            <w:tcW w:w="8425" w:type="dxa"/>
            <w:tcBorders>
              <w:top w:val="single" w:sz="4" w:space="0" w:color="000000"/>
              <w:left w:val="single" w:sz="4" w:space="0" w:color="000000"/>
              <w:bottom w:val="single" w:sz="4" w:space="0" w:color="000000"/>
              <w:right w:val="single" w:sz="4" w:space="0" w:color="000000"/>
            </w:tcBorders>
            <w:vAlign w:val="center"/>
          </w:tcPr>
          <w:p w14:paraId="64AC8F46" w14:textId="6197EABD" w:rsidR="00944185" w:rsidRDefault="00944185" w:rsidP="0052740F">
            <w:pPr>
              <w:rPr>
                <w:lang w:val="en-GB"/>
              </w:rPr>
            </w:pPr>
            <w:r>
              <w:rPr>
                <w:lang w:val="en-GB"/>
              </w:rPr>
              <w:t>Added concept to define baselines (well defined sets of ItemVersions)</w:t>
            </w:r>
          </w:p>
        </w:tc>
        <w:tc>
          <w:tcPr>
            <w:tcW w:w="567" w:type="dxa"/>
            <w:tcBorders>
              <w:top w:val="single" w:sz="4" w:space="0" w:color="000000"/>
              <w:left w:val="single" w:sz="4" w:space="0" w:color="000000"/>
              <w:bottom w:val="single" w:sz="4" w:space="0" w:color="000000"/>
              <w:right w:val="single" w:sz="4" w:space="0" w:color="000000"/>
            </w:tcBorders>
          </w:tcPr>
          <w:p w14:paraId="4B016B9D" w14:textId="77777777" w:rsidR="00944185" w:rsidRDefault="00944185" w:rsidP="0052740F">
            <w:pPr>
              <w:rPr>
                <w:lang w:val="en-GB"/>
              </w:rPr>
            </w:pPr>
          </w:p>
        </w:tc>
      </w:tr>
      <w:tr w:rsidR="004409AA" w:rsidRPr="00E93F3D" w14:paraId="28B5DCA3" w14:textId="77777777" w:rsidTr="005B285E">
        <w:tc>
          <w:tcPr>
            <w:tcW w:w="8425" w:type="dxa"/>
            <w:tcBorders>
              <w:top w:val="single" w:sz="4" w:space="0" w:color="000000"/>
              <w:left w:val="single" w:sz="4" w:space="0" w:color="000000"/>
              <w:bottom w:val="single" w:sz="4" w:space="0" w:color="000000"/>
              <w:right w:val="single" w:sz="4" w:space="0" w:color="000000"/>
            </w:tcBorders>
            <w:vAlign w:val="center"/>
          </w:tcPr>
          <w:p w14:paraId="6D001B6F" w14:textId="4BEA6CE1" w:rsidR="004409AA" w:rsidRDefault="004409AA" w:rsidP="0052740F">
            <w:pPr>
              <w:rPr>
                <w:lang w:val="en-GB"/>
              </w:rPr>
            </w:pPr>
            <w:r>
              <w:rPr>
                <w:lang w:val="en-GB"/>
              </w:rPr>
              <w:t xml:space="preserve">Added concept to integrate with the 3D geometries of individual components (e.g. bounding box, </w:t>
            </w:r>
          </w:p>
        </w:tc>
        <w:tc>
          <w:tcPr>
            <w:tcW w:w="567" w:type="dxa"/>
            <w:tcBorders>
              <w:top w:val="single" w:sz="4" w:space="0" w:color="000000"/>
              <w:left w:val="single" w:sz="4" w:space="0" w:color="000000"/>
              <w:bottom w:val="single" w:sz="4" w:space="0" w:color="000000"/>
              <w:right w:val="single" w:sz="4" w:space="0" w:color="000000"/>
            </w:tcBorders>
          </w:tcPr>
          <w:p w14:paraId="38296FE1" w14:textId="77777777" w:rsidR="004409AA" w:rsidRDefault="004409AA" w:rsidP="0052740F">
            <w:pPr>
              <w:rPr>
                <w:lang w:val="en-GB"/>
              </w:rPr>
            </w:pPr>
          </w:p>
        </w:tc>
      </w:tr>
      <w:tr w:rsidR="00360033" w:rsidRPr="00E93F3D" w14:paraId="077C1ECF" w14:textId="77777777" w:rsidTr="005B285E">
        <w:tc>
          <w:tcPr>
            <w:tcW w:w="8425" w:type="dxa"/>
            <w:tcBorders>
              <w:top w:val="single" w:sz="4" w:space="0" w:color="000000"/>
              <w:left w:val="single" w:sz="4" w:space="0" w:color="000000"/>
              <w:bottom w:val="single" w:sz="4" w:space="0" w:color="000000"/>
              <w:right w:val="single" w:sz="4" w:space="0" w:color="000000"/>
            </w:tcBorders>
            <w:vAlign w:val="center"/>
          </w:tcPr>
          <w:p w14:paraId="73A0C06D" w14:textId="14143B65" w:rsidR="00360033" w:rsidRDefault="00360033" w:rsidP="0052740F">
            <w:pPr>
              <w:rPr>
                <w:lang w:val="en-GB"/>
              </w:rPr>
            </w:pPr>
            <w:r>
              <w:rPr>
                <w:lang w:val="en-GB"/>
              </w:rPr>
              <w:t>Added concept for default tolerance definitions</w:t>
            </w:r>
          </w:p>
        </w:tc>
        <w:tc>
          <w:tcPr>
            <w:tcW w:w="567" w:type="dxa"/>
            <w:tcBorders>
              <w:top w:val="single" w:sz="4" w:space="0" w:color="000000"/>
              <w:left w:val="single" w:sz="4" w:space="0" w:color="000000"/>
              <w:bottom w:val="single" w:sz="4" w:space="0" w:color="000000"/>
              <w:right w:val="single" w:sz="4" w:space="0" w:color="000000"/>
            </w:tcBorders>
          </w:tcPr>
          <w:p w14:paraId="79031CFD" w14:textId="77777777" w:rsidR="00360033" w:rsidRDefault="00360033" w:rsidP="0052740F">
            <w:pPr>
              <w:rPr>
                <w:lang w:val="en-GB"/>
              </w:rPr>
            </w:pPr>
          </w:p>
        </w:tc>
      </w:tr>
      <w:tr w:rsidR="00360033" w:rsidRPr="00E93F3D" w14:paraId="16ADFF5E" w14:textId="77777777" w:rsidTr="005B285E">
        <w:tc>
          <w:tcPr>
            <w:tcW w:w="8425" w:type="dxa"/>
            <w:tcBorders>
              <w:top w:val="single" w:sz="4" w:space="0" w:color="000000"/>
              <w:left w:val="single" w:sz="4" w:space="0" w:color="000000"/>
              <w:bottom w:val="single" w:sz="4" w:space="0" w:color="000000"/>
              <w:right w:val="single" w:sz="4" w:space="0" w:color="000000"/>
            </w:tcBorders>
            <w:vAlign w:val="center"/>
          </w:tcPr>
          <w:p w14:paraId="45D8C806" w14:textId="7D92513A" w:rsidR="00360033" w:rsidRDefault="00360033" w:rsidP="0052740F">
            <w:pPr>
              <w:rPr>
                <w:lang w:val="en-GB"/>
              </w:rPr>
            </w:pPr>
            <w:r>
              <w:rPr>
                <w:lang w:val="en-GB"/>
              </w:rPr>
              <w:t>Added concept for wire addons in connectors.</w:t>
            </w:r>
          </w:p>
        </w:tc>
        <w:tc>
          <w:tcPr>
            <w:tcW w:w="567" w:type="dxa"/>
            <w:tcBorders>
              <w:top w:val="single" w:sz="4" w:space="0" w:color="000000"/>
              <w:left w:val="single" w:sz="4" w:space="0" w:color="000000"/>
              <w:bottom w:val="single" w:sz="4" w:space="0" w:color="000000"/>
              <w:right w:val="single" w:sz="4" w:space="0" w:color="000000"/>
            </w:tcBorders>
          </w:tcPr>
          <w:p w14:paraId="287E7728" w14:textId="77777777" w:rsidR="00360033" w:rsidRDefault="00360033" w:rsidP="0052740F">
            <w:pPr>
              <w:rPr>
                <w:lang w:val="en-GB"/>
              </w:rPr>
            </w:pPr>
          </w:p>
        </w:tc>
      </w:tr>
      <w:tr w:rsidR="008D6EA7" w:rsidRPr="00E93F3D" w14:paraId="46A339C4" w14:textId="77777777" w:rsidTr="005B285E">
        <w:tc>
          <w:tcPr>
            <w:tcW w:w="8425" w:type="dxa"/>
            <w:tcBorders>
              <w:top w:val="single" w:sz="4" w:space="0" w:color="000000"/>
              <w:left w:val="single" w:sz="4" w:space="0" w:color="000000"/>
              <w:bottom w:val="single" w:sz="4" w:space="0" w:color="000000"/>
              <w:right w:val="single" w:sz="4" w:space="0" w:color="000000"/>
            </w:tcBorders>
            <w:vAlign w:val="center"/>
          </w:tcPr>
          <w:p w14:paraId="2663C2DB" w14:textId="21955416" w:rsidR="008D6EA7" w:rsidRDefault="008D6EA7" w:rsidP="0052740F">
            <w:pPr>
              <w:rPr>
                <w:lang w:val="en-GB"/>
              </w:rPr>
            </w:pPr>
            <w:r>
              <w:rPr>
                <w:lang w:val="en-GB"/>
              </w:rPr>
              <w:t>Allowed part usage (component instances without part number) in the bill of material.</w:t>
            </w:r>
          </w:p>
        </w:tc>
        <w:tc>
          <w:tcPr>
            <w:tcW w:w="567" w:type="dxa"/>
            <w:tcBorders>
              <w:top w:val="single" w:sz="4" w:space="0" w:color="000000"/>
              <w:left w:val="single" w:sz="4" w:space="0" w:color="000000"/>
              <w:bottom w:val="single" w:sz="4" w:space="0" w:color="000000"/>
              <w:right w:val="single" w:sz="4" w:space="0" w:color="000000"/>
            </w:tcBorders>
          </w:tcPr>
          <w:p w14:paraId="5C370AB9" w14:textId="77777777" w:rsidR="008D6EA7" w:rsidRDefault="008D6EA7" w:rsidP="0052740F">
            <w:pPr>
              <w:rPr>
                <w:lang w:val="en-GB"/>
              </w:rPr>
            </w:pPr>
          </w:p>
        </w:tc>
      </w:tr>
      <w:tr w:rsidR="005C20E9" w:rsidRPr="00E93F3D" w14:paraId="135FCF94" w14:textId="77777777" w:rsidTr="005B285E">
        <w:tc>
          <w:tcPr>
            <w:tcW w:w="8425" w:type="dxa"/>
            <w:tcBorders>
              <w:top w:val="single" w:sz="4" w:space="0" w:color="000000"/>
              <w:left w:val="single" w:sz="4" w:space="0" w:color="000000"/>
              <w:bottom w:val="single" w:sz="4" w:space="0" w:color="000000"/>
              <w:right w:val="single" w:sz="4" w:space="0" w:color="000000"/>
            </w:tcBorders>
            <w:vAlign w:val="center"/>
          </w:tcPr>
          <w:p w14:paraId="604393CC" w14:textId="3D683D23" w:rsidR="005C20E9" w:rsidRDefault="005C20E9" w:rsidP="0052740F">
            <w:pPr>
              <w:rPr>
                <w:lang w:val="en-GB"/>
              </w:rPr>
            </w:pPr>
            <w:r>
              <w:rPr>
                <w:lang w:val="en-GB"/>
              </w:rPr>
              <w:t>Added support for component selection tables.</w:t>
            </w:r>
          </w:p>
        </w:tc>
        <w:tc>
          <w:tcPr>
            <w:tcW w:w="567" w:type="dxa"/>
            <w:tcBorders>
              <w:top w:val="single" w:sz="4" w:space="0" w:color="000000"/>
              <w:left w:val="single" w:sz="4" w:space="0" w:color="000000"/>
              <w:bottom w:val="single" w:sz="4" w:space="0" w:color="000000"/>
              <w:right w:val="single" w:sz="4" w:space="0" w:color="000000"/>
            </w:tcBorders>
          </w:tcPr>
          <w:p w14:paraId="1B89DFEA" w14:textId="77777777" w:rsidR="005C20E9" w:rsidRDefault="005C20E9" w:rsidP="0052740F">
            <w:pPr>
              <w:rPr>
                <w:lang w:val="en-GB"/>
              </w:rPr>
            </w:pPr>
          </w:p>
        </w:tc>
      </w:tr>
      <w:tr w:rsidR="008D6EA7" w:rsidRPr="00E93F3D" w14:paraId="634A58FE" w14:textId="77777777" w:rsidTr="005B285E">
        <w:tc>
          <w:tcPr>
            <w:tcW w:w="8425" w:type="dxa"/>
            <w:tcBorders>
              <w:top w:val="single" w:sz="4" w:space="0" w:color="000000"/>
              <w:left w:val="single" w:sz="4" w:space="0" w:color="000000"/>
              <w:bottom w:val="single" w:sz="4" w:space="0" w:color="000000"/>
              <w:right w:val="single" w:sz="4" w:space="0" w:color="000000"/>
            </w:tcBorders>
            <w:vAlign w:val="center"/>
          </w:tcPr>
          <w:p w14:paraId="3A6484C9" w14:textId="50D72889" w:rsidR="008D6EA7" w:rsidRDefault="008D6EA7" w:rsidP="0052740F">
            <w:pPr>
              <w:rPr>
                <w:lang w:val="en-GB"/>
              </w:rPr>
            </w:pPr>
            <w:r>
              <w:rPr>
                <w:lang w:val="en-GB"/>
              </w:rPr>
              <w:t>Added concepts to support 150% E/E component definitions.</w:t>
            </w:r>
          </w:p>
        </w:tc>
        <w:tc>
          <w:tcPr>
            <w:tcW w:w="567" w:type="dxa"/>
            <w:tcBorders>
              <w:top w:val="single" w:sz="4" w:space="0" w:color="000000"/>
              <w:left w:val="single" w:sz="4" w:space="0" w:color="000000"/>
              <w:bottom w:val="single" w:sz="4" w:space="0" w:color="000000"/>
              <w:right w:val="single" w:sz="4" w:space="0" w:color="000000"/>
            </w:tcBorders>
          </w:tcPr>
          <w:p w14:paraId="3D46E19F" w14:textId="77777777" w:rsidR="008D6EA7" w:rsidRDefault="008D6EA7" w:rsidP="0052740F">
            <w:pPr>
              <w:rPr>
                <w:lang w:val="en-GB"/>
              </w:rPr>
            </w:pPr>
          </w:p>
        </w:tc>
      </w:tr>
      <w:tr w:rsidR="008D6EA7" w:rsidRPr="00E93F3D" w14:paraId="7CA51CF3" w14:textId="77777777" w:rsidTr="005B285E">
        <w:tc>
          <w:tcPr>
            <w:tcW w:w="8425" w:type="dxa"/>
            <w:tcBorders>
              <w:top w:val="single" w:sz="4" w:space="0" w:color="000000"/>
              <w:left w:val="single" w:sz="4" w:space="0" w:color="000000"/>
              <w:bottom w:val="single" w:sz="4" w:space="0" w:color="000000"/>
              <w:right w:val="single" w:sz="4" w:space="0" w:color="000000"/>
            </w:tcBorders>
            <w:vAlign w:val="center"/>
          </w:tcPr>
          <w:p w14:paraId="622011FB" w14:textId="77777777" w:rsidR="008D6EA7" w:rsidRDefault="008D6EA7" w:rsidP="0052740F">
            <w:pPr>
              <w:rPr>
                <w:lang w:val="en-GB"/>
              </w:rPr>
            </w:pPr>
            <w:r>
              <w:rPr>
                <w:lang w:val="en-GB"/>
              </w:rPr>
              <w:t>Added concepts for the description of fuse boxes and other E/E-Components</w:t>
            </w:r>
          </w:p>
          <w:p w14:paraId="602E3BE7" w14:textId="5B9843D3" w:rsidR="008D6EA7" w:rsidRDefault="008D6EA7" w:rsidP="003C2502">
            <w:pPr>
              <w:pStyle w:val="Listenabsatz"/>
              <w:numPr>
                <w:ilvl w:val="0"/>
                <w:numId w:val="57"/>
              </w:numPr>
              <w:rPr>
                <w:lang w:val="en-GB"/>
              </w:rPr>
            </w:pPr>
            <w:r>
              <w:rPr>
                <w:lang w:val="en-GB"/>
              </w:rPr>
              <w:t>internal connectivit</w:t>
            </w:r>
            <w:r w:rsidR="00360033">
              <w:rPr>
                <w:lang w:val="en-GB"/>
              </w:rPr>
              <w:t>y</w:t>
            </w:r>
          </w:p>
          <w:p w14:paraId="183FB195" w14:textId="77777777" w:rsidR="008D6EA7" w:rsidRDefault="008D6EA7" w:rsidP="003C2502">
            <w:pPr>
              <w:pStyle w:val="Listenabsatz"/>
              <w:numPr>
                <w:ilvl w:val="0"/>
                <w:numId w:val="57"/>
              </w:numPr>
              <w:rPr>
                <w:lang w:val="en-GB"/>
              </w:rPr>
            </w:pPr>
            <w:r>
              <w:rPr>
                <w:lang w:val="en-GB"/>
              </w:rPr>
              <w:t>variance of internal connectivity</w:t>
            </w:r>
          </w:p>
          <w:p w14:paraId="09FC28C0" w14:textId="45BF75B2" w:rsidR="008D6EA7" w:rsidRPr="008D6EA7" w:rsidRDefault="008D6EA7" w:rsidP="003C2502">
            <w:pPr>
              <w:pStyle w:val="Listenabsatz"/>
              <w:numPr>
                <w:ilvl w:val="0"/>
                <w:numId w:val="57"/>
              </w:numPr>
              <w:rPr>
                <w:lang w:val="en-GB"/>
              </w:rPr>
            </w:pPr>
            <w:r>
              <w:rPr>
                <w:lang w:val="en-GB"/>
              </w:rPr>
              <w:t>modularity</w:t>
            </w:r>
          </w:p>
        </w:tc>
        <w:tc>
          <w:tcPr>
            <w:tcW w:w="567" w:type="dxa"/>
            <w:tcBorders>
              <w:top w:val="single" w:sz="4" w:space="0" w:color="000000"/>
              <w:left w:val="single" w:sz="4" w:space="0" w:color="000000"/>
              <w:bottom w:val="single" w:sz="4" w:space="0" w:color="000000"/>
              <w:right w:val="single" w:sz="4" w:space="0" w:color="000000"/>
            </w:tcBorders>
          </w:tcPr>
          <w:p w14:paraId="29B41562" w14:textId="77777777" w:rsidR="008D6EA7" w:rsidRDefault="008D6EA7" w:rsidP="0052740F">
            <w:pPr>
              <w:rPr>
                <w:lang w:val="en-GB"/>
              </w:rPr>
            </w:pPr>
          </w:p>
        </w:tc>
      </w:tr>
      <w:tr w:rsidR="00944185" w:rsidRPr="00E93F3D" w14:paraId="1899A598" w14:textId="77777777" w:rsidTr="005B285E">
        <w:tc>
          <w:tcPr>
            <w:tcW w:w="8425" w:type="dxa"/>
            <w:tcBorders>
              <w:top w:val="single" w:sz="4" w:space="0" w:color="000000"/>
              <w:left w:val="single" w:sz="4" w:space="0" w:color="000000"/>
              <w:bottom w:val="single" w:sz="4" w:space="0" w:color="000000"/>
              <w:right w:val="single" w:sz="4" w:space="0" w:color="000000"/>
            </w:tcBorders>
            <w:vAlign w:val="center"/>
          </w:tcPr>
          <w:p w14:paraId="2777DD55" w14:textId="76D46F58" w:rsidR="00944185" w:rsidRDefault="00944185" w:rsidP="0052740F">
            <w:pPr>
              <w:rPr>
                <w:lang w:val="en-GB"/>
              </w:rPr>
            </w:pPr>
            <w:r>
              <w:rPr>
                <w:lang w:val="en-GB"/>
              </w:rPr>
              <w:t>Improved modification tracking / change detection for the digital representation of documents (independent from the approval process in the domain)</w:t>
            </w:r>
          </w:p>
        </w:tc>
        <w:tc>
          <w:tcPr>
            <w:tcW w:w="567" w:type="dxa"/>
            <w:tcBorders>
              <w:top w:val="single" w:sz="4" w:space="0" w:color="000000"/>
              <w:left w:val="single" w:sz="4" w:space="0" w:color="000000"/>
              <w:bottom w:val="single" w:sz="4" w:space="0" w:color="000000"/>
              <w:right w:val="single" w:sz="4" w:space="0" w:color="000000"/>
            </w:tcBorders>
          </w:tcPr>
          <w:p w14:paraId="3C72BBC1" w14:textId="77777777" w:rsidR="00944185" w:rsidRDefault="00944185" w:rsidP="0052740F">
            <w:pPr>
              <w:rPr>
                <w:lang w:val="en-GB"/>
              </w:rPr>
            </w:pPr>
          </w:p>
        </w:tc>
      </w:tr>
      <w:tr w:rsidR="00FE06F9" w:rsidRPr="00E93F3D" w14:paraId="44F14B05" w14:textId="77777777" w:rsidTr="005B285E">
        <w:tc>
          <w:tcPr>
            <w:tcW w:w="8425" w:type="dxa"/>
            <w:tcBorders>
              <w:top w:val="single" w:sz="4" w:space="0" w:color="000000"/>
              <w:left w:val="single" w:sz="4" w:space="0" w:color="000000"/>
              <w:bottom w:val="single" w:sz="4" w:space="0" w:color="000000"/>
              <w:right w:val="single" w:sz="4" w:space="0" w:color="000000"/>
            </w:tcBorders>
            <w:vAlign w:val="center"/>
          </w:tcPr>
          <w:p w14:paraId="25E7F027" w14:textId="611742DC" w:rsidR="00FE06F9" w:rsidRDefault="00FE06F9" w:rsidP="0052740F">
            <w:pPr>
              <w:rPr>
                <w:lang w:val="en-GB"/>
              </w:rPr>
            </w:pPr>
            <w:r>
              <w:rPr>
                <w:lang w:val="en-GB"/>
              </w:rPr>
              <w:t xml:space="preserve">Refactored 3D representation of segments. </w:t>
            </w:r>
            <w:r w:rsidR="00944185">
              <w:rPr>
                <w:lang w:val="en-GB"/>
              </w:rPr>
              <w:t>Dropped current 3D-curve model and replaced it by complete representation of NURBS.</w:t>
            </w:r>
          </w:p>
        </w:tc>
        <w:tc>
          <w:tcPr>
            <w:tcW w:w="567" w:type="dxa"/>
            <w:tcBorders>
              <w:top w:val="single" w:sz="4" w:space="0" w:color="000000"/>
              <w:left w:val="single" w:sz="4" w:space="0" w:color="000000"/>
              <w:bottom w:val="single" w:sz="4" w:space="0" w:color="000000"/>
              <w:right w:val="single" w:sz="4" w:space="0" w:color="000000"/>
            </w:tcBorders>
          </w:tcPr>
          <w:p w14:paraId="4DF4D737" w14:textId="546CEA7B" w:rsidR="00FE06F9" w:rsidRDefault="00944185" w:rsidP="0052740F">
            <w:pPr>
              <w:rPr>
                <w:lang w:val="en-GB"/>
              </w:rPr>
            </w:pPr>
            <w:r>
              <w:rPr>
                <w:lang w:val="en-GB"/>
              </w:rPr>
              <w:t>X</w:t>
            </w:r>
          </w:p>
        </w:tc>
      </w:tr>
      <w:tr w:rsidR="008D6EA7" w:rsidRPr="00E93F3D" w14:paraId="4AAF0D3B" w14:textId="77777777" w:rsidTr="005B285E">
        <w:tc>
          <w:tcPr>
            <w:tcW w:w="8425" w:type="dxa"/>
            <w:tcBorders>
              <w:top w:val="single" w:sz="4" w:space="0" w:color="000000"/>
              <w:left w:val="single" w:sz="4" w:space="0" w:color="000000"/>
              <w:bottom w:val="single" w:sz="4" w:space="0" w:color="000000"/>
              <w:right w:val="single" w:sz="4" w:space="0" w:color="000000"/>
            </w:tcBorders>
            <w:vAlign w:val="center"/>
          </w:tcPr>
          <w:p w14:paraId="1DE5833A" w14:textId="685F776B" w:rsidR="008D6EA7" w:rsidRDefault="008D6EA7" w:rsidP="0052740F">
            <w:pPr>
              <w:rPr>
                <w:lang w:val="en-GB"/>
              </w:rPr>
            </w:pPr>
            <w:r>
              <w:rPr>
                <w:lang w:val="en-GB"/>
              </w:rPr>
              <w:t>Added concept for integrated terminals and supplementary components in different contacting situations (e.g. wire fixations)</w:t>
            </w:r>
          </w:p>
        </w:tc>
        <w:tc>
          <w:tcPr>
            <w:tcW w:w="567" w:type="dxa"/>
            <w:tcBorders>
              <w:top w:val="single" w:sz="4" w:space="0" w:color="000000"/>
              <w:left w:val="single" w:sz="4" w:space="0" w:color="000000"/>
              <w:bottom w:val="single" w:sz="4" w:space="0" w:color="000000"/>
              <w:right w:val="single" w:sz="4" w:space="0" w:color="000000"/>
            </w:tcBorders>
          </w:tcPr>
          <w:p w14:paraId="08E81660" w14:textId="77777777" w:rsidR="008D6EA7" w:rsidRDefault="008D6EA7" w:rsidP="0052740F">
            <w:pPr>
              <w:rPr>
                <w:lang w:val="en-GB"/>
              </w:rPr>
            </w:pPr>
          </w:p>
        </w:tc>
      </w:tr>
      <w:tr w:rsidR="008D6EA7" w:rsidRPr="00E93F3D" w14:paraId="65BE79CA" w14:textId="77777777" w:rsidTr="005B285E">
        <w:tc>
          <w:tcPr>
            <w:tcW w:w="8425" w:type="dxa"/>
            <w:tcBorders>
              <w:top w:val="single" w:sz="4" w:space="0" w:color="000000"/>
              <w:left w:val="single" w:sz="4" w:space="0" w:color="000000"/>
              <w:bottom w:val="single" w:sz="4" w:space="0" w:color="000000"/>
              <w:right w:val="single" w:sz="4" w:space="0" w:color="000000"/>
            </w:tcBorders>
            <w:vAlign w:val="center"/>
          </w:tcPr>
          <w:p w14:paraId="4A906F9F" w14:textId="3E95783E" w:rsidR="008D6EA7" w:rsidRDefault="008D6EA7" w:rsidP="0052740F">
            <w:pPr>
              <w:rPr>
                <w:lang w:val="en-GB"/>
              </w:rPr>
            </w:pPr>
            <w:r>
              <w:rPr>
                <w:lang w:val="en-GB"/>
              </w:rPr>
              <w:t>Clarification that contact points are free of variance.</w:t>
            </w:r>
          </w:p>
        </w:tc>
        <w:tc>
          <w:tcPr>
            <w:tcW w:w="567" w:type="dxa"/>
            <w:tcBorders>
              <w:top w:val="single" w:sz="4" w:space="0" w:color="000000"/>
              <w:left w:val="single" w:sz="4" w:space="0" w:color="000000"/>
              <w:bottom w:val="single" w:sz="4" w:space="0" w:color="000000"/>
              <w:right w:val="single" w:sz="4" w:space="0" w:color="000000"/>
            </w:tcBorders>
          </w:tcPr>
          <w:p w14:paraId="2216F4EA" w14:textId="77777777" w:rsidR="008D6EA7" w:rsidRDefault="008D6EA7" w:rsidP="0052740F">
            <w:pPr>
              <w:rPr>
                <w:lang w:val="en-GB"/>
              </w:rPr>
            </w:pPr>
          </w:p>
        </w:tc>
      </w:tr>
      <w:tr w:rsidR="00343F6F" w:rsidRPr="00E93F3D" w14:paraId="41EC0596" w14:textId="77777777" w:rsidTr="005B285E">
        <w:tc>
          <w:tcPr>
            <w:tcW w:w="8425" w:type="dxa"/>
            <w:tcBorders>
              <w:top w:val="single" w:sz="4" w:space="0" w:color="000000"/>
              <w:left w:val="single" w:sz="4" w:space="0" w:color="000000"/>
              <w:bottom w:val="single" w:sz="4" w:space="0" w:color="000000"/>
              <w:right w:val="single" w:sz="4" w:space="0" w:color="000000"/>
            </w:tcBorders>
            <w:vAlign w:val="center"/>
          </w:tcPr>
          <w:p w14:paraId="66DAFB09" w14:textId="0D1A48F1" w:rsidR="00343F6F" w:rsidRDefault="008D6EA7" w:rsidP="0052740F">
            <w:pPr>
              <w:rPr>
                <w:lang w:val="en-GB"/>
              </w:rPr>
            </w:pPr>
            <w:r>
              <w:rPr>
                <w:lang w:val="en-GB"/>
              </w:rPr>
              <w:t>Refactored attributes for compatibility definitions between terminals, plugs, cavities, seals and wires.</w:t>
            </w:r>
          </w:p>
        </w:tc>
        <w:tc>
          <w:tcPr>
            <w:tcW w:w="567" w:type="dxa"/>
            <w:tcBorders>
              <w:top w:val="single" w:sz="4" w:space="0" w:color="000000"/>
              <w:left w:val="single" w:sz="4" w:space="0" w:color="000000"/>
              <w:bottom w:val="single" w:sz="4" w:space="0" w:color="000000"/>
              <w:right w:val="single" w:sz="4" w:space="0" w:color="000000"/>
            </w:tcBorders>
          </w:tcPr>
          <w:p w14:paraId="79DD82B3" w14:textId="446CEE89" w:rsidR="00343F6F" w:rsidRDefault="008D6EA7" w:rsidP="0052740F">
            <w:pPr>
              <w:rPr>
                <w:lang w:val="en-GB"/>
              </w:rPr>
            </w:pPr>
            <w:r>
              <w:rPr>
                <w:lang w:val="en-GB"/>
              </w:rPr>
              <w:t>X</w:t>
            </w:r>
          </w:p>
        </w:tc>
      </w:tr>
      <w:tr w:rsidR="008D6EA7" w:rsidRPr="00E93F3D" w14:paraId="07F469D8" w14:textId="77777777" w:rsidTr="005B285E">
        <w:tc>
          <w:tcPr>
            <w:tcW w:w="8425" w:type="dxa"/>
            <w:tcBorders>
              <w:top w:val="single" w:sz="4" w:space="0" w:color="000000"/>
              <w:left w:val="single" w:sz="4" w:space="0" w:color="000000"/>
              <w:bottom w:val="single" w:sz="4" w:space="0" w:color="000000"/>
              <w:right w:val="single" w:sz="4" w:space="0" w:color="000000"/>
            </w:tcBorders>
            <w:vAlign w:val="center"/>
          </w:tcPr>
          <w:p w14:paraId="241F34C9" w14:textId="468D45C8" w:rsidR="008D6EA7" w:rsidRDefault="008D6EA7" w:rsidP="0052740F">
            <w:pPr>
              <w:rPr>
                <w:lang w:val="en-GB"/>
              </w:rPr>
            </w:pPr>
            <w:r>
              <w:rPr>
                <w:lang w:val="en-GB"/>
              </w:rPr>
              <w:t>Added concept for flat band wires and flat cores.</w:t>
            </w:r>
          </w:p>
        </w:tc>
        <w:tc>
          <w:tcPr>
            <w:tcW w:w="567" w:type="dxa"/>
            <w:tcBorders>
              <w:top w:val="single" w:sz="4" w:space="0" w:color="000000"/>
              <w:left w:val="single" w:sz="4" w:space="0" w:color="000000"/>
              <w:bottom w:val="single" w:sz="4" w:space="0" w:color="000000"/>
              <w:right w:val="single" w:sz="4" w:space="0" w:color="000000"/>
            </w:tcBorders>
          </w:tcPr>
          <w:p w14:paraId="5C38BE96" w14:textId="77777777" w:rsidR="008D6EA7" w:rsidRDefault="008D6EA7" w:rsidP="0052740F">
            <w:pPr>
              <w:rPr>
                <w:lang w:val="en-GB"/>
              </w:rPr>
            </w:pPr>
          </w:p>
        </w:tc>
      </w:tr>
      <w:tr w:rsidR="0052740F" w:rsidRPr="00E93F3D" w14:paraId="2962A286" w14:textId="661F0C6B" w:rsidTr="005B285E">
        <w:tc>
          <w:tcPr>
            <w:tcW w:w="8425" w:type="dxa"/>
            <w:tcBorders>
              <w:top w:val="single" w:sz="4" w:space="0" w:color="000000"/>
              <w:left w:val="single" w:sz="4" w:space="0" w:color="000000"/>
              <w:bottom w:val="single" w:sz="4" w:space="0" w:color="000000"/>
              <w:right w:val="single" w:sz="4" w:space="0" w:color="000000"/>
            </w:tcBorders>
            <w:vAlign w:val="center"/>
          </w:tcPr>
          <w:p w14:paraId="58C56FE6" w14:textId="491802F0" w:rsidR="0052740F" w:rsidRDefault="0052740F" w:rsidP="0052740F">
            <w:pPr>
              <w:rPr>
                <w:lang w:val="en-GB"/>
              </w:rPr>
            </w:pPr>
            <w:r>
              <w:rPr>
                <w:lang w:val="en-GB"/>
              </w:rPr>
              <w:t>Dropped support for conformance classes.</w:t>
            </w:r>
          </w:p>
        </w:tc>
        <w:tc>
          <w:tcPr>
            <w:tcW w:w="567" w:type="dxa"/>
            <w:tcBorders>
              <w:top w:val="single" w:sz="4" w:space="0" w:color="000000"/>
              <w:left w:val="single" w:sz="4" w:space="0" w:color="000000"/>
              <w:bottom w:val="single" w:sz="4" w:space="0" w:color="000000"/>
              <w:right w:val="single" w:sz="4" w:space="0" w:color="000000"/>
            </w:tcBorders>
          </w:tcPr>
          <w:p w14:paraId="502C57F6" w14:textId="5098D821" w:rsidR="0052740F" w:rsidRDefault="0052740F" w:rsidP="0052740F">
            <w:pPr>
              <w:rPr>
                <w:lang w:val="en-GB"/>
              </w:rPr>
            </w:pPr>
            <w:r>
              <w:rPr>
                <w:lang w:val="en-GB"/>
              </w:rPr>
              <w:t>X</w:t>
            </w:r>
          </w:p>
        </w:tc>
      </w:tr>
      <w:tr w:rsidR="008D6EA7" w:rsidRPr="00E93F3D" w14:paraId="2EF50D96" w14:textId="77777777" w:rsidTr="005B285E">
        <w:tc>
          <w:tcPr>
            <w:tcW w:w="8425" w:type="dxa"/>
            <w:tcBorders>
              <w:top w:val="single" w:sz="4" w:space="0" w:color="000000"/>
              <w:left w:val="single" w:sz="4" w:space="0" w:color="000000"/>
              <w:bottom w:val="single" w:sz="4" w:space="0" w:color="000000"/>
              <w:right w:val="single" w:sz="4" w:space="0" w:color="000000"/>
            </w:tcBorders>
            <w:vAlign w:val="center"/>
          </w:tcPr>
          <w:p w14:paraId="15E4B45A" w14:textId="22ABCDAD" w:rsidR="008D6EA7" w:rsidRDefault="008D6EA7" w:rsidP="0052740F">
            <w:pPr>
              <w:rPr>
                <w:lang w:val="en-GB"/>
              </w:rPr>
            </w:pPr>
            <w:r>
              <w:rPr>
                <w:lang w:val="en-GB"/>
              </w:rPr>
              <w:t>Added support for grouping component ports by connector.</w:t>
            </w:r>
          </w:p>
        </w:tc>
        <w:tc>
          <w:tcPr>
            <w:tcW w:w="567" w:type="dxa"/>
            <w:tcBorders>
              <w:top w:val="single" w:sz="4" w:space="0" w:color="000000"/>
              <w:left w:val="single" w:sz="4" w:space="0" w:color="000000"/>
              <w:bottom w:val="single" w:sz="4" w:space="0" w:color="000000"/>
              <w:right w:val="single" w:sz="4" w:space="0" w:color="000000"/>
            </w:tcBorders>
          </w:tcPr>
          <w:p w14:paraId="01E7A6C2" w14:textId="33FE3B1E" w:rsidR="008D6EA7" w:rsidRDefault="008D6EA7" w:rsidP="0052740F">
            <w:pPr>
              <w:rPr>
                <w:lang w:val="en-GB"/>
              </w:rPr>
            </w:pPr>
            <w:r>
              <w:rPr>
                <w:lang w:val="en-GB"/>
              </w:rPr>
              <w:t>X</w:t>
            </w:r>
          </w:p>
        </w:tc>
      </w:tr>
      <w:tr w:rsidR="0052740F" w:rsidRPr="00E93F3D" w14:paraId="1E548482" w14:textId="50375235" w:rsidTr="005B285E">
        <w:tc>
          <w:tcPr>
            <w:tcW w:w="8425" w:type="dxa"/>
            <w:tcBorders>
              <w:top w:val="single" w:sz="4" w:space="0" w:color="000000"/>
              <w:left w:val="single" w:sz="4" w:space="0" w:color="000000"/>
              <w:bottom w:val="single" w:sz="4" w:space="0" w:color="000000"/>
              <w:right w:val="single" w:sz="4" w:space="0" w:color="000000"/>
            </w:tcBorders>
            <w:vAlign w:val="center"/>
          </w:tcPr>
          <w:p w14:paraId="0320D9E9" w14:textId="39359584" w:rsidR="0052740F" w:rsidRDefault="0052740F" w:rsidP="0052740F">
            <w:pPr>
              <w:rPr>
                <w:lang w:val="en-GB"/>
              </w:rPr>
            </w:pPr>
            <w:r>
              <w:rPr>
                <w:lang w:val="en-GB"/>
              </w:rPr>
              <w:t>Definition of complex part relations</w:t>
            </w:r>
          </w:p>
        </w:tc>
        <w:tc>
          <w:tcPr>
            <w:tcW w:w="567" w:type="dxa"/>
            <w:tcBorders>
              <w:top w:val="single" w:sz="4" w:space="0" w:color="000000"/>
              <w:left w:val="single" w:sz="4" w:space="0" w:color="000000"/>
              <w:bottom w:val="single" w:sz="4" w:space="0" w:color="000000"/>
              <w:right w:val="single" w:sz="4" w:space="0" w:color="000000"/>
            </w:tcBorders>
          </w:tcPr>
          <w:p w14:paraId="75598CEC" w14:textId="77777777" w:rsidR="0052740F" w:rsidRDefault="0052740F" w:rsidP="0052740F">
            <w:pPr>
              <w:rPr>
                <w:lang w:val="en-GB"/>
              </w:rPr>
            </w:pPr>
          </w:p>
        </w:tc>
      </w:tr>
      <w:tr w:rsidR="0052740F" w:rsidRPr="00E93F3D" w14:paraId="3EEBDA8B" w14:textId="0780397E" w:rsidTr="005B285E">
        <w:tc>
          <w:tcPr>
            <w:tcW w:w="8425" w:type="dxa"/>
            <w:tcBorders>
              <w:top w:val="single" w:sz="4" w:space="0" w:color="000000"/>
              <w:left w:val="single" w:sz="4" w:space="0" w:color="000000"/>
              <w:bottom w:val="single" w:sz="4" w:space="0" w:color="000000"/>
              <w:right w:val="single" w:sz="4" w:space="0" w:color="000000"/>
            </w:tcBorders>
            <w:vAlign w:val="center"/>
          </w:tcPr>
          <w:p w14:paraId="6E11E0D9" w14:textId="57B5CB1C" w:rsidR="0052740F" w:rsidRDefault="00343F6F" w:rsidP="0052740F">
            <w:pPr>
              <w:rPr>
                <w:lang w:val="en-GB"/>
              </w:rPr>
            </w:pPr>
            <w:r>
              <w:rPr>
                <w:lang w:val="en-GB"/>
              </w:rPr>
              <w:t>Support for complex custom properties</w:t>
            </w:r>
            <w:r w:rsidR="00360033">
              <w:rPr>
                <w:lang w:val="en-GB"/>
              </w:rPr>
              <w:t xml:space="preserve"> und multiple primitive types.</w:t>
            </w:r>
          </w:p>
        </w:tc>
        <w:tc>
          <w:tcPr>
            <w:tcW w:w="567" w:type="dxa"/>
            <w:tcBorders>
              <w:top w:val="single" w:sz="4" w:space="0" w:color="000000"/>
              <w:left w:val="single" w:sz="4" w:space="0" w:color="000000"/>
              <w:bottom w:val="single" w:sz="4" w:space="0" w:color="000000"/>
              <w:right w:val="single" w:sz="4" w:space="0" w:color="000000"/>
            </w:tcBorders>
          </w:tcPr>
          <w:p w14:paraId="5D2A3EB5" w14:textId="03FD0E2F" w:rsidR="0052740F" w:rsidRDefault="0052740F" w:rsidP="0052740F">
            <w:pPr>
              <w:rPr>
                <w:lang w:val="en-GB"/>
              </w:rPr>
            </w:pPr>
          </w:p>
        </w:tc>
      </w:tr>
      <w:tr w:rsidR="0052740F" w:rsidRPr="00E93F3D" w14:paraId="2EAD4A6E" w14:textId="38B49ED7" w:rsidTr="005B285E">
        <w:tc>
          <w:tcPr>
            <w:tcW w:w="8425" w:type="dxa"/>
            <w:tcBorders>
              <w:top w:val="single" w:sz="4" w:space="0" w:color="000000"/>
              <w:left w:val="single" w:sz="4" w:space="0" w:color="000000"/>
              <w:bottom w:val="single" w:sz="4" w:space="0" w:color="000000"/>
              <w:right w:val="single" w:sz="4" w:space="0" w:color="000000"/>
            </w:tcBorders>
            <w:vAlign w:val="center"/>
          </w:tcPr>
          <w:p w14:paraId="255AFD1F" w14:textId="743DC90F" w:rsidR="0052740F" w:rsidRDefault="00944185" w:rsidP="0052740F">
            <w:pPr>
              <w:rPr>
                <w:lang w:val="en-GB"/>
              </w:rPr>
            </w:pPr>
            <w:r>
              <w:rPr>
                <w:lang w:val="en-GB"/>
              </w:rPr>
              <w:t>Added support for hierarchical structures on variant groups and added multiple attributes to the classes in the variant configuration scope.</w:t>
            </w:r>
          </w:p>
        </w:tc>
        <w:tc>
          <w:tcPr>
            <w:tcW w:w="567" w:type="dxa"/>
            <w:tcBorders>
              <w:top w:val="single" w:sz="4" w:space="0" w:color="000000"/>
              <w:left w:val="single" w:sz="4" w:space="0" w:color="000000"/>
              <w:bottom w:val="single" w:sz="4" w:space="0" w:color="000000"/>
              <w:right w:val="single" w:sz="4" w:space="0" w:color="000000"/>
            </w:tcBorders>
          </w:tcPr>
          <w:p w14:paraId="043E65F7" w14:textId="77777777" w:rsidR="0052740F" w:rsidRDefault="0052740F" w:rsidP="0052740F">
            <w:pPr>
              <w:rPr>
                <w:lang w:val="en-GB"/>
              </w:rPr>
            </w:pPr>
          </w:p>
        </w:tc>
      </w:tr>
      <w:tr w:rsidR="0052740F" w:rsidRPr="00E93F3D" w14:paraId="244683D1" w14:textId="68DA6F9F" w:rsidTr="005B285E">
        <w:tc>
          <w:tcPr>
            <w:tcW w:w="8425" w:type="dxa"/>
            <w:tcBorders>
              <w:top w:val="single" w:sz="4" w:space="0" w:color="000000"/>
              <w:left w:val="single" w:sz="4" w:space="0" w:color="000000"/>
              <w:bottom w:val="single" w:sz="4" w:space="0" w:color="000000"/>
              <w:right w:val="single" w:sz="4" w:space="0" w:color="000000"/>
            </w:tcBorders>
            <w:vAlign w:val="center"/>
          </w:tcPr>
          <w:p w14:paraId="1A50AE97" w14:textId="01574721" w:rsidR="0052740F" w:rsidRDefault="00944185" w:rsidP="0052740F">
            <w:pPr>
              <w:rPr>
                <w:lang w:val="en-GB"/>
              </w:rPr>
            </w:pPr>
            <w:r>
              <w:rPr>
                <w:lang w:val="en-GB"/>
              </w:rPr>
              <w:t>Added support for grommets sealed with additional single wire seals.</w:t>
            </w:r>
          </w:p>
        </w:tc>
        <w:tc>
          <w:tcPr>
            <w:tcW w:w="567" w:type="dxa"/>
            <w:tcBorders>
              <w:top w:val="single" w:sz="4" w:space="0" w:color="000000"/>
              <w:left w:val="single" w:sz="4" w:space="0" w:color="000000"/>
              <w:bottom w:val="single" w:sz="4" w:space="0" w:color="000000"/>
              <w:right w:val="single" w:sz="4" w:space="0" w:color="000000"/>
            </w:tcBorders>
          </w:tcPr>
          <w:p w14:paraId="1EF91E20" w14:textId="77777777" w:rsidR="0052740F" w:rsidRDefault="0052740F" w:rsidP="0052740F">
            <w:pPr>
              <w:rPr>
                <w:lang w:val="en-GB"/>
              </w:rPr>
            </w:pPr>
          </w:p>
        </w:tc>
      </w:tr>
      <w:tr w:rsidR="0052740F" w:rsidRPr="00E93F3D" w14:paraId="08C015A0" w14:textId="560572A9" w:rsidTr="005B285E">
        <w:tc>
          <w:tcPr>
            <w:tcW w:w="8425" w:type="dxa"/>
            <w:tcBorders>
              <w:top w:val="single" w:sz="4" w:space="0" w:color="000000"/>
              <w:left w:val="single" w:sz="4" w:space="0" w:color="000000"/>
              <w:bottom w:val="single" w:sz="4" w:space="0" w:color="000000"/>
              <w:right w:val="single" w:sz="4" w:space="0" w:color="000000"/>
            </w:tcBorders>
            <w:vAlign w:val="center"/>
          </w:tcPr>
          <w:p w14:paraId="49D4EE20" w14:textId="03B56564" w:rsidR="0052740F" w:rsidRDefault="00944185" w:rsidP="0052740F">
            <w:pPr>
              <w:rPr>
                <w:lang w:val="en-GB"/>
              </w:rPr>
            </w:pPr>
            <w:r>
              <w:rPr>
                <w:lang w:val="en-GB"/>
              </w:rPr>
              <w:t>Refactored concept for supplementary parts of components in specified locations (e.g. Slots)</w:t>
            </w:r>
          </w:p>
        </w:tc>
        <w:tc>
          <w:tcPr>
            <w:tcW w:w="567" w:type="dxa"/>
            <w:tcBorders>
              <w:top w:val="single" w:sz="4" w:space="0" w:color="000000"/>
              <w:left w:val="single" w:sz="4" w:space="0" w:color="000000"/>
              <w:bottom w:val="single" w:sz="4" w:space="0" w:color="000000"/>
              <w:right w:val="single" w:sz="4" w:space="0" w:color="000000"/>
            </w:tcBorders>
          </w:tcPr>
          <w:p w14:paraId="2A0CB0B6" w14:textId="014472D8" w:rsidR="0052740F" w:rsidRDefault="00944185" w:rsidP="0052740F">
            <w:pPr>
              <w:rPr>
                <w:lang w:val="en-GB"/>
              </w:rPr>
            </w:pPr>
            <w:r>
              <w:rPr>
                <w:lang w:val="en-GB"/>
              </w:rPr>
              <w:t>X</w:t>
            </w:r>
          </w:p>
        </w:tc>
      </w:tr>
      <w:tr w:rsidR="0052740F" w:rsidRPr="00E93F3D" w14:paraId="4D374D1C" w14:textId="43E3FE7F" w:rsidTr="005B285E">
        <w:tc>
          <w:tcPr>
            <w:tcW w:w="8425" w:type="dxa"/>
            <w:tcBorders>
              <w:top w:val="single" w:sz="4" w:space="0" w:color="000000"/>
              <w:left w:val="single" w:sz="4" w:space="0" w:color="000000"/>
              <w:bottom w:val="single" w:sz="4" w:space="0" w:color="000000"/>
              <w:right w:val="single" w:sz="4" w:space="0" w:color="000000"/>
            </w:tcBorders>
            <w:vAlign w:val="center"/>
          </w:tcPr>
          <w:p w14:paraId="4045B4D6" w14:textId="60FF6D0E" w:rsidR="0052740F" w:rsidRDefault="00944185" w:rsidP="0052740F">
            <w:pPr>
              <w:rPr>
                <w:lang w:val="en-GB"/>
              </w:rPr>
            </w:pPr>
            <w:r>
              <w:rPr>
                <w:lang w:val="en-GB"/>
              </w:rPr>
              <w:lastRenderedPageBreak/>
              <w:t xml:space="preserve">Added support for </w:t>
            </w:r>
            <w:r w:rsidR="008D6EA7">
              <w:rPr>
                <w:lang w:val="en-GB"/>
              </w:rPr>
              <w:t>d</w:t>
            </w:r>
            <w:r>
              <w:rPr>
                <w:lang w:val="en-GB"/>
              </w:rPr>
              <w:t>iodes</w:t>
            </w:r>
          </w:p>
        </w:tc>
        <w:tc>
          <w:tcPr>
            <w:tcW w:w="567" w:type="dxa"/>
            <w:tcBorders>
              <w:top w:val="single" w:sz="4" w:space="0" w:color="000000"/>
              <w:left w:val="single" w:sz="4" w:space="0" w:color="000000"/>
              <w:bottom w:val="single" w:sz="4" w:space="0" w:color="000000"/>
              <w:right w:val="single" w:sz="4" w:space="0" w:color="000000"/>
            </w:tcBorders>
          </w:tcPr>
          <w:p w14:paraId="1CA739D0" w14:textId="77777777" w:rsidR="0052740F" w:rsidRDefault="0052740F" w:rsidP="0052740F">
            <w:pPr>
              <w:rPr>
                <w:lang w:val="en-GB"/>
              </w:rPr>
            </w:pPr>
          </w:p>
        </w:tc>
      </w:tr>
      <w:tr w:rsidR="0052740F" w:rsidRPr="00E93F3D" w14:paraId="3566DAD2" w14:textId="566194B6" w:rsidTr="005B285E">
        <w:tc>
          <w:tcPr>
            <w:tcW w:w="8425" w:type="dxa"/>
            <w:tcBorders>
              <w:top w:val="single" w:sz="4" w:space="0" w:color="000000"/>
              <w:left w:val="single" w:sz="4" w:space="0" w:color="000000"/>
              <w:bottom w:val="single" w:sz="4" w:space="0" w:color="000000"/>
              <w:right w:val="single" w:sz="4" w:space="0" w:color="000000"/>
            </w:tcBorders>
            <w:vAlign w:val="center"/>
          </w:tcPr>
          <w:p w14:paraId="5E1A6378" w14:textId="42078B5D" w:rsidR="0052740F" w:rsidRDefault="008D6EA7" w:rsidP="0052740F">
            <w:pPr>
              <w:rPr>
                <w:lang w:val="en-GB"/>
              </w:rPr>
            </w:pPr>
            <w:r>
              <w:rPr>
                <w:lang w:val="en-GB"/>
              </w:rPr>
              <w:t>Added support for cable ties</w:t>
            </w:r>
          </w:p>
        </w:tc>
        <w:tc>
          <w:tcPr>
            <w:tcW w:w="567" w:type="dxa"/>
            <w:tcBorders>
              <w:top w:val="single" w:sz="4" w:space="0" w:color="000000"/>
              <w:left w:val="single" w:sz="4" w:space="0" w:color="000000"/>
              <w:bottom w:val="single" w:sz="4" w:space="0" w:color="000000"/>
              <w:right w:val="single" w:sz="4" w:space="0" w:color="000000"/>
            </w:tcBorders>
          </w:tcPr>
          <w:p w14:paraId="7892F423" w14:textId="77777777" w:rsidR="0052740F" w:rsidRDefault="0052740F" w:rsidP="0052740F">
            <w:pPr>
              <w:rPr>
                <w:lang w:val="en-GB"/>
              </w:rPr>
            </w:pPr>
          </w:p>
        </w:tc>
      </w:tr>
      <w:tr w:rsidR="0052740F" w:rsidRPr="00E93F3D" w14:paraId="5D9F18B3" w14:textId="38ACE3BE" w:rsidTr="005B285E">
        <w:tc>
          <w:tcPr>
            <w:tcW w:w="8425" w:type="dxa"/>
            <w:tcBorders>
              <w:top w:val="single" w:sz="4" w:space="0" w:color="000000"/>
              <w:left w:val="single" w:sz="4" w:space="0" w:color="000000"/>
              <w:bottom w:val="single" w:sz="4" w:space="0" w:color="000000"/>
              <w:right w:val="single" w:sz="4" w:space="0" w:color="000000"/>
            </w:tcBorders>
            <w:vAlign w:val="center"/>
          </w:tcPr>
          <w:p w14:paraId="0F196E09" w14:textId="0BD0D8D8" w:rsidR="0052740F" w:rsidRDefault="008D6EA7" w:rsidP="0052740F">
            <w:pPr>
              <w:rPr>
                <w:lang w:val="en-GB"/>
              </w:rPr>
            </w:pPr>
            <w:r>
              <w:rPr>
                <w:lang w:val="en-GB"/>
              </w:rPr>
              <w:t>Added support for multi-fuses</w:t>
            </w:r>
          </w:p>
        </w:tc>
        <w:tc>
          <w:tcPr>
            <w:tcW w:w="567" w:type="dxa"/>
            <w:tcBorders>
              <w:top w:val="single" w:sz="4" w:space="0" w:color="000000"/>
              <w:left w:val="single" w:sz="4" w:space="0" w:color="000000"/>
              <w:bottom w:val="single" w:sz="4" w:space="0" w:color="000000"/>
              <w:right w:val="single" w:sz="4" w:space="0" w:color="000000"/>
            </w:tcBorders>
          </w:tcPr>
          <w:p w14:paraId="5BA9C1C5" w14:textId="77777777" w:rsidR="0052740F" w:rsidRDefault="0052740F" w:rsidP="0052740F">
            <w:pPr>
              <w:rPr>
                <w:lang w:val="en-GB"/>
              </w:rPr>
            </w:pPr>
          </w:p>
        </w:tc>
      </w:tr>
    </w:tbl>
    <w:p w14:paraId="5FEE4D0A" w14:textId="0C7F539C" w:rsidR="005C20E9" w:rsidRDefault="005C20E9" w:rsidP="002C65AC">
      <w:pPr>
        <w:pStyle w:val="VDABlocktext"/>
      </w:pPr>
      <w:bookmarkStart w:id="26" w:name="_Toc181766018"/>
      <w:r>
        <w:t>The following list contains all minor changes, that affected schema compatibility.</w:t>
      </w:r>
    </w:p>
    <w:p w14:paraId="0BB746EB" w14:textId="77777777" w:rsidR="005C20E9" w:rsidRDefault="005C20E9" w:rsidP="002C65AC">
      <w:pPr>
        <w:pStyle w:val="VDABlocktext"/>
      </w:pPr>
    </w:p>
    <w:tbl>
      <w:tblPr>
        <w:tblW w:w="8992" w:type="dxa"/>
        <w:tblInd w:w="75" w:type="dxa"/>
        <w:tblLayout w:type="fixed"/>
        <w:tblCellMar>
          <w:left w:w="75" w:type="dxa"/>
          <w:right w:w="75" w:type="dxa"/>
        </w:tblCellMar>
        <w:tblLook w:val="0000" w:firstRow="0" w:lastRow="0" w:firstColumn="0" w:lastColumn="0" w:noHBand="0" w:noVBand="0"/>
      </w:tblPr>
      <w:tblGrid>
        <w:gridCol w:w="8425"/>
        <w:gridCol w:w="567"/>
      </w:tblGrid>
      <w:tr w:rsidR="005C20E9" w14:paraId="16B07A83" w14:textId="77777777" w:rsidTr="005F04A8">
        <w:tc>
          <w:tcPr>
            <w:tcW w:w="8425" w:type="dxa"/>
            <w:tcBorders>
              <w:top w:val="single" w:sz="4" w:space="0" w:color="000000"/>
              <w:left w:val="single" w:sz="4" w:space="0" w:color="000000"/>
              <w:bottom w:val="single" w:sz="4" w:space="0" w:color="000000"/>
              <w:right w:val="single" w:sz="4" w:space="0" w:color="000000"/>
            </w:tcBorders>
            <w:vAlign w:val="center"/>
          </w:tcPr>
          <w:p w14:paraId="475BF971" w14:textId="77777777" w:rsidR="005C20E9" w:rsidDel="005B285E" w:rsidRDefault="005C20E9" w:rsidP="005F04A8">
            <w:pPr>
              <w:rPr>
                <w:lang w:val="en-GB"/>
              </w:rPr>
            </w:pPr>
            <w:r>
              <w:rPr>
                <w:lang w:val="en-GB"/>
              </w:rPr>
              <w:t>Refactored and renamed “ContactSystem” to TerminalPairing</w:t>
            </w:r>
          </w:p>
        </w:tc>
        <w:tc>
          <w:tcPr>
            <w:tcW w:w="567" w:type="dxa"/>
            <w:tcBorders>
              <w:top w:val="single" w:sz="4" w:space="0" w:color="000000"/>
              <w:left w:val="single" w:sz="4" w:space="0" w:color="000000"/>
              <w:bottom w:val="single" w:sz="4" w:space="0" w:color="000000"/>
              <w:right w:val="single" w:sz="4" w:space="0" w:color="000000"/>
            </w:tcBorders>
          </w:tcPr>
          <w:p w14:paraId="2E7D4443" w14:textId="77777777" w:rsidR="005C20E9" w:rsidRDefault="005C20E9" w:rsidP="005F04A8">
            <w:pPr>
              <w:rPr>
                <w:lang w:val="en-GB"/>
              </w:rPr>
            </w:pPr>
            <w:r>
              <w:rPr>
                <w:lang w:val="en-GB"/>
              </w:rPr>
              <w:t>X</w:t>
            </w:r>
          </w:p>
        </w:tc>
      </w:tr>
      <w:tr w:rsidR="005C20E9" w14:paraId="3A621434" w14:textId="77777777" w:rsidTr="005F04A8">
        <w:tc>
          <w:tcPr>
            <w:tcW w:w="8425" w:type="dxa"/>
            <w:tcBorders>
              <w:top w:val="single" w:sz="4" w:space="0" w:color="000000"/>
              <w:left w:val="single" w:sz="4" w:space="0" w:color="000000"/>
              <w:bottom w:val="single" w:sz="4" w:space="0" w:color="000000"/>
              <w:right w:val="single" w:sz="4" w:space="0" w:color="000000"/>
            </w:tcBorders>
            <w:vAlign w:val="center"/>
          </w:tcPr>
          <w:p w14:paraId="0B58A199" w14:textId="77777777" w:rsidR="005C20E9" w:rsidRDefault="005C20E9" w:rsidP="005F04A8">
            <w:pPr>
              <w:rPr>
                <w:lang w:val="en-GB"/>
              </w:rPr>
            </w:pPr>
            <w:r>
              <w:rPr>
                <w:lang w:val="en-GB"/>
              </w:rPr>
              <w:t>Path mistakenly inherited from ConfigurableElement</w:t>
            </w:r>
          </w:p>
        </w:tc>
        <w:tc>
          <w:tcPr>
            <w:tcW w:w="567" w:type="dxa"/>
            <w:tcBorders>
              <w:top w:val="single" w:sz="4" w:space="0" w:color="000000"/>
              <w:left w:val="single" w:sz="4" w:space="0" w:color="000000"/>
              <w:bottom w:val="single" w:sz="4" w:space="0" w:color="000000"/>
              <w:right w:val="single" w:sz="4" w:space="0" w:color="000000"/>
            </w:tcBorders>
          </w:tcPr>
          <w:p w14:paraId="623C3249" w14:textId="77777777" w:rsidR="005C20E9" w:rsidRDefault="005C20E9" w:rsidP="005F04A8">
            <w:pPr>
              <w:rPr>
                <w:lang w:val="en-GB"/>
              </w:rPr>
            </w:pPr>
            <w:r>
              <w:rPr>
                <w:lang w:val="en-GB"/>
              </w:rPr>
              <w:t>X</w:t>
            </w:r>
          </w:p>
        </w:tc>
      </w:tr>
      <w:tr w:rsidR="005C20E9" w14:paraId="7F6B3A91" w14:textId="77777777" w:rsidTr="005F04A8">
        <w:tc>
          <w:tcPr>
            <w:tcW w:w="8425" w:type="dxa"/>
            <w:tcBorders>
              <w:top w:val="single" w:sz="4" w:space="0" w:color="000000"/>
              <w:left w:val="single" w:sz="4" w:space="0" w:color="000000"/>
              <w:bottom w:val="single" w:sz="4" w:space="0" w:color="000000"/>
              <w:right w:val="single" w:sz="4" w:space="0" w:color="000000"/>
            </w:tcBorders>
            <w:vAlign w:val="center"/>
          </w:tcPr>
          <w:p w14:paraId="644EC164" w14:textId="01FDADAF" w:rsidR="005C20E9" w:rsidRDefault="005C20E9" w:rsidP="005F04A8">
            <w:pPr>
              <w:rPr>
                <w:lang w:val="en-GB"/>
              </w:rPr>
            </w:pPr>
            <w:r>
              <w:rPr>
                <w:lang w:val="en-GB"/>
              </w:rPr>
              <w:t>Moved “referenceElement” Association from PartOccurrence to OccurrenceOrUsage</w:t>
            </w:r>
          </w:p>
        </w:tc>
        <w:tc>
          <w:tcPr>
            <w:tcW w:w="567" w:type="dxa"/>
            <w:tcBorders>
              <w:top w:val="single" w:sz="4" w:space="0" w:color="000000"/>
              <w:left w:val="single" w:sz="4" w:space="0" w:color="000000"/>
              <w:bottom w:val="single" w:sz="4" w:space="0" w:color="000000"/>
              <w:right w:val="single" w:sz="4" w:space="0" w:color="000000"/>
            </w:tcBorders>
          </w:tcPr>
          <w:p w14:paraId="3C5E0ED1" w14:textId="7BFCBA5C" w:rsidR="005C20E9" w:rsidRDefault="005C20E9" w:rsidP="005F04A8">
            <w:pPr>
              <w:rPr>
                <w:lang w:val="en-GB"/>
              </w:rPr>
            </w:pPr>
            <w:r>
              <w:rPr>
                <w:lang w:val="en-GB"/>
              </w:rPr>
              <w:t>X</w:t>
            </w:r>
          </w:p>
        </w:tc>
      </w:tr>
      <w:tr w:rsidR="005C20E9" w14:paraId="0B269417" w14:textId="77777777" w:rsidTr="005F04A8">
        <w:tc>
          <w:tcPr>
            <w:tcW w:w="8425" w:type="dxa"/>
            <w:tcBorders>
              <w:top w:val="single" w:sz="4" w:space="0" w:color="000000"/>
              <w:left w:val="single" w:sz="4" w:space="0" w:color="000000"/>
              <w:bottom w:val="single" w:sz="4" w:space="0" w:color="000000"/>
              <w:right w:val="single" w:sz="4" w:space="0" w:color="000000"/>
            </w:tcBorders>
            <w:vAlign w:val="center"/>
          </w:tcPr>
          <w:p w14:paraId="1682BA65" w14:textId="483E8BDE" w:rsidR="005C20E9" w:rsidRDefault="005C20E9" w:rsidP="005F04A8">
            <w:pPr>
              <w:rPr>
                <w:lang w:val="en-GB"/>
              </w:rPr>
            </w:pPr>
            <w:r>
              <w:rPr>
                <w:lang w:val="en-GB"/>
              </w:rPr>
              <w:t>Refactoring of WireProtectionRole, introduction of TapeRole</w:t>
            </w:r>
          </w:p>
        </w:tc>
        <w:tc>
          <w:tcPr>
            <w:tcW w:w="567" w:type="dxa"/>
            <w:tcBorders>
              <w:top w:val="single" w:sz="4" w:space="0" w:color="000000"/>
              <w:left w:val="single" w:sz="4" w:space="0" w:color="000000"/>
              <w:bottom w:val="single" w:sz="4" w:space="0" w:color="000000"/>
              <w:right w:val="single" w:sz="4" w:space="0" w:color="000000"/>
            </w:tcBorders>
          </w:tcPr>
          <w:p w14:paraId="30356313" w14:textId="22889A58" w:rsidR="005C20E9" w:rsidRDefault="005C20E9" w:rsidP="005F04A8">
            <w:pPr>
              <w:rPr>
                <w:lang w:val="en-GB"/>
              </w:rPr>
            </w:pPr>
            <w:r>
              <w:rPr>
                <w:lang w:val="en-GB"/>
              </w:rPr>
              <w:t>X</w:t>
            </w:r>
          </w:p>
        </w:tc>
      </w:tr>
      <w:tr w:rsidR="005C20E9" w14:paraId="7EF2FD8B" w14:textId="77777777" w:rsidTr="005F04A8">
        <w:tc>
          <w:tcPr>
            <w:tcW w:w="8425" w:type="dxa"/>
            <w:tcBorders>
              <w:top w:val="single" w:sz="4" w:space="0" w:color="000000"/>
              <w:left w:val="single" w:sz="4" w:space="0" w:color="000000"/>
              <w:bottom w:val="single" w:sz="4" w:space="0" w:color="000000"/>
              <w:right w:val="single" w:sz="4" w:space="0" w:color="000000"/>
            </w:tcBorders>
            <w:vAlign w:val="center"/>
          </w:tcPr>
          <w:p w14:paraId="5D63CE99" w14:textId="1725AD31" w:rsidR="005C20E9" w:rsidRDefault="005C20E9" w:rsidP="005F04A8">
            <w:pPr>
              <w:rPr>
                <w:lang w:val="en-GB"/>
              </w:rPr>
            </w:pPr>
            <w:r>
              <w:rPr>
                <w:lang w:val="en-GB"/>
              </w:rPr>
              <w:t>Redefined semantics for ConnectionGroup and NetGroup</w:t>
            </w:r>
          </w:p>
        </w:tc>
        <w:tc>
          <w:tcPr>
            <w:tcW w:w="567" w:type="dxa"/>
            <w:tcBorders>
              <w:top w:val="single" w:sz="4" w:space="0" w:color="000000"/>
              <w:left w:val="single" w:sz="4" w:space="0" w:color="000000"/>
              <w:bottom w:val="single" w:sz="4" w:space="0" w:color="000000"/>
              <w:right w:val="single" w:sz="4" w:space="0" w:color="000000"/>
            </w:tcBorders>
          </w:tcPr>
          <w:p w14:paraId="58F9B71F" w14:textId="1B71E986" w:rsidR="005C20E9" w:rsidRDefault="005C20E9" w:rsidP="005F04A8">
            <w:pPr>
              <w:rPr>
                <w:lang w:val="en-GB"/>
              </w:rPr>
            </w:pPr>
            <w:r>
              <w:rPr>
                <w:lang w:val="en-GB"/>
              </w:rPr>
              <w:t>X</w:t>
            </w:r>
          </w:p>
        </w:tc>
      </w:tr>
      <w:tr w:rsidR="005B43DA" w14:paraId="6CD181ED" w14:textId="77777777" w:rsidTr="005F04A8">
        <w:tc>
          <w:tcPr>
            <w:tcW w:w="8425" w:type="dxa"/>
            <w:tcBorders>
              <w:top w:val="single" w:sz="4" w:space="0" w:color="000000"/>
              <w:left w:val="single" w:sz="4" w:space="0" w:color="000000"/>
              <w:bottom w:val="single" w:sz="4" w:space="0" w:color="000000"/>
              <w:right w:val="single" w:sz="4" w:space="0" w:color="000000"/>
            </w:tcBorders>
            <w:vAlign w:val="center"/>
          </w:tcPr>
          <w:p w14:paraId="49481255" w14:textId="7094DF39" w:rsidR="005B43DA" w:rsidRDefault="005B43DA" w:rsidP="005F04A8">
            <w:pPr>
              <w:rPr>
                <w:lang w:val="en-GB"/>
              </w:rPr>
            </w:pPr>
            <w:r>
              <w:rPr>
                <w:lang w:val="en-GB"/>
              </w:rPr>
              <w:t xml:space="preserve">Removed </w:t>
            </w:r>
            <w:proofErr w:type="spellStart"/>
            <w:r>
              <w:rPr>
                <w:lang w:val="en-GB"/>
              </w:rPr>
              <w:t>SealingClass</w:t>
            </w:r>
            <w:proofErr w:type="spellEnd"/>
            <w:r>
              <w:rPr>
                <w:lang w:val="en-GB"/>
              </w:rPr>
              <w:t xml:space="preserve"> and </w:t>
            </w:r>
            <w:proofErr w:type="spellStart"/>
            <w:r>
              <w:rPr>
                <w:lang w:val="en-GB"/>
              </w:rPr>
              <w:t>AbrasionResistanceClass</w:t>
            </w:r>
            <w:proofErr w:type="spellEnd"/>
            <w:r>
              <w:rPr>
                <w:lang w:val="en-GB"/>
              </w:rPr>
              <w:t xml:space="preserve"> (replaced by general concept RobustnessProperties).</w:t>
            </w:r>
          </w:p>
        </w:tc>
        <w:tc>
          <w:tcPr>
            <w:tcW w:w="567" w:type="dxa"/>
            <w:tcBorders>
              <w:top w:val="single" w:sz="4" w:space="0" w:color="000000"/>
              <w:left w:val="single" w:sz="4" w:space="0" w:color="000000"/>
              <w:bottom w:val="single" w:sz="4" w:space="0" w:color="000000"/>
              <w:right w:val="single" w:sz="4" w:space="0" w:color="000000"/>
            </w:tcBorders>
          </w:tcPr>
          <w:p w14:paraId="6CF42237" w14:textId="1A448166" w:rsidR="005B43DA" w:rsidRDefault="005B43DA" w:rsidP="005F04A8">
            <w:pPr>
              <w:rPr>
                <w:lang w:val="en-GB"/>
              </w:rPr>
            </w:pPr>
            <w:r>
              <w:rPr>
                <w:lang w:val="en-GB"/>
              </w:rPr>
              <w:t>X</w:t>
            </w:r>
          </w:p>
        </w:tc>
      </w:tr>
      <w:tr w:rsidR="005B43DA" w14:paraId="69B2CC55" w14:textId="77777777" w:rsidTr="005F04A8">
        <w:tc>
          <w:tcPr>
            <w:tcW w:w="8425" w:type="dxa"/>
            <w:tcBorders>
              <w:top w:val="single" w:sz="4" w:space="0" w:color="000000"/>
              <w:left w:val="single" w:sz="4" w:space="0" w:color="000000"/>
              <w:bottom w:val="single" w:sz="4" w:space="0" w:color="000000"/>
              <w:right w:val="single" w:sz="4" w:space="0" w:color="000000"/>
            </w:tcBorders>
            <w:vAlign w:val="center"/>
          </w:tcPr>
          <w:p w14:paraId="24A4B74A" w14:textId="3CFE2B6C" w:rsidR="005B43DA" w:rsidRDefault="005B43DA" w:rsidP="005F04A8">
            <w:pPr>
              <w:rPr>
                <w:lang w:val="en-GB"/>
              </w:rPr>
            </w:pPr>
            <w:r>
              <w:rPr>
                <w:lang w:val="en-GB"/>
              </w:rPr>
              <w:t xml:space="preserve">Removed </w:t>
            </w:r>
            <w:proofErr w:type="spellStart"/>
            <w:r>
              <w:rPr>
                <w:lang w:val="en-GB"/>
              </w:rPr>
              <w:t>CompatibilityStatement</w:t>
            </w:r>
            <w:proofErr w:type="spellEnd"/>
            <w:r>
              <w:rPr>
                <w:lang w:val="en-GB"/>
              </w:rPr>
              <w:t xml:space="preserve"> &amp; </w:t>
            </w:r>
            <w:proofErr w:type="spellStart"/>
            <w:r>
              <w:rPr>
                <w:lang w:val="en-GB"/>
              </w:rPr>
              <w:t>CompatibilitySpecification</w:t>
            </w:r>
            <w:proofErr w:type="spellEnd"/>
          </w:p>
        </w:tc>
        <w:tc>
          <w:tcPr>
            <w:tcW w:w="567" w:type="dxa"/>
            <w:tcBorders>
              <w:top w:val="single" w:sz="4" w:space="0" w:color="000000"/>
              <w:left w:val="single" w:sz="4" w:space="0" w:color="000000"/>
              <w:bottom w:val="single" w:sz="4" w:space="0" w:color="000000"/>
              <w:right w:val="single" w:sz="4" w:space="0" w:color="000000"/>
            </w:tcBorders>
          </w:tcPr>
          <w:p w14:paraId="5E186A4C" w14:textId="7DD49C75" w:rsidR="005B43DA" w:rsidRDefault="005B43DA" w:rsidP="005F04A8">
            <w:pPr>
              <w:rPr>
                <w:lang w:val="en-GB"/>
              </w:rPr>
            </w:pPr>
            <w:r>
              <w:rPr>
                <w:lang w:val="en-GB"/>
              </w:rPr>
              <w:t>X</w:t>
            </w:r>
          </w:p>
        </w:tc>
      </w:tr>
      <w:tr w:rsidR="005B43DA" w14:paraId="36C9B78E" w14:textId="77777777" w:rsidTr="005F04A8">
        <w:tc>
          <w:tcPr>
            <w:tcW w:w="8425" w:type="dxa"/>
            <w:tcBorders>
              <w:top w:val="single" w:sz="4" w:space="0" w:color="000000"/>
              <w:left w:val="single" w:sz="4" w:space="0" w:color="000000"/>
              <w:bottom w:val="single" w:sz="4" w:space="0" w:color="000000"/>
              <w:right w:val="single" w:sz="4" w:space="0" w:color="000000"/>
            </w:tcBorders>
            <w:vAlign w:val="center"/>
          </w:tcPr>
          <w:p w14:paraId="432D15D0" w14:textId="551C3858" w:rsidR="005B43DA" w:rsidRDefault="005B43DA" w:rsidP="005F04A8">
            <w:pPr>
              <w:rPr>
                <w:lang w:val="en-GB"/>
              </w:rPr>
            </w:pPr>
            <w:r>
              <w:rPr>
                <w:lang w:val="en-GB"/>
              </w:rPr>
              <w:t>Refactored modular slot definition (now using indirect references with PartVersion)</w:t>
            </w:r>
          </w:p>
        </w:tc>
        <w:tc>
          <w:tcPr>
            <w:tcW w:w="567" w:type="dxa"/>
            <w:tcBorders>
              <w:top w:val="single" w:sz="4" w:space="0" w:color="000000"/>
              <w:left w:val="single" w:sz="4" w:space="0" w:color="000000"/>
              <w:bottom w:val="single" w:sz="4" w:space="0" w:color="000000"/>
              <w:right w:val="single" w:sz="4" w:space="0" w:color="000000"/>
            </w:tcBorders>
          </w:tcPr>
          <w:p w14:paraId="33AAB40A" w14:textId="36AA7883" w:rsidR="005B43DA" w:rsidRDefault="005B43DA" w:rsidP="005F04A8">
            <w:pPr>
              <w:rPr>
                <w:lang w:val="en-GB"/>
              </w:rPr>
            </w:pPr>
            <w:r>
              <w:rPr>
                <w:lang w:val="en-GB"/>
              </w:rPr>
              <w:t>X</w:t>
            </w:r>
          </w:p>
        </w:tc>
      </w:tr>
      <w:tr w:rsidR="005B43DA" w14:paraId="53A7B64B" w14:textId="77777777" w:rsidTr="005F04A8">
        <w:tc>
          <w:tcPr>
            <w:tcW w:w="8425" w:type="dxa"/>
            <w:tcBorders>
              <w:top w:val="single" w:sz="4" w:space="0" w:color="000000"/>
              <w:left w:val="single" w:sz="4" w:space="0" w:color="000000"/>
              <w:bottom w:val="single" w:sz="4" w:space="0" w:color="000000"/>
              <w:right w:val="single" w:sz="4" w:space="0" w:color="000000"/>
            </w:tcBorders>
            <w:vAlign w:val="center"/>
          </w:tcPr>
          <w:p w14:paraId="3CDACA15" w14:textId="4FAAE7FA" w:rsidR="005B43DA" w:rsidRDefault="005B43DA" w:rsidP="005F04A8">
            <w:pPr>
              <w:rPr>
                <w:lang w:val="en-GB"/>
              </w:rPr>
            </w:pPr>
            <w:r>
              <w:rPr>
                <w:lang w:val="en-GB"/>
              </w:rPr>
              <w:t>Refactored CopyrightInformation</w:t>
            </w:r>
          </w:p>
        </w:tc>
        <w:tc>
          <w:tcPr>
            <w:tcW w:w="567" w:type="dxa"/>
            <w:tcBorders>
              <w:top w:val="single" w:sz="4" w:space="0" w:color="000000"/>
              <w:left w:val="single" w:sz="4" w:space="0" w:color="000000"/>
              <w:bottom w:val="single" w:sz="4" w:space="0" w:color="000000"/>
              <w:right w:val="single" w:sz="4" w:space="0" w:color="000000"/>
            </w:tcBorders>
          </w:tcPr>
          <w:p w14:paraId="30875A80" w14:textId="6A924FAA" w:rsidR="005B43DA" w:rsidRDefault="005B43DA" w:rsidP="005F04A8">
            <w:pPr>
              <w:rPr>
                <w:lang w:val="en-GB"/>
              </w:rPr>
            </w:pPr>
            <w:r>
              <w:rPr>
                <w:lang w:val="en-GB"/>
              </w:rPr>
              <w:t>X</w:t>
            </w:r>
          </w:p>
        </w:tc>
      </w:tr>
      <w:tr w:rsidR="005B43DA" w14:paraId="6313147B" w14:textId="77777777" w:rsidTr="005F04A8">
        <w:tc>
          <w:tcPr>
            <w:tcW w:w="8425" w:type="dxa"/>
            <w:tcBorders>
              <w:top w:val="single" w:sz="4" w:space="0" w:color="000000"/>
              <w:left w:val="single" w:sz="4" w:space="0" w:color="000000"/>
              <w:bottom w:val="single" w:sz="4" w:space="0" w:color="000000"/>
              <w:right w:val="single" w:sz="4" w:space="0" w:color="000000"/>
            </w:tcBorders>
            <w:vAlign w:val="center"/>
          </w:tcPr>
          <w:p w14:paraId="3287140A" w14:textId="08DD39D3" w:rsidR="005B43DA" w:rsidRDefault="005B43DA" w:rsidP="005F04A8">
            <w:pPr>
              <w:rPr>
                <w:lang w:val="en-GB"/>
              </w:rPr>
            </w:pPr>
            <w:r>
              <w:rPr>
                <w:lang w:val="en-GB"/>
              </w:rPr>
              <w:t xml:space="preserve">Moved attribute </w:t>
            </w:r>
            <w:proofErr w:type="spellStart"/>
            <w:r>
              <w:rPr>
                <w:lang w:val="en-GB"/>
              </w:rPr>
              <w:t>TerminalSpecification.angle</w:t>
            </w:r>
            <w:proofErr w:type="spellEnd"/>
            <w:r>
              <w:rPr>
                <w:lang w:val="en-GB"/>
              </w:rPr>
              <w:t xml:space="preserve"> to WireReception</w:t>
            </w:r>
          </w:p>
        </w:tc>
        <w:tc>
          <w:tcPr>
            <w:tcW w:w="567" w:type="dxa"/>
            <w:tcBorders>
              <w:top w:val="single" w:sz="4" w:space="0" w:color="000000"/>
              <w:left w:val="single" w:sz="4" w:space="0" w:color="000000"/>
              <w:bottom w:val="single" w:sz="4" w:space="0" w:color="000000"/>
              <w:right w:val="single" w:sz="4" w:space="0" w:color="000000"/>
            </w:tcBorders>
          </w:tcPr>
          <w:p w14:paraId="0318A232" w14:textId="6027F4D9" w:rsidR="005B43DA" w:rsidRDefault="005B43DA" w:rsidP="005F04A8">
            <w:pPr>
              <w:rPr>
                <w:lang w:val="en-GB"/>
              </w:rPr>
            </w:pPr>
            <w:r>
              <w:rPr>
                <w:lang w:val="en-GB"/>
              </w:rPr>
              <w:t>X</w:t>
            </w:r>
          </w:p>
        </w:tc>
      </w:tr>
      <w:tr w:rsidR="005B43DA" w14:paraId="7A96096B" w14:textId="77777777" w:rsidTr="005F04A8">
        <w:tc>
          <w:tcPr>
            <w:tcW w:w="8425" w:type="dxa"/>
            <w:tcBorders>
              <w:top w:val="single" w:sz="4" w:space="0" w:color="000000"/>
              <w:left w:val="single" w:sz="4" w:space="0" w:color="000000"/>
              <w:bottom w:val="single" w:sz="4" w:space="0" w:color="000000"/>
              <w:right w:val="single" w:sz="4" w:space="0" w:color="000000"/>
            </w:tcBorders>
            <w:vAlign w:val="center"/>
          </w:tcPr>
          <w:p w14:paraId="28A6ADE3" w14:textId="68E33064" w:rsidR="005B43DA" w:rsidRDefault="005B43DA" w:rsidP="005F04A8">
            <w:pPr>
              <w:rPr>
                <w:lang w:val="en-GB"/>
              </w:rPr>
            </w:pPr>
            <w:r>
              <w:rPr>
                <w:lang w:val="en-GB"/>
              </w:rPr>
              <w:t>Removed Signal from Net-Layer</w:t>
            </w:r>
          </w:p>
        </w:tc>
        <w:tc>
          <w:tcPr>
            <w:tcW w:w="567" w:type="dxa"/>
            <w:tcBorders>
              <w:top w:val="single" w:sz="4" w:space="0" w:color="000000"/>
              <w:left w:val="single" w:sz="4" w:space="0" w:color="000000"/>
              <w:bottom w:val="single" w:sz="4" w:space="0" w:color="000000"/>
              <w:right w:val="single" w:sz="4" w:space="0" w:color="000000"/>
            </w:tcBorders>
          </w:tcPr>
          <w:p w14:paraId="1D69B01D" w14:textId="6EC455F9" w:rsidR="005B43DA" w:rsidRDefault="005B43DA" w:rsidP="005F04A8">
            <w:pPr>
              <w:rPr>
                <w:lang w:val="en-GB"/>
              </w:rPr>
            </w:pPr>
            <w:r>
              <w:rPr>
                <w:lang w:val="en-GB"/>
              </w:rPr>
              <w:t>X</w:t>
            </w:r>
          </w:p>
        </w:tc>
      </w:tr>
      <w:tr w:rsidR="005B43DA" w14:paraId="46AE5E2A" w14:textId="77777777" w:rsidTr="005F04A8">
        <w:tc>
          <w:tcPr>
            <w:tcW w:w="8425" w:type="dxa"/>
            <w:tcBorders>
              <w:top w:val="single" w:sz="4" w:space="0" w:color="000000"/>
              <w:left w:val="single" w:sz="4" w:space="0" w:color="000000"/>
              <w:bottom w:val="single" w:sz="4" w:space="0" w:color="000000"/>
              <w:right w:val="single" w:sz="4" w:space="0" w:color="000000"/>
            </w:tcBorders>
            <w:vAlign w:val="center"/>
          </w:tcPr>
          <w:p w14:paraId="682E2D2B" w14:textId="3BB4164E" w:rsidR="005B43DA" w:rsidRDefault="005B43DA" w:rsidP="005F04A8">
            <w:pPr>
              <w:rPr>
                <w:lang w:val="en-GB"/>
              </w:rPr>
            </w:pPr>
            <w:r>
              <w:rPr>
                <w:lang w:val="en-GB"/>
              </w:rPr>
              <w:t>Refactoring of SheetOrChapter</w:t>
            </w:r>
          </w:p>
        </w:tc>
        <w:tc>
          <w:tcPr>
            <w:tcW w:w="567" w:type="dxa"/>
            <w:tcBorders>
              <w:top w:val="single" w:sz="4" w:space="0" w:color="000000"/>
              <w:left w:val="single" w:sz="4" w:space="0" w:color="000000"/>
              <w:bottom w:val="single" w:sz="4" w:space="0" w:color="000000"/>
              <w:right w:val="single" w:sz="4" w:space="0" w:color="000000"/>
            </w:tcBorders>
          </w:tcPr>
          <w:p w14:paraId="4E87B16C" w14:textId="06C88EFF" w:rsidR="005B43DA" w:rsidRDefault="005B43DA" w:rsidP="005F04A8">
            <w:pPr>
              <w:rPr>
                <w:lang w:val="en-GB"/>
              </w:rPr>
            </w:pPr>
            <w:r>
              <w:rPr>
                <w:lang w:val="en-GB"/>
              </w:rPr>
              <w:t>X</w:t>
            </w:r>
          </w:p>
        </w:tc>
      </w:tr>
      <w:tr w:rsidR="005B43DA" w14:paraId="20F2DB27" w14:textId="77777777" w:rsidTr="005F04A8">
        <w:tc>
          <w:tcPr>
            <w:tcW w:w="8425" w:type="dxa"/>
            <w:tcBorders>
              <w:top w:val="single" w:sz="4" w:space="0" w:color="000000"/>
              <w:left w:val="single" w:sz="4" w:space="0" w:color="000000"/>
              <w:bottom w:val="single" w:sz="4" w:space="0" w:color="000000"/>
              <w:right w:val="single" w:sz="4" w:space="0" w:color="000000"/>
            </w:tcBorders>
            <w:vAlign w:val="center"/>
          </w:tcPr>
          <w:p w14:paraId="27B28EEF" w14:textId="0DA8542D" w:rsidR="005B43DA" w:rsidRDefault="005B43DA" w:rsidP="005F04A8">
            <w:pPr>
              <w:rPr>
                <w:lang w:val="en-GB"/>
              </w:rPr>
            </w:pPr>
            <w:r>
              <w:rPr>
                <w:lang w:val="en-GB"/>
              </w:rPr>
              <w:t>Deprecation of CavityDesign in TerminalReceptionSpecification and CavitySpecification</w:t>
            </w:r>
          </w:p>
        </w:tc>
        <w:tc>
          <w:tcPr>
            <w:tcW w:w="567" w:type="dxa"/>
            <w:tcBorders>
              <w:top w:val="single" w:sz="4" w:space="0" w:color="000000"/>
              <w:left w:val="single" w:sz="4" w:space="0" w:color="000000"/>
              <w:bottom w:val="single" w:sz="4" w:space="0" w:color="000000"/>
              <w:right w:val="single" w:sz="4" w:space="0" w:color="000000"/>
            </w:tcBorders>
          </w:tcPr>
          <w:p w14:paraId="08222505" w14:textId="0DB20663" w:rsidR="005B43DA" w:rsidRDefault="005B43DA" w:rsidP="005F04A8">
            <w:pPr>
              <w:rPr>
                <w:lang w:val="en-GB"/>
              </w:rPr>
            </w:pPr>
            <w:r>
              <w:rPr>
                <w:lang w:val="en-GB"/>
              </w:rPr>
              <w:t>X</w:t>
            </w:r>
          </w:p>
        </w:tc>
      </w:tr>
    </w:tbl>
    <w:p w14:paraId="1023C57D" w14:textId="77777777" w:rsidR="005C20E9" w:rsidRDefault="005C20E9" w:rsidP="002C65AC">
      <w:pPr>
        <w:pStyle w:val="VDABlocktext"/>
      </w:pPr>
    </w:p>
    <w:p w14:paraId="3ACCE9CE" w14:textId="77777777" w:rsidR="002C65AC" w:rsidRPr="000A1EAD" w:rsidRDefault="002C65AC" w:rsidP="002C65AC">
      <w:pPr>
        <w:pStyle w:val="berschrift2"/>
        <w:keepLines w:val="0"/>
        <w:numPr>
          <w:ilvl w:val="1"/>
          <w:numId w:val="2"/>
        </w:numPr>
        <w:autoSpaceDE/>
        <w:autoSpaceDN/>
        <w:adjustRightInd/>
        <w:spacing w:before="240" w:after="60" w:line="240" w:lineRule="auto"/>
        <w:rPr>
          <w:lang w:val="en-GB"/>
        </w:rPr>
      </w:pPr>
      <w:bookmarkStart w:id="27" w:name="_Toc373509017"/>
      <w:bookmarkStart w:id="28" w:name="_Toc27668577"/>
      <w:bookmarkStart w:id="29" w:name="_Ref33008547"/>
      <w:bookmarkStart w:id="30" w:name="_Toc33620270"/>
      <w:bookmarkStart w:id="31" w:name="_Hlk27730720"/>
      <w:r w:rsidRPr="000A1EAD">
        <w:rPr>
          <w:lang w:val="en-GB"/>
        </w:rPr>
        <w:t>Compatibility to preceding versions</w:t>
      </w:r>
      <w:bookmarkEnd w:id="26"/>
      <w:bookmarkEnd w:id="27"/>
      <w:bookmarkEnd w:id="28"/>
      <w:bookmarkEnd w:id="29"/>
      <w:bookmarkEnd w:id="30"/>
    </w:p>
    <w:bookmarkEnd w:id="31"/>
    <w:p w14:paraId="337A2B48" w14:textId="0F127FC8" w:rsidR="00E52E18" w:rsidRDefault="00EE16E5" w:rsidP="005E33F9">
      <w:pPr>
        <w:pStyle w:val="VDABlocktext"/>
      </w:pPr>
      <w:r>
        <w:t xml:space="preserve">Version 1.2 </w:t>
      </w:r>
      <w:r w:rsidR="008D508B">
        <w:t>is a</w:t>
      </w:r>
      <w:r w:rsidR="00E52E18">
        <w:t xml:space="preserve">n </w:t>
      </w:r>
      <w:r w:rsidR="008D508B">
        <w:t xml:space="preserve">extension of version 1.1. </w:t>
      </w:r>
      <w:r w:rsidR="008D508B" w:rsidRPr="008D508B">
        <w:t xml:space="preserve">Model changes and extensions are </w:t>
      </w:r>
      <w:r w:rsidR="00D11F6B">
        <w:t>guided by</w:t>
      </w:r>
      <w:r w:rsidR="008D508B" w:rsidRPr="008D508B">
        <w:t xml:space="preserve"> the fundamental principle of keeping already implemented concepts downward compatible as far as possible.</w:t>
      </w:r>
      <w:r w:rsidR="008D508B">
        <w:t xml:space="preserve"> However, this </w:t>
      </w:r>
      <w:r w:rsidR="00B144E9">
        <w:t>was</w:t>
      </w:r>
      <w:r w:rsidR="008D508B">
        <w:t xml:space="preserve"> not possible in all cases. </w:t>
      </w:r>
    </w:p>
    <w:p w14:paraId="11DA3182" w14:textId="234415E6" w:rsidR="005E33F9" w:rsidRDefault="00E52E18" w:rsidP="00E52E18">
      <w:pPr>
        <w:pStyle w:val="VDABlocktext"/>
      </w:pPr>
      <w:r>
        <w:t>Compatibility is defined in the context of this document as the possibility that XML documents created for version 1.1 are still (schema) valid version 1.2 documents. In that sense, incompatible changes will result in schema validation errors if the version 1.1 file uses the affected model elements. Such changes</w:t>
      </w:r>
      <w:r w:rsidR="005E33F9">
        <w:t xml:space="preserve"> are listed in Chapter </w:t>
      </w:r>
      <w:r w:rsidR="00310D73">
        <w:fldChar w:fldCharType="begin"/>
      </w:r>
      <w:r w:rsidR="00310D73">
        <w:instrText xml:space="preserve"> REF _Ref33099937 \r \h </w:instrText>
      </w:r>
      <w:r w:rsidR="00310D73">
        <w:fldChar w:fldCharType="separate"/>
      </w:r>
      <w:r w:rsidR="004714EB">
        <w:t>1.3</w:t>
      </w:r>
      <w:r w:rsidR="00310D73">
        <w:fldChar w:fldCharType="end"/>
      </w:r>
      <w:r w:rsidR="00310D73">
        <w:t xml:space="preserve"> explicitly.</w:t>
      </w:r>
    </w:p>
    <w:p w14:paraId="6EA5DC5D" w14:textId="1C471D26" w:rsidR="00EE16E5" w:rsidRDefault="00E52E18" w:rsidP="002C65AC">
      <w:pPr>
        <w:pStyle w:val="VDABlocktext"/>
      </w:pPr>
      <w:r>
        <w:t>Additionally, version 1.2 introduces a large amount of open enumerations. As this reduces the degree of freedom in the model it is very likely that version 1.1 VEC files will not validate against the 1.2 strict schema.</w:t>
      </w:r>
    </w:p>
    <w:p w14:paraId="2249599C" w14:textId="5A485F80" w:rsidR="00E52E18" w:rsidRDefault="009A5C99" w:rsidP="002C65AC">
      <w:pPr>
        <w:pStyle w:val="VDABlocktext"/>
      </w:pPr>
      <w:r>
        <w:lastRenderedPageBreak/>
        <w:t>Other changes that might be interpreted as incompatible, even without producing schema validation errors, are all improved or clarified documentations, as it might occur that earlier interpretations are now explicitly invalid model interpretations.</w:t>
      </w:r>
    </w:p>
    <w:p w14:paraId="258488A5" w14:textId="0474116A" w:rsidR="009A5C99" w:rsidRDefault="009A5C99" w:rsidP="002C65AC">
      <w:pPr>
        <w:pStyle w:val="VDABlocktext"/>
      </w:pPr>
      <w:r>
        <w:t xml:space="preserve">All VEC implementations that currently use custom properties for elements that have now (introduced with this version) explicit concepts </w:t>
      </w:r>
      <w:r w:rsidR="00482FF1">
        <w:t xml:space="preserve">should be changed accordingly. </w:t>
      </w:r>
    </w:p>
    <w:p w14:paraId="3EB6E4BF" w14:textId="77777777" w:rsidR="002C65AC" w:rsidRDefault="002C65AC" w:rsidP="002C65AC">
      <w:pPr>
        <w:pStyle w:val="berschrift2"/>
        <w:keepLines w:val="0"/>
        <w:numPr>
          <w:ilvl w:val="1"/>
          <w:numId w:val="2"/>
        </w:numPr>
        <w:autoSpaceDE/>
        <w:autoSpaceDN/>
        <w:adjustRightInd/>
        <w:spacing w:before="240" w:after="60" w:line="240" w:lineRule="auto"/>
        <w:rPr>
          <w:lang w:val="en-GB"/>
        </w:rPr>
      </w:pPr>
      <w:bookmarkStart w:id="32" w:name="_Toc181766019"/>
      <w:bookmarkStart w:id="33" w:name="_Toc373509018"/>
      <w:bookmarkStart w:id="34" w:name="_Toc27668578"/>
      <w:bookmarkStart w:id="35" w:name="_Toc33620271"/>
      <w:r w:rsidRPr="00E93F3D">
        <w:rPr>
          <w:lang w:val="en-GB"/>
        </w:rPr>
        <w:t>Document structure</w:t>
      </w:r>
      <w:bookmarkEnd w:id="32"/>
      <w:bookmarkEnd w:id="33"/>
      <w:bookmarkEnd w:id="34"/>
      <w:bookmarkEnd w:id="35"/>
    </w:p>
    <w:p w14:paraId="0972576B" w14:textId="5BC23CDA" w:rsidR="002C65AC" w:rsidRDefault="002C65AC" w:rsidP="002C65AC">
      <w:pPr>
        <w:pStyle w:val="VDABlocktext"/>
      </w:pPr>
      <w:r>
        <w:t>Chapter </w:t>
      </w:r>
      <w:r w:rsidR="00534C2B">
        <w:fldChar w:fldCharType="begin"/>
      </w:r>
      <w:r w:rsidR="00534C2B">
        <w:instrText xml:space="preserve"> REF _Ref293413051 \n \h </w:instrText>
      </w:r>
      <w:r w:rsidR="00534C2B">
        <w:fldChar w:fldCharType="separate"/>
      </w:r>
      <w:r w:rsidR="004714EB">
        <w:t>2</w:t>
      </w:r>
      <w:r w:rsidR="00534C2B">
        <w:fldChar w:fldCharType="end"/>
      </w:r>
      <w:r>
        <w:t xml:space="preserve"> describes some exemplary use cases for the application of the VEC data format.</w:t>
      </w:r>
    </w:p>
    <w:p w14:paraId="02906A28" w14:textId="73FCE29A" w:rsidR="002C65AC" w:rsidRDefault="002C65AC" w:rsidP="002C65AC">
      <w:pPr>
        <w:pStyle w:val="VDABlocktext"/>
      </w:pPr>
      <w:r>
        <w:t>Chapter </w:t>
      </w:r>
      <w:r w:rsidR="00534C2B">
        <w:fldChar w:fldCharType="begin"/>
      </w:r>
      <w:r w:rsidR="00534C2B">
        <w:instrText xml:space="preserve"> REF _Ref27733211 \n \h </w:instrText>
      </w:r>
      <w:r w:rsidR="00534C2B">
        <w:fldChar w:fldCharType="separate"/>
      </w:r>
      <w:r w:rsidR="004714EB">
        <w:t>3</w:t>
      </w:r>
      <w:r w:rsidR="00534C2B">
        <w:fldChar w:fldCharType="end"/>
      </w:r>
      <w:r>
        <w:t xml:space="preserve"> breaks down the requirements that the VEC data format specification </w:t>
      </w:r>
      <w:proofErr w:type="gramStart"/>
      <w:r>
        <w:t>has to</w:t>
      </w:r>
      <w:proofErr w:type="gramEnd"/>
      <w:r>
        <w:t xml:space="preserve"> meet.</w:t>
      </w:r>
    </w:p>
    <w:p w14:paraId="7945428A" w14:textId="30518A62" w:rsidR="00534C2B" w:rsidRDefault="00534C2B" w:rsidP="00534C2B">
      <w:pPr>
        <w:pStyle w:val="VDABlocktext"/>
      </w:pPr>
      <w:r>
        <w:t>Chapter </w:t>
      </w:r>
      <w:r>
        <w:fldChar w:fldCharType="begin"/>
      </w:r>
      <w:r>
        <w:instrText xml:space="preserve"> REF _Ref27733285 \n \h </w:instrText>
      </w:r>
      <w:r>
        <w:fldChar w:fldCharType="separate"/>
      </w:r>
      <w:r w:rsidR="004714EB">
        <w:t>4</w:t>
      </w:r>
      <w:r>
        <w:fldChar w:fldCharType="end"/>
      </w:r>
      <w:r>
        <w:t xml:space="preserve"> explains general concepts and guidelines that apply in a more cross-sectional way and </w:t>
      </w:r>
      <w:r w:rsidR="006A5B4A">
        <w:t>cannot</w:t>
      </w:r>
      <w:r>
        <w:t xml:space="preserve"> be linked to a specific individual model element.</w:t>
      </w:r>
    </w:p>
    <w:p w14:paraId="7116A94F" w14:textId="227E89AF" w:rsidR="00534C2B" w:rsidRDefault="00534C2B" w:rsidP="00534C2B">
      <w:pPr>
        <w:pStyle w:val="VDABlocktext"/>
      </w:pPr>
      <w:r>
        <w:t>Chapter </w:t>
      </w:r>
      <w:r>
        <w:fldChar w:fldCharType="begin"/>
      </w:r>
      <w:r>
        <w:instrText xml:space="preserve"> REF _Ref27733321 \n \h </w:instrText>
      </w:r>
      <w:r>
        <w:fldChar w:fldCharType="separate"/>
      </w:r>
      <w:r w:rsidR="004714EB">
        <w:t>5</w:t>
      </w:r>
      <w:r>
        <w:fldChar w:fldCharType="end"/>
      </w:r>
      <w:r>
        <w:t xml:space="preserve"> explains the meta model of the VEC data format and</w:t>
      </w:r>
      <w:r w:rsidDel="008A399B">
        <w:t xml:space="preserve"> </w:t>
      </w:r>
      <w:r>
        <w:t>explains the concrete XML-based syntax of the VEC data format.</w:t>
      </w:r>
    </w:p>
    <w:p w14:paraId="0D6A3250" w14:textId="77777777" w:rsidR="002C65AC" w:rsidRDefault="002C65AC" w:rsidP="002C65AC">
      <w:pPr>
        <w:pStyle w:val="VDABlocktext"/>
      </w:pPr>
      <w:bookmarkStart w:id="36" w:name="_Toc181766020"/>
      <w:r>
        <w:t>Appendix A contains a glossary for the most common abbreviations.</w:t>
      </w:r>
    </w:p>
    <w:p w14:paraId="3E18EF38" w14:textId="77777777" w:rsidR="002C65AC" w:rsidRDefault="002C65AC" w:rsidP="002C65AC">
      <w:pPr>
        <w:pStyle w:val="VDABlocktext"/>
      </w:pPr>
      <w:r>
        <w:t xml:space="preserve">Appendix B contains the detailed meta model specification with a definition of all classes, attributes and relationships in </w:t>
      </w:r>
      <w:r w:rsidRPr="000135A2">
        <w:t>alphabetical arrangement</w:t>
      </w:r>
      <w:r>
        <w:t>.</w:t>
      </w:r>
    </w:p>
    <w:p w14:paraId="5D9E0E1C" w14:textId="77777777" w:rsidR="002C65AC" w:rsidRPr="00E93F3D" w:rsidRDefault="002C65AC" w:rsidP="002C65AC">
      <w:pPr>
        <w:pStyle w:val="berschrift2"/>
        <w:keepLines w:val="0"/>
        <w:numPr>
          <w:ilvl w:val="1"/>
          <w:numId w:val="2"/>
        </w:numPr>
        <w:autoSpaceDE/>
        <w:autoSpaceDN/>
        <w:adjustRightInd/>
        <w:spacing w:before="240" w:after="60" w:line="240" w:lineRule="auto"/>
        <w:rPr>
          <w:lang w:val="en-GB"/>
        </w:rPr>
      </w:pPr>
      <w:bookmarkStart w:id="37" w:name="_Toc373509019"/>
      <w:bookmarkStart w:id="38" w:name="_Toc27668579"/>
      <w:bookmarkStart w:id="39" w:name="_Toc33620272"/>
      <w:r w:rsidRPr="00E93F3D">
        <w:rPr>
          <w:lang w:val="en-GB"/>
        </w:rPr>
        <w:t>Abbreviations, terms and definitions</w:t>
      </w:r>
      <w:bookmarkEnd w:id="36"/>
      <w:bookmarkEnd w:id="37"/>
      <w:bookmarkEnd w:id="38"/>
      <w:bookmarkEnd w:id="39"/>
    </w:p>
    <w:p w14:paraId="13902F0D" w14:textId="77777777" w:rsidR="002C65AC" w:rsidRDefault="002C65AC" w:rsidP="002C65AC">
      <w:pPr>
        <w:pStyle w:val="VDABlocktext"/>
      </w:pPr>
      <w:r w:rsidRPr="009E6111">
        <w:t>See Appendix A for a list of relevant abbreviations, terms and definitions.</w:t>
      </w:r>
    </w:p>
    <w:p w14:paraId="1D69C843" w14:textId="77777777" w:rsidR="002C65AC" w:rsidRDefault="002C65AC" w:rsidP="002C65AC">
      <w:pPr>
        <w:pStyle w:val="berschrift2"/>
        <w:keepLines w:val="0"/>
        <w:numPr>
          <w:ilvl w:val="1"/>
          <w:numId w:val="2"/>
        </w:numPr>
        <w:autoSpaceDE/>
        <w:autoSpaceDN/>
        <w:adjustRightInd/>
        <w:spacing w:before="240" w:after="60" w:line="240" w:lineRule="auto"/>
        <w:rPr>
          <w:lang w:val="en-GB"/>
        </w:rPr>
      </w:pPr>
      <w:bookmarkStart w:id="40" w:name="_Toc181766021"/>
      <w:bookmarkStart w:id="41" w:name="_Ref293411335"/>
      <w:bookmarkStart w:id="42" w:name="_Ref293420651"/>
      <w:bookmarkStart w:id="43" w:name="_Toc373509020"/>
      <w:bookmarkStart w:id="44" w:name="_Toc27668580"/>
      <w:bookmarkStart w:id="45" w:name="_Toc33620273"/>
      <w:r w:rsidRPr="00E93F3D">
        <w:rPr>
          <w:lang w:val="en-GB"/>
        </w:rPr>
        <w:t>Reference</w:t>
      </w:r>
      <w:bookmarkEnd w:id="40"/>
      <w:bookmarkEnd w:id="41"/>
      <w:bookmarkEnd w:id="42"/>
      <w:bookmarkEnd w:id="43"/>
      <w:bookmarkEnd w:id="44"/>
      <w:bookmarkEnd w:id="45"/>
    </w:p>
    <w:p w14:paraId="7E347134" w14:textId="77777777" w:rsidR="002C65AC" w:rsidRPr="00B93B83" w:rsidRDefault="002C65AC" w:rsidP="002C65AC">
      <w:pPr>
        <w:pStyle w:val="VDABlocktext"/>
      </w:pPr>
      <w:r>
        <w:t>Further information about this recommendation and related documents and specifications (e.g. the VEC.xsd) are available from</w:t>
      </w:r>
    </w:p>
    <w:p w14:paraId="3CE7C0F1" w14:textId="77777777" w:rsidR="002C65AC" w:rsidRDefault="002C65AC" w:rsidP="002C65AC">
      <w:pPr>
        <w:pStyle w:val="VDABlocktext"/>
        <w:numPr>
          <w:ilvl w:val="0"/>
          <w:numId w:val="6"/>
        </w:numPr>
        <w:jc w:val="left"/>
      </w:pPr>
      <w:r>
        <w:t xml:space="preserve">The VDA and its working party PLM (see </w:t>
      </w:r>
      <w:r w:rsidRPr="00B344BE">
        <w:t>http://www.vda.de</w:t>
      </w:r>
      <w:r>
        <w:t>)</w:t>
      </w:r>
    </w:p>
    <w:p w14:paraId="21E1AA81" w14:textId="159698E2" w:rsidR="002C65AC" w:rsidRDefault="002C65AC" w:rsidP="002C65AC">
      <w:pPr>
        <w:pStyle w:val="VDABlocktext"/>
        <w:numPr>
          <w:ilvl w:val="0"/>
          <w:numId w:val="6"/>
        </w:numPr>
        <w:jc w:val="left"/>
      </w:pPr>
      <w:r>
        <w:t xml:space="preserve">The </w:t>
      </w:r>
      <w:proofErr w:type="spellStart"/>
      <w:r w:rsidR="00E30B51">
        <w:t>prostep</w:t>
      </w:r>
      <w:proofErr w:type="spellEnd"/>
      <w:r w:rsidR="00E30B51">
        <w:t xml:space="preserve"> </w:t>
      </w:r>
      <w:proofErr w:type="spellStart"/>
      <w:r w:rsidR="00E30B51">
        <w:t>ivip</w:t>
      </w:r>
      <w:proofErr w:type="spellEnd"/>
      <w:r>
        <w:t xml:space="preserve"> </w:t>
      </w:r>
      <w:r w:rsidR="009C1E79">
        <w:t xml:space="preserve">Association </w:t>
      </w:r>
      <w:r>
        <w:t>respectively the project group</w:t>
      </w:r>
      <w:r w:rsidR="00E30B51">
        <w:t>s</w:t>
      </w:r>
      <w:r>
        <w:t xml:space="preserve"> </w:t>
      </w:r>
      <w:r w:rsidR="00E30B51">
        <w:t xml:space="preserve">VES Workflow Forum and </w:t>
      </w:r>
      <w:r>
        <w:t xml:space="preserve">ECAD-implementer forum </w:t>
      </w:r>
      <w:r w:rsidR="00E30B51">
        <w:t>(</w:t>
      </w:r>
      <w:r>
        <w:t xml:space="preserve">see </w:t>
      </w:r>
      <w:hyperlink r:id="rId16" w:history="1">
        <w:r w:rsidR="005102BD">
          <w:rPr>
            <w:rStyle w:val="Hyperlink"/>
            <w:rFonts w:eastAsiaTheme="majorEastAsia"/>
          </w:rPr>
          <w:t>https://www.prostep.org/en/medialibrary/publications</w:t>
        </w:r>
      </w:hyperlink>
      <w:r w:rsidR="005102BD">
        <w:t xml:space="preserve">, </w:t>
      </w:r>
      <w:hyperlink r:id="rId17" w:history="1">
        <w:r w:rsidR="00E30B51">
          <w:rPr>
            <w:rStyle w:val="Hyperlink"/>
            <w:rFonts w:eastAsiaTheme="majorEastAsia"/>
          </w:rPr>
          <w:t>http://ecad-wiki.prostep.org/</w:t>
        </w:r>
      </w:hyperlink>
      <w:r>
        <w:t>)</w:t>
      </w:r>
    </w:p>
    <w:p w14:paraId="6956DF3E" w14:textId="33CCADF9" w:rsidR="00E30B51" w:rsidRDefault="002C65AC" w:rsidP="002C65AC">
      <w:pPr>
        <w:pStyle w:val="VDABlocktext"/>
      </w:pPr>
      <w:r>
        <w:t xml:space="preserve">In addition to that, special reference goes to the </w:t>
      </w:r>
      <w:r w:rsidR="00E30B51">
        <w:t xml:space="preserve">recommendation </w:t>
      </w:r>
      <w:r w:rsidR="00E30B51" w:rsidRPr="00E30B51">
        <w:t xml:space="preserve">PSI </w:t>
      </w:r>
      <w:r w:rsidR="00E30B51">
        <w:t>19</w:t>
      </w:r>
      <w:r w:rsidR="00E30B51" w:rsidRPr="00E30B51">
        <w:t xml:space="preserve"> / VDA 4964 Harness Description List (KBL)</w:t>
      </w:r>
      <w:r w:rsidR="00E30B51">
        <w:t xml:space="preserve"> </w:t>
      </w:r>
      <w:r>
        <w:t>as previous recommendation</w:t>
      </w:r>
      <w:r w:rsidR="00E30B51">
        <w:t>.</w:t>
      </w:r>
    </w:p>
    <w:p w14:paraId="44BF3932" w14:textId="77777777" w:rsidR="002C65AC" w:rsidRPr="004C1239" w:rsidRDefault="002C65AC" w:rsidP="002C65AC">
      <w:pPr>
        <w:pStyle w:val="berschrift1"/>
        <w:keepLines w:val="0"/>
        <w:numPr>
          <w:ilvl w:val="0"/>
          <w:numId w:val="2"/>
        </w:numPr>
        <w:autoSpaceDE/>
        <w:autoSpaceDN/>
        <w:adjustRightInd/>
        <w:spacing w:before="240" w:after="60" w:line="240" w:lineRule="auto"/>
        <w:contextualSpacing w:val="0"/>
        <w:rPr>
          <w:rFonts w:eastAsia="MS Mincho"/>
        </w:rPr>
      </w:pPr>
      <w:bookmarkStart w:id="46" w:name="_Ref179959861"/>
      <w:bookmarkStart w:id="47" w:name="_Toc181766022"/>
      <w:r>
        <w:rPr>
          <w:lang w:val="en-GB"/>
        </w:rPr>
        <w:br w:type="page"/>
      </w:r>
      <w:bookmarkStart w:id="48" w:name="_Ref293413051"/>
      <w:bookmarkStart w:id="49" w:name="_Toc373509021"/>
      <w:bookmarkStart w:id="50" w:name="_Toc27668581"/>
      <w:bookmarkStart w:id="51" w:name="_Toc33620274"/>
      <w:r>
        <w:rPr>
          <w:lang w:val="en-GB"/>
        </w:rPr>
        <w:lastRenderedPageBreak/>
        <w:t>Exemplary b</w:t>
      </w:r>
      <w:r w:rsidRPr="00E93F3D">
        <w:rPr>
          <w:lang w:val="en-GB"/>
        </w:rPr>
        <w:t>usiness use cases</w:t>
      </w:r>
      <w:bookmarkEnd w:id="46"/>
      <w:bookmarkEnd w:id="47"/>
      <w:bookmarkEnd w:id="48"/>
      <w:bookmarkEnd w:id="49"/>
      <w:bookmarkEnd w:id="50"/>
      <w:bookmarkEnd w:id="51"/>
    </w:p>
    <w:p w14:paraId="77020DAD" w14:textId="722BFACE" w:rsidR="002C65AC" w:rsidRDefault="002C65AC" w:rsidP="002C65AC">
      <w:pPr>
        <w:pStyle w:val="VDABlocktext"/>
      </w:pPr>
      <w:r w:rsidRPr="00EA62AF">
        <w:t xml:space="preserve">This chapter </w:t>
      </w:r>
      <w:r>
        <w:t xml:space="preserve">describes some exemplary </w:t>
      </w:r>
      <w:r w:rsidRPr="00EA62AF">
        <w:t xml:space="preserve">business use cases </w:t>
      </w:r>
      <w:r>
        <w:t>for the application of the VEC data format</w:t>
      </w:r>
      <w:r w:rsidRPr="00EA62AF">
        <w:t>.</w:t>
      </w:r>
      <w:r w:rsidR="008C7DFC">
        <w:t xml:space="preserve"> The VEC has been designed with these business cases in mind. However, this list shall not be considered as complete or as a restriction of the usage of the VEC.</w:t>
      </w:r>
    </w:p>
    <w:p w14:paraId="24D38FE0" w14:textId="77777777" w:rsidR="002C65AC" w:rsidRDefault="002C65AC" w:rsidP="002C65AC">
      <w:pPr>
        <w:pStyle w:val="berschrift2"/>
        <w:keepLines w:val="0"/>
        <w:numPr>
          <w:ilvl w:val="1"/>
          <w:numId w:val="2"/>
        </w:numPr>
        <w:autoSpaceDE/>
        <w:autoSpaceDN/>
        <w:adjustRightInd/>
        <w:spacing w:before="240" w:after="60" w:line="240" w:lineRule="auto"/>
        <w:rPr>
          <w:lang w:val="en-GB"/>
        </w:rPr>
      </w:pPr>
      <w:bookmarkStart w:id="52" w:name="_Toc373509022"/>
      <w:bookmarkStart w:id="53" w:name="_Toc27668582"/>
      <w:bookmarkStart w:id="54" w:name="_Toc33620275"/>
      <w:r>
        <w:rPr>
          <w:lang w:val="en-GB"/>
        </w:rPr>
        <w:t xml:space="preserve">UC1: </w:t>
      </w:r>
      <w:r w:rsidRPr="00E667B8">
        <w:rPr>
          <w:lang w:val="en-GB"/>
        </w:rPr>
        <w:t xml:space="preserve">Exchange of </w:t>
      </w:r>
      <w:r>
        <w:rPr>
          <w:lang w:val="en-GB"/>
        </w:rPr>
        <w:t>components data (part master data)</w:t>
      </w:r>
      <w:bookmarkEnd w:id="52"/>
      <w:bookmarkEnd w:id="53"/>
      <w:bookmarkEnd w:id="54"/>
    </w:p>
    <w:p w14:paraId="634338C0" w14:textId="333923F0" w:rsidR="002C65AC" w:rsidRPr="000E264F" w:rsidRDefault="002C65AC" w:rsidP="002C65AC">
      <w:pPr>
        <w:pStyle w:val="VDABlocktext"/>
      </w:pPr>
      <w:r>
        <w:t xml:space="preserve">The VEC data format specification must have a scalable concept for the exchange of part master data. This includes at least the following sub use cases which can appear </w:t>
      </w:r>
      <w:r w:rsidR="00F1227C">
        <w:t xml:space="preserve">separately </w:t>
      </w:r>
      <w:r>
        <w:t xml:space="preserve">or </w:t>
      </w:r>
      <w:r w:rsidR="00667F1D">
        <w:t>in any combination</w:t>
      </w:r>
      <w:r>
        <w:t>:</w:t>
      </w:r>
    </w:p>
    <w:p w14:paraId="24E4F651" w14:textId="77777777" w:rsidR="002C65AC" w:rsidRDefault="002C65AC" w:rsidP="002C65AC">
      <w:pPr>
        <w:pStyle w:val="VDABlocktext"/>
        <w:numPr>
          <w:ilvl w:val="0"/>
          <w:numId w:val="6"/>
        </w:numPr>
        <w:jc w:val="left"/>
      </w:pPr>
      <w:r w:rsidRPr="008110F1">
        <w:t>UC1.1</w:t>
      </w:r>
      <w:r>
        <w:t>:</w:t>
      </w:r>
      <w:r w:rsidRPr="008110F1">
        <w:t xml:space="preserve"> </w:t>
      </w:r>
      <w:r>
        <w:t>Exchange of components data (part master data) with focus on their technical features</w:t>
      </w:r>
    </w:p>
    <w:p w14:paraId="7ECA4FB9" w14:textId="77777777" w:rsidR="002C65AC" w:rsidRDefault="002C65AC" w:rsidP="002C65AC">
      <w:pPr>
        <w:pStyle w:val="VDABlocktext"/>
        <w:numPr>
          <w:ilvl w:val="1"/>
          <w:numId w:val="6"/>
        </w:numPr>
        <w:jc w:val="left"/>
      </w:pPr>
      <w:r>
        <w:t>Example: components data exchange between components supplier and OEM in order to support design engineers to find and choose applicable parts out of a technical perspective</w:t>
      </w:r>
    </w:p>
    <w:p w14:paraId="3261654B" w14:textId="77777777" w:rsidR="002C65AC" w:rsidRDefault="002C65AC" w:rsidP="002C65AC">
      <w:pPr>
        <w:pStyle w:val="VDABlocktext"/>
        <w:numPr>
          <w:ilvl w:val="0"/>
          <w:numId w:val="6"/>
        </w:numPr>
        <w:jc w:val="left"/>
      </w:pPr>
      <w:r>
        <w:t>UC1.2: Exchange of components data (part master data) with focus on meta data</w:t>
      </w:r>
    </w:p>
    <w:p w14:paraId="5D77B61A" w14:textId="77777777" w:rsidR="002C65AC" w:rsidRPr="008110F1" w:rsidRDefault="002C65AC" w:rsidP="002C65AC">
      <w:pPr>
        <w:pStyle w:val="VDABlocktext"/>
        <w:numPr>
          <w:ilvl w:val="1"/>
          <w:numId w:val="6"/>
        </w:numPr>
        <w:jc w:val="left"/>
      </w:pPr>
      <w:r>
        <w:t>Example: components data exchange between components supplier and OEM in order to support design engineers to find and choose applicable parts out of an organisational perspective (e.g. considering approval information, existence of certain usage constraints, …)</w:t>
      </w:r>
    </w:p>
    <w:p w14:paraId="5491E4B4" w14:textId="77777777" w:rsidR="002C65AC" w:rsidRDefault="002C65AC" w:rsidP="002C65AC">
      <w:pPr>
        <w:pStyle w:val="VDABlocktext"/>
        <w:numPr>
          <w:ilvl w:val="0"/>
          <w:numId w:val="6"/>
        </w:numPr>
        <w:jc w:val="left"/>
      </w:pPr>
      <w:r>
        <w:t>UC1.3: Exchange of components data (part master data) with focus on relational data</w:t>
      </w:r>
    </w:p>
    <w:p w14:paraId="7BFF9E63" w14:textId="7E63963E" w:rsidR="002C65AC" w:rsidRDefault="002C65AC" w:rsidP="002C65AC">
      <w:pPr>
        <w:pStyle w:val="VDABlocktext"/>
        <w:numPr>
          <w:ilvl w:val="1"/>
          <w:numId w:val="6"/>
        </w:numPr>
        <w:jc w:val="left"/>
      </w:pPr>
      <w:r>
        <w:t xml:space="preserve">Example: components data exchange between OEM and a development partner for the definition which cavities, terminals, cavity seals, cavity </w:t>
      </w:r>
      <w:r w:rsidR="006A5B4A">
        <w:t>plugs,</w:t>
      </w:r>
      <w:r>
        <w:t xml:space="preserve"> and wires are compatible respectively approved</w:t>
      </w:r>
    </w:p>
    <w:p w14:paraId="186C235E" w14:textId="77777777" w:rsidR="002C65AC" w:rsidRDefault="002C65AC" w:rsidP="002C65AC">
      <w:pPr>
        <w:pStyle w:val="VDABlocktext"/>
        <w:numPr>
          <w:ilvl w:val="1"/>
          <w:numId w:val="6"/>
        </w:numPr>
        <w:jc w:val="left"/>
      </w:pPr>
      <w:r>
        <w:t>Example: Supply tools with data that produce the final wiring harness definition (in combination with a geometry and a connectivity specification as well as inclusive steps like automatic terminal calculation)</w:t>
      </w:r>
    </w:p>
    <w:p w14:paraId="07959A1B" w14:textId="77777777" w:rsidR="002C65AC" w:rsidRDefault="002C65AC" w:rsidP="002C65AC">
      <w:pPr>
        <w:pStyle w:val="VDABlocktext"/>
        <w:numPr>
          <w:ilvl w:val="0"/>
          <w:numId w:val="6"/>
        </w:numPr>
        <w:jc w:val="left"/>
      </w:pPr>
      <w:r>
        <w:t>UC1.4: Exchange of components data (part master data) as far as needed for the understanding of a wiring harness description</w:t>
      </w:r>
    </w:p>
    <w:p w14:paraId="11459FD4" w14:textId="77777777" w:rsidR="002C65AC" w:rsidRDefault="002C65AC" w:rsidP="002C65AC">
      <w:pPr>
        <w:pStyle w:val="VDABlocktext"/>
        <w:numPr>
          <w:ilvl w:val="1"/>
          <w:numId w:val="6"/>
        </w:numPr>
        <w:jc w:val="left"/>
      </w:pPr>
      <w:r>
        <w:t>Example: The KBL case</w:t>
      </w:r>
    </w:p>
    <w:p w14:paraId="37114D53" w14:textId="77777777" w:rsidR="002C65AC" w:rsidRDefault="002C65AC" w:rsidP="002C65AC">
      <w:pPr>
        <w:pStyle w:val="berschrift2"/>
        <w:keepLines w:val="0"/>
        <w:numPr>
          <w:ilvl w:val="1"/>
          <w:numId w:val="2"/>
        </w:numPr>
        <w:autoSpaceDE/>
        <w:autoSpaceDN/>
        <w:adjustRightInd/>
        <w:spacing w:before="240" w:after="60" w:line="240" w:lineRule="auto"/>
        <w:rPr>
          <w:lang w:val="en-GB"/>
        </w:rPr>
      </w:pPr>
      <w:bookmarkStart w:id="55" w:name="_Toc373509023"/>
      <w:bookmarkStart w:id="56" w:name="_Toc27668583"/>
      <w:bookmarkStart w:id="57" w:name="_Toc33620276"/>
      <w:r>
        <w:rPr>
          <w:lang w:val="en-GB"/>
        </w:rPr>
        <w:t>UC2: Exchange of connectivity data</w:t>
      </w:r>
      <w:bookmarkEnd w:id="55"/>
      <w:bookmarkEnd w:id="56"/>
      <w:bookmarkEnd w:id="57"/>
    </w:p>
    <w:p w14:paraId="2DD043AB" w14:textId="6BDD9D60" w:rsidR="002C65AC" w:rsidRPr="000E264F" w:rsidRDefault="002C65AC" w:rsidP="002C65AC">
      <w:pPr>
        <w:pStyle w:val="VDABlocktext"/>
      </w:pPr>
      <w:r>
        <w:t>The VEC data format specification must have a scalable concept for the exchange of (normally configuration based) connectivity data in the context of the car electric system. This includes at least the following sub use cases which can appear</w:t>
      </w:r>
      <w:r w:rsidR="00E447C8">
        <w:t xml:space="preserve"> separately or in any combination</w:t>
      </w:r>
      <w:r>
        <w:t>:</w:t>
      </w:r>
    </w:p>
    <w:p w14:paraId="29C0BAC8" w14:textId="2FEB5E84" w:rsidR="002C65AC" w:rsidRDefault="002C65AC" w:rsidP="002C65AC">
      <w:pPr>
        <w:pStyle w:val="VDABlocktext"/>
        <w:numPr>
          <w:ilvl w:val="0"/>
          <w:numId w:val="6"/>
        </w:numPr>
        <w:jc w:val="left"/>
      </w:pPr>
      <w:r>
        <w:t>UC2</w:t>
      </w:r>
      <w:r w:rsidRPr="008110F1">
        <w:t>.1</w:t>
      </w:r>
      <w:r>
        <w:t>:</w:t>
      </w:r>
      <w:r w:rsidRPr="008110F1">
        <w:t xml:space="preserve"> </w:t>
      </w:r>
      <w:r>
        <w:t xml:space="preserve">Exchange of </w:t>
      </w:r>
      <w:r w:rsidR="00854937">
        <w:t>architectural</w:t>
      </w:r>
      <w:r>
        <w:t xml:space="preserve"> data</w:t>
      </w:r>
    </w:p>
    <w:p w14:paraId="61CA6551" w14:textId="77777777" w:rsidR="002C65AC" w:rsidRDefault="002C65AC" w:rsidP="002C65AC">
      <w:pPr>
        <w:pStyle w:val="VDABlocktext"/>
        <w:numPr>
          <w:ilvl w:val="1"/>
          <w:numId w:val="6"/>
        </w:numPr>
        <w:jc w:val="left"/>
      </w:pPr>
      <w:r w:rsidRPr="009F3A5C">
        <w:t xml:space="preserve">Example: </w:t>
      </w:r>
      <w:r>
        <w:t>F</w:t>
      </w:r>
      <w:r w:rsidRPr="009F3A5C">
        <w:t xml:space="preserve">or seamless traceability </w:t>
      </w:r>
      <w:r>
        <w:t xml:space="preserve">up to an abstract function </w:t>
      </w:r>
      <w:r w:rsidRPr="009F3A5C">
        <w:t>level</w:t>
      </w:r>
    </w:p>
    <w:p w14:paraId="2C9DCC63" w14:textId="77777777" w:rsidR="002C65AC" w:rsidRPr="009F3A5C" w:rsidRDefault="002C65AC" w:rsidP="002C65AC">
      <w:pPr>
        <w:pStyle w:val="VDABlocktext"/>
        <w:numPr>
          <w:ilvl w:val="1"/>
          <w:numId w:val="6"/>
        </w:numPr>
        <w:jc w:val="left"/>
      </w:pPr>
      <w:r>
        <w:t>Example: Abstract description of necessary system connections</w:t>
      </w:r>
    </w:p>
    <w:p w14:paraId="3CB6C463" w14:textId="77777777" w:rsidR="002C65AC" w:rsidRDefault="002C65AC" w:rsidP="002C65AC">
      <w:pPr>
        <w:pStyle w:val="VDABlocktext"/>
        <w:numPr>
          <w:ilvl w:val="1"/>
          <w:numId w:val="6"/>
        </w:numPr>
        <w:jc w:val="left"/>
      </w:pPr>
      <w:r w:rsidRPr="00BF71B2">
        <w:t>Example: Supply schematics design tools with data</w:t>
      </w:r>
      <w:r>
        <w:t xml:space="preserve"> in order to facilitate the schematics design process</w:t>
      </w:r>
    </w:p>
    <w:p w14:paraId="4A98DC50" w14:textId="77777777" w:rsidR="002C65AC" w:rsidRDefault="002C65AC" w:rsidP="002C65AC">
      <w:pPr>
        <w:pStyle w:val="VDABlocktext"/>
        <w:numPr>
          <w:ilvl w:val="0"/>
          <w:numId w:val="6"/>
        </w:numPr>
        <w:jc w:val="left"/>
      </w:pPr>
      <w:r>
        <w:t>UC2.2:</w:t>
      </w:r>
      <w:r w:rsidRPr="008110F1">
        <w:t xml:space="preserve"> </w:t>
      </w:r>
      <w:r>
        <w:t>Exchange of schematics data</w:t>
      </w:r>
    </w:p>
    <w:p w14:paraId="6548B470" w14:textId="77777777" w:rsidR="002C65AC" w:rsidRPr="006B33A7" w:rsidRDefault="002C65AC" w:rsidP="002C65AC">
      <w:pPr>
        <w:pStyle w:val="VDABlocktext"/>
        <w:numPr>
          <w:ilvl w:val="1"/>
          <w:numId w:val="6"/>
        </w:numPr>
        <w:jc w:val="left"/>
      </w:pPr>
      <w:r>
        <w:lastRenderedPageBreak/>
        <w:t>Example: Exchange of schematics data between tools for concept tools (tools that allow the evaluation of different electric architectures) and conventional schematics design tools.</w:t>
      </w:r>
    </w:p>
    <w:p w14:paraId="313F228D" w14:textId="77777777" w:rsidR="002C65AC" w:rsidRPr="00BF71B2" w:rsidRDefault="002C65AC" w:rsidP="002C65AC">
      <w:pPr>
        <w:pStyle w:val="VDABlocktext"/>
        <w:numPr>
          <w:ilvl w:val="1"/>
          <w:numId w:val="6"/>
        </w:numPr>
        <w:jc w:val="left"/>
      </w:pPr>
      <w:r w:rsidRPr="00BF71B2">
        <w:t>Example: Supply schematics design tools with data</w:t>
      </w:r>
      <w:r>
        <w:t xml:space="preserve"> in order to facilitate the wiring design process</w:t>
      </w:r>
    </w:p>
    <w:p w14:paraId="5E1D4A58" w14:textId="77777777" w:rsidR="002C65AC" w:rsidRDefault="002C65AC" w:rsidP="002C65AC">
      <w:pPr>
        <w:pStyle w:val="VDABlocktext"/>
        <w:numPr>
          <w:ilvl w:val="1"/>
          <w:numId w:val="6"/>
        </w:numPr>
        <w:jc w:val="left"/>
      </w:pPr>
      <w:r>
        <w:t>Example: Supply routing tools with data (in combination with a geometry specification)</w:t>
      </w:r>
    </w:p>
    <w:p w14:paraId="24BA0AFB" w14:textId="77777777" w:rsidR="002C65AC" w:rsidRDefault="002C65AC" w:rsidP="002C65AC">
      <w:pPr>
        <w:pStyle w:val="VDABlocktext"/>
        <w:numPr>
          <w:ilvl w:val="0"/>
          <w:numId w:val="6"/>
        </w:numPr>
        <w:jc w:val="left"/>
      </w:pPr>
      <w:r w:rsidRPr="00331A27">
        <w:t>UC2.3 E</w:t>
      </w:r>
      <w:r>
        <w:t>x</w:t>
      </w:r>
      <w:r w:rsidRPr="00331A27">
        <w:t xml:space="preserve">change of </w:t>
      </w:r>
      <w:r>
        <w:t>w</w:t>
      </w:r>
      <w:r w:rsidRPr="00331A27">
        <w:t>iring data</w:t>
      </w:r>
    </w:p>
    <w:p w14:paraId="10440013" w14:textId="77777777" w:rsidR="002C65AC" w:rsidRDefault="002C65AC" w:rsidP="002C65AC">
      <w:pPr>
        <w:pStyle w:val="VDABlocktext"/>
        <w:numPr>
          <w:ilvl w:val="1"/>
          <w:numId w:val="6"/>
        </w:numPr>
        <w:jc w:val="left"/>
      </w:pPr>
      <w:r>
        <w:t>Example: Support data exchange between OEM and a development partner that can be either requested to complete a wiring definition or alternatively provide a final wiring harness definition</w:t>
      </w:r>
    </w:p>
    <w:p w14:paraId="1BC397EB" w14:textId="77777777" w:rsidR="002C65AC" w:rsidRDefault="002C65AC" w:rsidP="002C65AC">
      <w:pPr>
        <w:pStyle w:val="VDABlocktext"/>
        <w:numPr>
          <w:ilvl w:val="1"/>
          <w:numId w:val="6"/>
        </w:numPr>
        <w:jc w:val="left"/>
      </w:pPr>
      <w:r>
        <w:t>Example: Supply tools with data that produce the final wiring harness definition (in combination with the necessary components data and a geometry specification as well as inclusive steps like automatic terminal calculation)</w:t>
      </w:r>
    </w:p>
    <w:p w14:paraId="39A7E2FF" w14:textId="77777777" w:rsidR="002C65AC" w:rsidRDefault="002C65AC" w:rsidP="002C65AC">
      <w:pPr>
        <w:pStyle w:val="VDABlocktext"/>
        <w:numPr>
          <w:ilvl w:val="1"/>
          <w:numId w:val="6"/>
        </w:numPr>
        <w:jc w:val="left"/>
      </w:pPr>
      <w:r>
        <w:t>Example: Supply routing tools with data (in combination with a geometry specification)</w:t>
      </w:r>
    </w:p>
    <w:p w14:paraId="78BC1531" w14:textId="77777777" w:rsidR="002C65AC" w:rsidRPr="0048251B" w:rsidRDefault="002C65AC" w:rsidP="002C65AC">
      <w:pPr>
        <w:pStyle w:val="VDABlocktext"/>
        <w:numPr>
          <w:ilvl w:val="1"/>
          <w:numId w:val="6"/>
        </w:numPr>
        <w:jc w:val="left"/>
      </w:pPr>
      <w:r>
        <w:t>Example: Supply tools with data that support the tracing of energy paths</w:t>
      </w:r>
    </w:p>
    <w:p w14:paraId="628600B8" w14:textId="77777777" w:rsidR="002C65AC" w:rsidRDefault="002C65AC" w:rsidP="002C65AC">
      <w:pPr>
        <w:pStyle w:val="VDABlocktext"/>
        <w:numPr>
          <w:ilvl w:val="1"/>
          <w:numId w:val="6"/>
        </w:numPr>
        <w:jc w:val="left"/>
      </w:pPr>
      <w:r>
        <w:t>Example: Supply tools with data that support the service documentation process</w:t>
      </w:r>
    </w:p>
    <w:p w14:paraId="49D67FDD" w14:textId="77777777" w:rsidR="002C65AC" w:rsidRDefault="002C65AC" w:rsidP="002C65AC">
      <w:pPr>
        <w:pStyle w:val="berschrift2"/>
        <w:keepLines w:val="0"/>
        <w:numPr>
          <w:ilvl w:val="1"/>
          <w:numId w:val="2"/>
        </w:numPr>
        <w:autoSpaceDE/>
        <w:autoSpaceDN/>
        <w:adjustRightInd/>
        <w:spacing w:before="240" w:after="60" w:line="240" w:lineRule="auto"/>
        <w:rPr>
          <w:lang w:val="en-GB"/>
        </w:rPr>
      </w:pPr>
      <w:bookmarkStart w:id="58" w:name="_Toc373509024"/>
      <w:bookmarkStart w:id="59" w:name="_Toc27668584"/>
      <w:bookmarkStart w:id="60" w:name="_Toc33620277"/>
      <w:bookmarkStart w:id="61" w:name="_Ref179960153"/>
      <w:bookmarkStart w:id="62" w:name="_Toc181766027"/>
      <w:r>
        <w:rPr>
          <w:lang w:val="en-GB"/>
        </w:rPr>
        <w:t>UC3: Exchange of geometry data</w:t>
      </w:r>
      <w:bookmarkEnd w:id="58"/>
      <w:bookmarkEnd w:id="59"/>
      <w:bookmarkEnd w:id="60"/>
    </w:p>
    <w:p w14:paraId="44F42623" w14:textId="7395C47E" w:rsidR="002C65AC" w:rsidRPr="000E264F" w:rsidRDefault="002C65AC" w:rsidP="002C65AC">
      <w:pPr>
        <w:pStyle w:val="VDABlocktext"/>
      </w:pPr>
      <w:r>
        <w:t xml:space="preserve">The VEC data format specification must have a scalable concept for the exchange of (normally configuration based) geometry data in the context of the car electric system. This includes at least the following sub use cases </w:t>
      </w:r>
      <w:r w:rsidR="007456AE">
        <w:t>which can appear separately or in any combination:</w:t>
      </w:r>
    </w:p>
    <w:p w14:paraId="6567F949" w14:textId="77777777" w:rsidR="002C65AC" w:rsidRDefault="002C65AC" w:rsidP="002C65AC">
      <w:pPr>
        <w:pStyle w:val="VDABlocktext"/>
        <w:numPr>
          <w:ilvl w:val="0"/>
          <w:numId w:val="6"/>
        </w:numPr>
        <w:jc w:val="left"/>
      </w:pPr>
      <w:r>
        <w:t>UC3</w:t>
      </w:r>
      <w:r w:rsidRPr="008110F1">
        <w:t>.1</w:t>
      </w:r>
      <w:r>
        <w:t>:</w:t>
      </w:r>
      <w:r w:rsidRPr="008110F1">
        <w:t xml:space="preserve"> </w:t>
      </w:r>
      <w:r>
        <w:t>Exchange of topology and relating part placement information</w:t>
      </w:r>
    </w:p>
    <w:p w14:paraId="60D346ED" w14:textId="076924DA" w:rsidR="002C65AC" w:rsidRDefault="002C65AC" w:rsidP="002C65AC">
      <w:pPr>
        <w:pStyle w:val="VDABlocktext"/>
        <w:numPr>
          <w:ilvl w:val="1"/>
          <w:numId w:val="6"/>
        </w:numPr>
        <w:jc w:val="left"/>
      </w:pPr>
      <w:r>
        <w:t xml:space="preserve">Example: Support data exchange between OEM and a development partner who can be either requested to </w:t>
      </w:r>
      <w:r w:rsidR="00BB2E23">
        <w:t xml:space="preserve">complete </w:t>
      </w:r>
      <w:r>
        <w:t>a geometry description or alternatively provide a final wiring harness definition</w:t>
      </w:r>
    </w:p>
    <w:p w14:paraId="2454D109" w14:textId="77777777" w:rsidR="002C65AC" w:rsidRDefault="002C65AC" w:rsidP="002C65AC">
      <w:pPr>
        <w:pStyle w:val="VDABlocktext"/>
        <w:numPr>
          <w:ilvl w:val="1"/>
          <w:numId w:val="6"/>
        </w:numPr>
        <w:jc w:val="left"/>
      </w:pPr>
      <w:r>
        <w:t>Example: Supply tools with data that produce the final wiring harness definition (in combination with the necessary components data and a connectivity specification as well as inclusive steps like automatic terminal calculation)</w:t>
      </w:r>
    </w:p>
    <w:p w14:paraId="64E3FF10" w14:textId="77777777" w:rsidR="002C65AC" w:rsidRDefault="002C65AC" w:rsidP="002C65AC">
      <w:pPr>
        <w:pStyle w:val="VDABlocktext"/>
        <w:numPr>
          <w:ilvl w:val="1"/>
          <w:numId w:val="6"/>
        </w:numPr>
        <w:jc w:val="left"/>
      </w:pPr>
      <w:r>
        <w:t>Example: Supply routing tools with data (in combination with a connectivity specification)</w:t>
      </w:r>
    </w:p>
    <w:p w14:paraId="19BCFCE1" w14:textId="77777777" w:rsidR="002C65AC" w:rsidRDefault="002C65AC" w:rsidP="002C65AC">
      <w:pPr>
        <w:pStyle w:val="VDABlocktext"/>
        <w:numPr>
          <w:ilvl w:val="1"/>
          <w:numId w:val="6"/>
        </w:numPr>
        <w:jc w:val="left"/>
      </w:pPr>
      <w:r>
        <w:t>Example: Supply tools with data that support the service documentation process</w:t>
      </w:r>
    </w:p>
    <w:p w14:paraId="023E0514" w14:textId="77777777" w:rsidR="002C65AC" w:rsidRDefault="002C65AC" w:rsidP="002C65AC">
      <w:pPr>
        <w:pStyle w:val="VDABlocktext"/>
        <w:numPr>
          <w:ilvl w:val="1"/>
          <w:numId w:val="6"/>
        </w:numPr>
        <w:jc w:val="left"/>
      </w:pPr>
      <w:r>
        <w:t>Example: Supply concept tools with geometry data (tools that allow the evaluation of different electric architectures)</w:t>
      </w:r>
    </w:p>
    <w:p w14:paraId="205592BB" w14:textId="77777777" w:rsidR="002C65AC" w:rsidRDefault="002C65AC" w:rsidP="002C65AC">
      <w:pPr>
        <w:pStyle w:val="VDABlocktext"/>
        <w:numPr>
          <w:ilvl w:val="0"/>
          <w:numId w:val="6"/>
        </w:numPr>
        <w:jc w:val="left"/>
      </w:pPr>
      <w:r>
        <w:t>UC3</w:t>
      </w:r>
      <w:r w:rsidRPr="008110F1">
        <w:t>.</w:t>
      </w:r>
      <w:r>
        <w:t>2:</w:t>
      </w:r>
      <w:r w:rsidRPr="008110F1">
        <w:t xml:space="preserve"> </w:t>
      </w:r>
      <w:r>
        <w:t>Exchange of 2D harness drawing data</w:t>
      </w:r>
    </w:p>
    <w:p w14:paraId="0DEAC7D6" w14:textId="77777777" w:rsidR="002C65AC" w:rsidRDefault="002C65AC" w:rsidP="002C65AC">
      <w:pPr>
        <w:pStyle w:val="VDABlocktext"/>
        <w:numPr>
          <w:ilvl w:val="1"/>
          <w:numId w:val="6"/>
        </w:numPr>
        <w:jc w:val="left"/>
      </w:pPr>
      <w:r>
        <w:t>Example: Support layout-based discussions between OEM and a development partner</w:t>
      </w:r>
    </w:p>
    <w:p w14:paraId="03011431" w14:textId="77777777" w:rsidR="002C65AC" w:rsidRPr="00331A27" w:rsidRDefault="002C65AC" w:rsidP="002C65AC">
      <w:pPr>
        <w:pStyle w:val="VDABlocktext"/>
        <w:numPr>
          <w:ilvl w:val="1"/>
          <w:numId w:val="6"/>
        </w:numPr>
        <w:jc w:val="left"/>
      </w:pPr>
      <w:r>
        <w:lastRenderedPageBreak/>
        <w:t xml:space="preserve">Example: Supply tools with data that </w:t>
      </w:r>
      <w:proofErr w:type="gramStart"/>
      <w:r>
        <w:t>have to</w:t>
      </w:r>
      <w:proofErr w:type="gramEnd"/>
      <w:r>
        <w:t xml:space="preserve"> visualise topology data</w:t>
      </w:r>
    </w:p>
    <w:p w14:paraId="5B705F29" w14:textId="77777777" w:rsidR="002C65AC" w:rsidRDefault="002C65AC" w:rsidP="002C65AC">
      <w:pPr>
        <w:pStyle w:val="VDABlocktext"/>
        <w:numPr>
          <w:ilvl w:val="0"/>
          <w:numId w:val="6"/>
        </w:numPr>
        <w:jc w:val="left"/>
      </w:pPr>
      <w:r>
        <w:t>UC3.3:</w:t>
      </w:r>
      <w:r w:rsidRPr="008110F1">
        <w:t xml:space="preserve"> </w:t>
      </w:r>
      <w:r>
        <w:t>Exchange of 3D wiring harness geometry data</w:t>
      </w:r>
    </w:p>
    <w:p w14:paraId="00FF8D0E" w14:textId="77777777" w:rsidR="002C65AC" w:rsidRDefault="002C65AC" w:rsidP="002C65AC">
      <w:pPr>
        <w:pStyle w:val="VDABlocktext"/>
        <w:numPr>
          <w:ilvl w:val="1"/>
          <w:numId w:val="6"/>
        </w:numPr>
        <w:jc w:val="left"/>
      </w:pPr>
      <w:r>
        <w:t>Example: Support data exchange between OEM and a development partner respectively harness manufacturer</w:t>
      </w:r>
    </w:p>
    <w:p w14:paraId="66D2FE71" w14:textId="77777777" w:rsidR="002C65AC" w:rsidRPr="00331A27" w:rsidRDefault="002C65AC" w:rsidP="002C65AC">
      <w:pPr>
        <w:pStyle w:val="VDABlocktext"/>
        <w:numPr>
          <w:ilvl w:val="1"/>
          <w:numId w:val="6"/>
        </w:numPr>
        <w:jc w:val="left"/>
      </w:pPr>
      <w:r>
        <w:t>Example: Supply 2D harness drawing tools with data</w:t>
      </w:r>
    </w:p>
    <w:p w14:paraId="47782345" w14:textId="5CCD72C1" w:rsidR="002C65AC" w:rsidRDefault="002C65AC" w:rsidP="002C65AC">
      <w:pPr>
        <w:pStyle w:val="berschrift2"/>
        <w:keepLines w:val="0"/>
        <w:numPr>
          <w:ilvl w:val="1"/>
          <w:numId w:val="2"/>
        </w:numPr>
        <w:autoSpaceDE/>
        <w:autoSpaceDN/>
        <w:adjustRightInd/>
        <w:spacing w:before="240" w:after="60" w:line="240" w:lineRule="auto"/>
        <w:rPr>
          <w:lang w:val="en-GB"/>
        </w:rPr>
      </w:pPr>
      <w:bookmarkStart w:id="63" w:name="_Toc373509025"/>
      <w:bookmarkStart w:id="64" w:name="_Toc27668585"/>
      <w:bookmarkStart w:id="65" w:name="_Toc33620278"/>
      <w:r>
        <w:rPr>
          <w:lang w:val="en-GB"/>
        </w:rPr>
        <w:t>UC4: Exchange of wiring harness data</w:t>
      </w:r>
      <w:bookmarkEnd w:id="63"/>
      <w:bookmarkEnd w:id="64"/>
      <w:bookmarkEnd w:id="65"/>
    </w:p>
    <w:p w14:paraId="66EDFAC9" w14:textId="77777777" w:rsidR="002C65AC" w:rsidRDefault="002C65AC" w:rsidP="002C65AC">
      <w:pPr>
        <w:pStyle w:val="VDABlocktext"/>
      </w:pPr>
      <w:r>
        <w:t xml:space="preserve">The VEC data format specification must have a scalable concept for the exchange of (normally configuration dependent) wiring harness data. This includes </w:t>
      </w:r>
    </w:p>
    <w:p w14:paraId="52BAE05D" w14:textId="77777777" w:rsidR="002C65AC" w:rsidRDefault="002C65AC" w:rsidP="00D50625">
      <w:pPr>
        <w:pStyle w:val="VDABlocktext"/>
        <w:numPr>
          <w:ilvl w:val="0"/>
          <w:numId w:val="43"/>
        </w:numPr>
      </w:pPr>
      <w:r>
        <w:t>The relevant part master data (compare UC1.4)</w:t>
      </w:r>
    </w:p>
    <w:p w14:paraId="663E267A" w14:textId="77777777" w:rsidR="002C65AC" w:rsidRDefault="002C65AC" w:rsidP="00D50625">
      <w:pPr>
        <w:pStyle w:val="VDABlocktext"/>
        <w:numPr>
          <w:ilvl w:val="0"/>
          <w:numId w:val="43"/>
        </w:numPr>
      </w:pPr>
      <w:r>
        <w:t>The relevant wiring data (compare UC2.3)</w:t>
      </w:r>
    </w:p>
    <w:p w14:paraId="7956F63A" w14:textId="77777777" w:rsidR="002C65AC" w:rsidRDefault="002C65AC" w:rsidP="00D50625">
      <w:pPr>
        <w:pStyle w:val="VDABlocktext"/>
        <w:numPr>
          <w:ilvl w:val="0"/>
          <w:numId w:val="43"/>
        </w:numPr>
      </w:pPr>
      <w:r>
        <w:t>The relevant geometry data (compare UC3.1 - UC3.3)</w:t>
      </w:r>
    </w:p>
    <w:p w14:paraId="1830FC18" w14:textId="77777777" w:rsidR="002C65AC" w:rsidRDefault="002C65AC" w:rsidP="002C65AC">
      <w:pPr>
        <w:pStyle w:val="VDABlocktext"/>
        <w:ind w:left="284"/>
      </w:pPr>
    </w:p>
    <w:p w14:paraId="2A43E349" w14:textId="77777777" w:rsidR="002C65AC" w:rsidRDefault="002C65AC" w:rsidP="00F4236D">
      <w:pPr>
        <w:pStyle w:val="VDABlocktext"/>
      </w:pPr>
      <w:r>
        <w:t xml:space="preserve">At least the following sub-use cases </w:t>
      </w:r>
      <w:proofErr w:type="gramStart"/>
      <w:r>
        <w:t>have to</w:t>
      </w:r>
      <w:proofErr w:type="gramEnd"/>
      <w:r>
        <w:t xml:space="preserve"> be supported:</w:t>
      </w:r>
    </w:p>
    <w:p w14:paraId="097334B3" w14:textId="77777777" w:rsidR="002C65AC" w:rsidRDefault="002C65AC" w:rsidP="002C65AC">
      <w:pPr>
        <w:pStyle w:val="VDABlocktext"/>
        <w:numPr>
          <w:ilvl w:val="0"/>
          <w:numId w:val="6"/>
        </w:numPr>
        <w:jc w:val="left"/>
      </w:pPr>
      <w:r>
        <w:t>UC4</w:t>
      </w:r>
      <w:r w:rsidRPr="008110F1">
        <w:t>.1</w:t>
      </w:r>
      <w:r>
        <w:t>:</w:t>
      </w:r>
      <w:r w:rsidRPr="008110F1">
        <w:t xml:space="preserve"> </w:t>
      </w:r>
      <w:r>
        <w:t>Exchange of bill of material data (e.g. module-based)</w:t>
      </w:r>
    </w:p>
    <w:p w14:paraId="23B96DF4" w14:textId="77777777" w:rsidR="002C65AC" w:rsidRDefault="002C65AC" w:rsidP="002C65AC">
      <w:pPr>
        <w:pStyle w:val="VDABlocktext"/>
        <w:numPr>
          <w:ilvl w:val="1"/>
          <w:numId w:val="6"/>
        </w:numPr>
        <w:jc w:val="left"/>
      </w:pPr>
      <w:r>
        <w:t>Example: Supply tool for cost and/or weight calculation with data</w:t>
      </w:r>
    </w:p>
    <w:p w14:paraId="1BBBE297" w14:textId="77777777" w:rsidR="002C65AC" w:rsidRDefault="002C65AC" w:rsidP="002C65AC">
      <w:pPr>
        <w:pStyle w:val="VDABlocktext"/>
        <w:numPr>
          <w:ilvl w:val="0"/>
          <w:numId w:val="6"/>
        </w:numPr>
        <w:jc w:val="left"/>
      </w:pPr>
      <w:r>
        <w:t>UC4</w:t>
      </w:r>
      <w:r w:rsidRPr="008110F1">
        <w:t>.</w:t>
      </w:r>
      <w:r>
        <w:t>2:</w:t>
      </w:r>
      <w:r w:rsidRPr="008110F1">
        <w:t xml:space="preserve"> </w:t>
      </w:r>
      <w:r>
        <w:t>Exchange of connection list data (e.g. module-based)</w:t>
      </w:r>
    </w:p>
    <w:p w14:paraId="11F07022" w14:textId="44157B2E" w:rsidR="002C65AC" w:rsidRDefault="002C65AC" w:rsidP="002C65AC">
      <w:pPr>
        <w:pStyle w:val="VDABlocktext"/>
        <w:numPr>
          <w:ilvl w:val="1"/>
          <w:numId w:val="6"/>
        </w:numPr>
        <w:jc w:val="left"/>
      </w:pPr>
      <w:r>
        <w:t>Example: Supply tools for test application development</w:t>
      </w:r>
      <w:r w:rsidR="00BB2E23">
        <w:t xml:space="preserve"> with data</w:t>
      </w:r>
    </w:p>
    <w:p w14:paraId="500A8172" w14:textId="77777777" w:rsidR="002C65AC" w:rsidRDefault="002C65AC" w:rsidP="002C65AC">
      <w:pPr>
        <w:pStyle w:val="VDABlocktext"/>
        <w:numPr>
          <w:ilvl w:val="0"/>
          <w:numId w:val="6"/>
        </w:numPr>
        <w:jc w:val="left"/>
      </w:pPr>
      <w:r>
        <w:t>UC4</w:t>
      </w:r>
      <w:r w:rsidRPr="008110F1">
        <w:t>.</w:t>
      </w:r>
      <w:r>
        <w:t>3:</w:t>
      </w:r>
      <w:r w:rsidRPr="008110F1">
        <w:t xml:space="preserve"> </w:t>
      </w:r>
      <w:r>
        <w:t>Exchange of complete 150% wiring harness data</w:t>
      </w:r>
    </w:p>
    <w:p w14:paraId="3E14DBFD" w14:textId="77777777" w:rsidR="002C65AC" w:rsidRDefault="002C65AC" w:rsidP="002C65AC">
      <w:pPr>
        <w:pStyle w:val="VDABlocktext"/>
        <w:numPr>
          <w:ilvl w:val="1"/>
          <w:numId w:val="6"/>
        </w:numPr>
        <w:jc w:val="left"/>
      </w:pPr>
      <w:r>
        <w:t>Example: Support data exchange between OEM and harness manufacturer in the context of the processes cost calculation, production planning and change management</w:t>
      </w:r>
    </w:p>
    <w:p w14:paraId="41485020" w14:textId="77777777" w:rsidR="002C65AC" w:rsidRDefault="002C65AC" w:rsidP="002C65AC">
      <w:pPr>
        <w:pStyle w:val="VDABlocktext"/>
        <w:numPr>
          <w:ilvl w:val="1"/>
          <w:numId w:val="6"/>
        </w:numPr>
        <w:jc w:val="left"/>
      </w:pPr>
      <w:r>
        <w:t>Example: Supply reporting tools with data</w:t>
      </w:r>
    </w:p>
    <w:p w14:paraId="0E36C5F4" w14:textId="793CBDB8" w:rsidR="002C65AC" w:rsidRDefault="002C65AC" w:rsidP="002C65AC">
      <w:pPr>
        <w:pStyle w:val="VDABlocktext"/>
        <w:numPr>
          <w:ilvl w:val="1"/>
          <w:numId w:val="6"/>
        </w:numPr>
        <w:jc w:val="left"/>
      </w:pPr>
      <w:r>
        <w:t>Example: Supply EMC-simulation tools with data</w:t>
      </w:r>
    </w:p>
    <w:p w14:paraId="232E9A9A" w14:textId="70CC91F1" w:rsidR="00C93101" w:rsidRDefault="005574A3" w:rsidP="00C93101">
      <w:pPr>
        <w:pStyle w:val="berschrift2"/>
        <w:keepLines w:val="0"/>
        <w:numPr>
          <w:ilvl w:val="1"/>
          <w:numId w:val="2"/>
        </w:numPr>
        <w:autoSpaceDE/>
        <w:autoSpaceDN/>
        <w:adjustRightInd/>
        <w:spacing w:before="240" w:after="60" w:line="240" w:lineRule="auto"/>
        <w:rPr>
          <w:lang w:val="en-GB"/>
        </w:rPr>
      </w:pPr>
      <w:bookmarkStart w:id="66" w:name="_Toc33620279"/>
      <w:r>
        <w:rPr>
          <w:lang w:val="en-GB"/>
        </w:rPr>
        <w:t>UC5: Exchange of an integrated model of a complete vehicle network</w:t>
      </w:r>
      <w:bookmarkEnd w:id="66"/>
    </w:p>
    <w:p w14:paraId="4BFB6DA8" w14:textId="11FDAE5D" w:rsidR="00C93101" w:rsidRDefault="005574A3" w:rsidP="005574A3">
      <w:pPr>
        <w:rPr>
          <w:rFonts w:cs="Times New Roman"/>
          <w:color w:val="auto"/>
          <w:szCs w:val="24"/>
          <w:lang w:val="en-GB"/>
        </w:rPr>
      </w:pPr>
      <w:r w:rsidRPr="005574A3">
        <w:rPr>
          <w:rFonts w:cs="Times New Roman"/>
          <w:color w:val="auto"/>
          <w:szCs w:val="24"/>
          <w:lang w:val="en-GB"/>
        </w:rPr>
        <w:t xml:space="preserve">The VEC </w:t>
      </w:r>
      <w:r>
        <w:rPr>
          <w:rFonts w:cs="Times New Roman"/>
          <w:color w:val="auto"/>
          <w:szCs w:val="24"/>
          <w:lang w:val="en-GB"/>
        </w:rPr>
        <w:t xml:space="preserve">data format specification </w:t>
      </w:r>
      <w:r w:rsidRPr="005574A3">
        <w:rPr>
          <w:rFonts w:cs="Times New Roman"/>
          <w:color w:val="auto"/>
          <w:szCs w:val="24"/>
          <w:lang w:val="en-GB"/>
        </w:rPr>
        <w:t xml:space="preserve">must offer a concept for </w:t>
      </w:r>
      <w:r w:rsidR="006914A8">
        <w:rPr>
          <w:rFonts w:cs="Times New Roman"/>
          <w:color w:val="auto"/>
          <w:szCs w:val="24"/>
          <w:lang w:val="en-GB"/>
        </w:rPr>
        <w:t>the</w:t>
      </w:r>
      <w:r>
        <w:rPr>
          <w:rFonts w:cs="Times New Roman"/>
          <w:color w:val="auto"/>
          <w:szCs w:val="24"/>
          <w:lang w:val="en-GB"/>
        </w:rPr>
        <w:t xml:space="preserve"> data exchange of </w:t>
      </w:r>
      <w:r w:rsidRPr="005574A3">
        <w:rPr>
          <w:rFonts w:cs="Times New Roman"/>
          <w:color w:val="auto"/>
          <w:szCs w:val="24"/>
          <w:lang w:val="en-GB"/>
        </w:rPr>
        <w:t xml:space="preserve">the above-mentioned use cases in an integrated </w:t>
      </w:r>
      <w:r>
        <w:rPr>
          <w:rFonts w:cs="Times New Roman"/>
          <w:color w:val="auto"/>
          <w:szCs w:val="24"/>
          <w:lang w:val="en-GB"/>
        </w:rPr>
        <w:t>way</w:t>
      </w:r>
      <w:r w:rsidRPr="005574A3">
        <w:rPr>
          <w:rFonts w:cs="Times New Roman"/>
          <w:color w:val="auto"/>
          <w:szCs w:val="24"/>
          <w:lang w:val="en-GB"/>
        </w:rPr>
        <w:t>.</w:t>
      </w:r>
      <w:r w:rsidR="006914A8">
        <w:rPr>
          <w:rFonts w:cs="Times New Roman"/>
          <w:color w:val="auto"/>
          <w:szCs w:val="24"/>
          <w:lang w:val="en-GB"/>
        </w:rPr>
        <w:t xml:space="preserve"> This includes traceability links between the different sections of the model.</w:t>
      </w:r>
    </w:p>
    <w:p w14:paraId="4C16F163" w14:textId="07D69C33" w:rsidR="006914A8" w:rsidRDefault="006914A8" w:rsidP="003C2502">
      <w:pPr>
        <w:pStyle w:val="Listenabsatz"/>
        <w:numPr>
          <w:ilvl w:val="0"/>
          <w:numId w:val="58"/>
        </w:numPr>
        <w:rPr>
          <w:rFonts w:cs="Times New Roman"/>
          <w:color w:val="auto"/>
          <w:szCs w:val="24"/>
          <w:lang w:val="en-GB"/>
        </w:rPr>
      </w:pPr>
      <w:r>
        <w:rPr>
          <w:rFonts w:cs="Times New Roman"/>
          <w:color w:val="auto"/>
          <w:szCs w:val="24"/>
          <w:lang w:val="en-GB"/>
        </w:rPr>
        <w:t>UC5.1: Exchange of all wiring harnesses of a vehicle together.</w:t>
      </w:r>
    </w:p>
    <w:p w14:paraId="4F32FA43" w14:textId="2D533234" w:rsidR="00A32938" w:rsidRDefault="00A32938" w:rsidP="003C2502">
      <w:pPr>
        <w:pStyle w:val="Listenabsatz"/>
        <w:numPr>
          <w:ilvl w:val="1"/>
          <w:numId w:val="58"/>
        </w:numPr>
        <w:rPr>
          <w:rFonts w:cs="Times New Roman"/>
          <w:color w:val="auto"/>
          <w:szCs w:val="24"/>
          <w:lang w:val="en-GB"/>
        </w:rPr>
      </w:pPr>
      <w:r>
        <w:rPr>
          <w:rFonts w:cs="Times New Roman"/>
          <w:color w:val="auto"/>
          <w:szCs w:val="24"/>
          <w:lang w:val="en-GB"/>
        </w:rPr>
        <w:t>Example: Supply customer service diagnosis with relevant information to localize failures.</w:t>
      </w:r>
    </w:p>
    <w:p w14:paraId="6BB9B9D3" w14:textId="3FBF8DFB" w:rsidR="00A32938" w:rsidRDefault="00A32938" w:rsidP="003C2502">
      <w:pPr>
        <w:pStyle w:val="Listenabsatz"/>
        <w:numPr>
          <w:ilvl w:val="1"/>
          <w:numId w:val="58"/>
        </w:numPr>
        <w:rPr>
          <w:rFonts w:cs="Times New Roman"/>
          <w:color w:val="auto"/>
          <w:szCs w:val="24"/>
          <w:lang w:val="en-GB"/>
        </w:rPr>
      </w:pPr>
      <w:r>
        <w:rPr>
          <w:rFonts w:cs="Times New Roman"/>
          <w:color w:val="auto"/>
          <w:szCs w:val="24"/>
          <w:lang w:val="en-GB"/>
        </w:rPr>
        <w:t>Example: Perform simulations related to the complete vehicle network (e.g. voltage drops)</w:t>
      </w:r>
    </w:p>
    <w:p w14:paraId="0DC3E89C" w14:textId="32B6A77B" w:rsidR="006914A8" w:rsidRDefault="006914A8" w:rsidP="003C2502">
      <w:pPr>
        <w:pStyle w:val="Listenabsatz"/>
        <w:numPr>
          <w:ilvl w:val="0"/>
          <w:numId w:val="58"/>
        </w:numPr>
        <w:rPr>
          <w:rFonts w:cs="Times New Roman"/>
          <w:color w:val="auto"/>
          <w:szCs w:val="24"/>
          <w:lang w:val="en-GB"/>
        </w:rPr>
      </w:pPr>
      <w:r>
        <w:rPr>
          <w:rFonts w:cs="Times New Roman"/>
          <w:color w:val="auto"/>
          <w:szCs w:val="24"/>
          <w:lang w:val="en-GB"/>
        </w:rPr>
        <w:t xml:space="preserve">UC5.2: </w:t>
      </w:r>
      <w:r w:rsidR="00A32938">
        <w:rPr>
          <w:rFonts w:cs="Times New Roman"/>
          <w:color w:val="auto"/>
          <w:szCs w:val="24"/>
          <w:lang w:val="en-GB"/>
        </w:rPr>
        <w:t>Exchange of wiring harness data together with its different geometrical views (e.g. 3D mounting position, form board)</w:t>
      </w:r>
    </w:p>
    <w:p w14:paraId="2443F699" w14:textId="3C90CCBA" w:rsidR="00A32938" w:rsidRDefault="00A32938" w:rsidP="003C2502">
      <w:pPr>
        <w:pStyle w:val="Listenabsatz"/>
        <w:numPr>
          <w:ilvl w:val="1"/>
          <w:numId w:val="58"/>
        </w:numPr>
        <w:rPr>
          <w:rFonts w:cs="Times New Roman"/>
          <w:color w:val="auto"/>
          <w:szCs w:val="24"/>
          <w:lang w:val="en-GB"/>
        </w:rPr>
      </w:pPr>
      <w:r>
        <w:rPr>
          <w:rFonts w:cs="Times New Roman"/>
          <w:color w:val="auto"/>
          <w:szCs w:val="24"/>
          <w:lang w:val="en-GB"/>
        </w:rPr>
        <w:t>Example: Generate 100% variants of the harness geometry to support collision detection in the DMU.</w:t>
      </w:r>
    </w:p>
    <w:p w14:paraId="1A0ADFFA" w14:textId="3626E369" w:rsidR="00A32938" w:rsidRDefault="00A32938" w:rsidP="003C2502">
      <w:pPr>
        <w:pStyle w:val="Listenabsatz"/>
        <w:numPr>
          <w:ilvl w:val="1"/>
          <w:numId w:val="58"/>
        </w:numPr>
        <w:rPr>
          <w:rFonts w:cs="Times New Roman"/>
          <w:color w:val="auto"/>
          <w:szCs w:val="24"/>
          <w:lang w:val="en-GB"/>
        </w:rPr>
      </w:pPr>
      <w:r>
        <w:rPr>
          <w:rFonts w:cs="Times New Roman"/>
          <w:color w:val="auto"/>
          <w:szCs w:val="24"/>
          <w:lang w:val="en-GB"/>
        </w:rPr>
        <w:t>Example: Support the inclusion of environment aspects (e.g. heat, crash) in automated validation algorithms.</w:t>
      </w:r>
    </w:p>
    <w:p w14:paraId="52381161" w14:textId="2A5AE34C" w:rsidR="00A32938" w:rsidRDefault="00A32938" w:rsidP="003C2502">
      <w:pPr>
        <w:pStyle w:val="Listenabsatz"/>
        <w:numPr>
          <w:ilvl w:val="0"/>
          <w:numId w:val="58"/>
        </w:numPr>
        <w:rPr>
          <w:rFonts w:cs="Times New Roman"/>
          <w:color w:val="auto"/>
          <w:szCs w:val="24"/>
          <w:lang w:val="en-GB"/>
        </w:rPr>
      </w:pPr>
      <w:r>
        <w:rPr>
          <w:rFonts w:cs="Times New Roman"/>
          <w:color w:val="auto"/>
          <w:szCs w:val="24"/>
          <w:lang w:val="en-GB"/>
        </w:rPr>
        <w:lastRenderedPageBreak/>
        <w:t xml:space="preserve">UC5.3: Exchange of wiring harness data together with its corresponding system schematic. </w:t>
      </w:r>
    </w:p>
    <w:p w14:paraId="7BCEA815" w14:textId="44ED12C9" w:rsidR="00BA3AC9" w:rsidRDefault="00BA3AC9" w:rsidP="003C2502">
      <w:pPr>
        <w:pStyle w:val="Listenabsatz"/>
        <w:numPr>
          <w:ilvl w:val="1"/>
          <w:numId w:val="58"/>
        </w:numPr>
        <w:rPr>
          <w:rFonts w:cs="Times New Roman"/>
          <w:color w:val="auto"/>
          <w:szCs w:val="24"/>
          <w:lang w:val="en-GB"/>
        </w:rPr>
      </w:pPr>
      <w:r>
        <w:rPr>
          <w:rFonts w:cs="Times New Roman"/>
          <w:color w:val="auto"/>
          <w:szCs w:val="24"/>
          <w:lang w:val="en-GB"/>
        </w:rPr>
        <w:t>Example: Supply simulations tools (e.g. EMC) with information about signals and system relevance of concrete wires.</w:t>
      </w:r>
    </w:p>
    <w:p w14:paraId="55F67273" w14:textId="774E4337" w:rsidR="00BA3AC9" w:rsidRPr="006914A8" w:rsidRDefault="00BA3AC9" w:rsidP="003C2502">
      <w:pPr>
        <w:pStyle w:val="Listenabsatz"/>
        <w:numPr>
          <w:ilvl w:val="1"/>
          <w:numId w:val="58"/>
        </w:numPr>
        <w:rPr>
          <w:rFonts w:cs="Times New Roman"/>
          <w:color w:val="auto"/>
          <w:szCs w:val="24"/>
          <w:lang w:val="en-GB"/>
        </w:rPr>
      </w:pPr>
      <w:r>
        <w:rPr>
          <w:rFonts w:cs="Times New Roman"/>
          <w:color w:val="auto"/>
          <w:szCs w:val="24"/>
          <w:lang w:val="en-GB"/>
        </w:rPr>
        <w:t>Example: Supply engineers and workshop personal with information to allow a better understanding of the role of specific harness elements in the context of the overall system.</w:t>
      </w:r>
    </w:p>
    <w:p w14:paraId="6654CB73" w14:textId="77777777" w:rsidR="002C65AC" w:rsidRPr="00E93F3D" w:rsidRDefault="002C65AC" w:rsidP="002C65AC">
      <w:pPr>
        <w:pStyle w:val="berschrift1"/>
        <w:keepLines w:val="0"/>
        <w:numPr>
          <w:ilvl w:val="0"/>
          <w:numId w:val="2"/>
        </w:numPr>
        <w:autoSpaceDE/>
        <w:autoSpaceDN/>
        <w:adjustRightInd/>
        <w:spacing w:before="240" w:after="60" w:line="240" w:lineRule="auto"/>
        <w:contextualSpacing w:val="0"/>
        <w:rPr>
          <w:lang w:val="en-GB"/>
        </w:rPr>
      </w:pPr>
      <w:r>
        <w:rPr>
          <w:lang w:val="en-GB"/>
        </w:rPr>
        <w:br w:type="page"/>
      </w:r>
      <w:bookmarkStart w:id="67" w:name="_Toc373509026"/>
      <w:bookmarkStart w:id="68" w:name="_Toc27668586"/>
      <w:bookmarkStart w:id="69" w:name="_Ref27733211"/>
      <w:bookmarkStart w:id="70" w:name="_Toc33620280"/>
      <w:r w:rsidRPr="00E93F3D">
        <w:rPr>
          <w:lang w:val="en-GB"/>
        </w:rPr>
        <w:lastRenderedPageBreak/>
        <w:t xml:space="preserve">Requirements </w:t>
      </w:r>
      <w:r>
        <w:rPr>
          <w:lang w:val="en-GB"/>
        </w:rPr>
        <w:t>on the VEC</w:t>
      </w:r>
      <w:bookmarkEnd w:id="61"/>
      <w:bookmarkEnd w:id="62"/>
      <w:bookmarkEnd w:id="67"/>
      <w:bookmarkEnd w:id="68"/>
      <w:bookmarkEnd w:id="69"/>
      <w:bookmarkEnd w:id="70"/>
    </w:p>
    <w:p w14:paraId="5E0DE240" w14:textId="77777777" w:rsidR="002C65AC" w:rsidRDefault="002C65AC" w:rsidP="002C65AC">
      <w:pPr>
        <w:pStyle w:val="VDABlocktext"/>
      </w:pPr>
      <w:bookmarkStart w:id="71" w:name="_Ref179960306"/>
      <w:bookmarkStart w:id="72" w:name="_Toc181766060"/>
      <w:r w:rsidRPr="007B234A">
        <w:t>This chapter summari</w:t>
      </w:r>
      <w:r>
        <w:t>s</w:t>
      </w:r>
      <w:r w:rsidRPr="007B234A">
        <w:t xml:space="preserve">es the requirements for </w:t>
      </w:r>
      <w:r>
        <w:t>the VEC data format</w:t>
      </w:r>
      <w:r w:rsidRPr="007B234A">
        <w:t>.</w:t>
      </w:r>
    </w:p>
    <w:p w14:paraId="55ADAB88" w14:textId="77777777" w:rsidR="002C65AC" w:rsidRDefault="002C65AC" w:rsidP="002C65AC">
      <w:pPr>
        <w:pStyle w:val="berschrift2"/>
        <w:keepLines w:val="0"/>
        <w:numPr>
          <w:ilvl w:val="1"/>
          <w:numId w:val="2"/>
        </w:numPr>
        <w:autoSpaceDE/>
        <w:autoSpaceDN/>
        <w:adjustRightInd/>
        <w:spacing w:before="240" w:after="60" w:line="240" w:lineRule="auto"/>
        <w:rPr>
          <w:lang w:val="en-GB"/>
        </w:rPr>
      </w:pPr>
      <w:bookmarkStart w:id="73" w:name="_Ref287526142"/>
      <w:bookmarkStart w:id="74" w:name="_Toc373509027"/>
      <w:bookmarkStart w:id="75" w:name="_Toc27668587"/>
      <w:bookmarkStart w:id="76" w:name="_Toc33620281"/>
      <w:r>
        <w:rPr>
          <w:lang w:val="en-GB"/>
        </w:rPr>
        <w:t>Requirements in the PDM context / addressing PDM data</w:t>
      </w:r>
      <w:bookmarkEnd w:id="73"/>
      <w:bookmarkEnd w:id="74"/>
      <w:bookmarkEnd w:id="75"/>
      <w:bookmarkEnd w:id="76"/>
    </w:p>
    <w:p w14:paraId="029A6B09" w14:textId="77777777" w:rsidR="002C65AC" w:rsidRDefault="002C65AC" w:rsidP="002C65AC">
      <w:pPr>
        <w:pStyle w:val="berschrift3"/>
        <w:keepLines w:val="0"/>
        <w:numPr>
          <w:ilvl w:val="2"/>
          <w:numId w:val="2"/>
        </w:numPr>
        <w:autoSpaceDE/>
        <w:autoSpaceDN/>
        <w:adjustRightInd/>
        <w:spacing w:before="240" w:after="60" w:line="240" w:lineRule="auto"/>
        <w:rPr>
          <w:lang w:val="en-GB"/>
        </w:rPr>
      </w:pPr>
      <w:bookmarkStart w:id="77" w:name="_Toc373509028"/>
      <w:r>
        <w:rPr>
          <w:lang w:val="en-GB"/>
        </w:rPr>
        <w:t>Project reference</w:t>
      </w:r>
      <w:bookmarkEnd w:id="77"/>
    </w:p>
    <w:p w14:paraId="7908D796" w14:textId="49BE2076" w:rsidR="002C65AC" w:rsidRDefault="002C65AC" w:rsidP="002C65AC">
      <w:pPr>
        <w:pStyle w:val="VDABlocktext"/>
      </w:pPr>
      <w:r>
        <w:t>Each part / part version description (not part instance description) must be able to express a project reference respectively a special model series reference. The reference is meant to specify the project respectively the model series for which the part has been / is going to be developed.</w:t>
      </w:r>
    </w:p>
    <w:p w14:paraId="634392D9" w14:textId="77777777" w:rsidR="002C65AC" w:rsidRDefault="002C65AC" w:rsidP="002C65AC">
      <w:pPr>
        <w:pStyle w:val="berschrift3"/>
        <w:keepLines w:val="0"/>
        <w:numPr>
          <w:ilvl w:val="2"/>
          <w:numId w:val="2"/>
        </w:numPr>
        <w:autoSpaceDE/>
        <w:autoSpaceDN/>
        <w:adjustRightInd/>
        <w:spacing w:before="240" w:after="60" w:line="240" w:lineRule="auto"/>
        <w:rPr>
          <w:lang w:val="en-GB"/>
        </w:rPr>
      </w:pPr>
      <w:bookmarkStart w:id="78" w:name="_Toc373509029"/>
      <w:bookmarkStart w:id="79" w:name="_Ref33178310"/>
      <w:r>
        <w:rPr>
          <w:lang w:val="en-GB"/>
        </w:rPr>
        <w:t>Part Usage Constraints</w:t>
      </w:r>
      <w:bookmarkEnd w:id="78"/>
      <w:bookmarkEnd w:id="79"/>
    </w:p>
    <w:p w14:paraId="32657B41" w14:textId="77777777" w:rsidR="002C65AC" w:rsidRDefault="002C65AC" w:rsidP="002C65AC">
      <w:pPr>
        <w:pStyle w:val="VDABlocktext"/>
      </w:pPr>
      <w:r>
        <w:t>Each part / part version description must be able to optionally express one or more dedicated constraints about the permitted usage of that part. These constraints are meant to be independent of approval information and can address the following aspects</w:t>
      </w:r>
    </w:p>
    <w:p w14:paraId="7A364015" w14:textId="77777777" w:rsidR="002C65AC" w:rsidRDefault="002C65AC" w:rsidP="00D50625">
      <w:pPr>
        <w:pStyle w:val="VDABlocktext"/>
        <w:numPr>
          <w:ilvl w:val="0"/>
          <w:numId w:val="21"/>
        </w:numPr>
      </w:pPr>
      <w:r>
        <w:t>Vehicle</w:t>
      </w:r>
    </w:p>
    <w:p w14:paraId="0E454CCF" w14:textId="77777777" w:rsidR="002C65AC" w:rsidRDefault="002C65AC" w:rsidP="00D50625">
      <w:pPr>
        <w:pStyle w:val="VDABlocktext"/>
        <w:numPr>
          <w:ilvl w:val="1"/>
          <w:numId w:val="21"/>
        </w:numPr>
      </w:pPr>
      <w:r>
        <w:t>Vehicle project / model series (CarClassificationLevel2)</w:t>
      </w:r>
    </w:p>
    <w:p w14:paraId="13A05953" w14:textId="77777777" w:rsidR="002C65AC" w:rsidRDefault="002C65AC" w:rsidP="00D50625">
      <w:pPr>
        <w:pStyle w:val="VDABlocktext"/>
        <w:numPr>
          <w:ilvl w:val="1"/>
          <w:numId w:val="21"/>
        </w:numPr>
      </w:pPr>
      <w:r>
        <w:t xml:space="preserve">Vehicle </w:t>
      </w:r>
      <w:r w:rsidRPr="000B39C3">
        <w:t>derivative</w:t>
      </w:r>
      <w:r>
        <w:t xml:space="preserve"> (CarClassificationLevel3)</w:t>
      </w:r>
    </w:p>
    <w:p w14:paraId="098F7A81" w14:textId="77777777" w:rsidR="002C65AC" w:rsidRDefault="002C65AC" w:rsidP="00D50625">
      <w:pPr>
        <w:pStyle w:val="VDABlocktext"/>
        <w:numPr>
          <w:ilvl w:val="1"/>
          <w:numId w:val="21"/>
        </w:numPr>
      </w:pPr>
      <w:r>
        <w:t>Vehicle model (CarClassificationLevel4)</w:t>
      </w:r>
    </w:p>
    <w:p w14:paraId="605B66ED" w14:textId="77777777" w:rsidR="002C65AC" w:rsidRDefault="002C65AC" w:rsidP="00D50625">
      <w:pPr>
        <w:pStyle w:val="VDABlocktext"/>
        <w:numPr>
          <w:ilvl w:val="0"/>
          <w:numId w:val="21"/>
        </w:numPr>
      </w:pPr>
      <w:r w:rsidRPr="000B39C3">
        <w:t>Technical Equipment (by option code, e.g. countr</w:t>
      </w:r>
      <w:r>
        <w:t>y code, for special-purpose vehicles)</w:t>
      </w:r>
    </w:p>
    <w:p w14:paraId="2D88778D" w14:textId="77777777" w:rsidR="002C65AC" w:rsidRDefault="002C65AC" w:rsidP="00D50625">
      <w:pPr>
        <w:pStyle w:val="VDABlocktext"/>
        <w:numPr>
          <w:ilvl w:val="0"/>
          <w:numId w:val="21"/>
        </w:numPr>
      </w:pPr>
      <w:r>
        <w:t>Time constraints</w:t>
      </w:r>
    </w:p>
    <w:p w14:paraId="675F33D0" w14:textId="77777777" w:rsidR="002C65AC" w:rsidRDefault="002C65AC" w:rsidP="00D50625">
      <w:pPr>
        <w:pStyle w:val="VDABlocktext"/>
        <w:numPr>
          <w:ilvl w:val="1"/>
          <w:numId w:val="21"/>
        </w:numPr>
      </w:pPr>
      <w:r>
        <w:t>Absolute time constraints</w:t>
      </w:r>
    </w:p>
    <w:p w14:paraId="4A53995D" w14:textId="77777777" w:rsidR="002C65AC" w:rsidRDefault="002C65AC" w:rsidP="00D50625">
      <w:pPr>
        <w:pStyle w:val="VDABlocktext"/>
        <w:numPr>
          <w:ilvl w:val="1"/>
          <w:numId w:val="21"/>
        </w:numPr>
      </w:pPr>
      <w:r>
        <w:t>Constraints addressing the construction phase / model year</w:t>
      </w:r>
    </w:p>
    <w:p w14:paraId="042F66B8" w14:textId="77777777" w:rsidR="002C65AC" w:rsidRDefault="002C65AC" w:rsidP="00D50625">
      <w:pPr>
        <w:pStyle w:val="VDABlocktext"/>
        <w:numPr>
          <w:ilvl w:val="1"/>
          <w:numId w:val="21"/>
        </w:numPr>
      </w:pPr>
      <w:r>
        <w:t>Constraints addressing the serial number</w:t>
      </w:r>
    </w:p>
    <w:p w14:paraId="56F6A4B0" w14:textId="77777777" w:rsidR="002C65AC" w:rsidRDefault="002C65AC" w:rsidP="00D50625">
      <w:pPr>
        <w:pStyle w:val="VDABlocktext"/>
        <w:numPr>
          <w:ilvl w:val="0"/>
          <w:numId w:val="21"/>
        </w:numPr>
      </w:pPr>
      <w:r>
        <w:t>Point of use in the context of the electric system</w:t>
      </w:r>
    </w:p>
    <w:p w14:paraId="4F18EAA0" w14:textId="77777777" w:rsidR="002C65AC" w:rsidRDefault="002C65AC" w:rsidP="002C65AC">
      <w:pPr>
        <w:pStyle w:val="berschrift3"/>
        <w:keepLines w:val="0"/>
        <w:numPr>
          <w:ilvl w:val="2"/>
          <w:numId w:val="2"/>
        </w:numPr>
        <w:autoSpaceDE/>
        <w:autoSpaceDN/>
        <w:adjustRightInd/>
        <w:spacing w:before="240" w:after="60" w:line="240" w:lineRule="auto"/>
        <w:rPr>
          <w:lang w:val="en-GB"/>
        </w:rPr>
      </w:pPr>
      <w:bookmarkStart w:id="80" w:name="_Toc373509030"/>
      <w:bookmarkStart w:id="81" w:name="_Toc235801640"/>
      <w:bookmarkStart w:id="82" w:name="_Toc276891720"/>
      <w:r>
        <w:rPr>
          <w:lang w:val="en-GB"/>
        </w:rPr>
        <w:t>Approval information (stating a general permission for use)</w:t>
      </w:r>
      <w:bookmarkEnd w:id="80"/>
    </w:p>
    <w:p w14:paraId="09EDCB2E" w14:textId="77777777" w:rsidR="002C65AC" w:rsidRDefault="002C65AC" w:rsidP="002C65AC">
      <w:pPr>
        <w:pStyle w:val="VDABlocktext"/>
      </w:pPr>
      <w:r>
        <w:t>For each item / item version (item: part or document), the VEC data format specification must have a concept to optionally express the status of approval. The following values are cross-company agreed:</w:t>
      </w:r>
    </w:p>
    <w:p w14:paraId="02984908" w14:textId="77777777" w:rsidR="002C65AC" w:rsidRDefault="002C65AC" w:rsidP="00D50625">
      <w:pPr>
        <w:pStyle w:val="VDABlocktext"/>
        <w:numPr>
          <w:ilvl w:val="0"/>
          <w:numId w:val="22"/>
        </w:numPr>
      </w:pPr>
      <w:r>
        <w:t>NotYetApproved</w:t>
      </w:r>
    </w:p>
    <w:p w14:paraId="2736568E" w14:textId="77777777" w:rsidR="002C65AC" w:rsidRDefault="002C65AC" w:rsidP="00D50625">
      <w:pPr>
        <w:pStyle w:val="VDABlocktext"/>
        <w:numPr>
          <w:ilvl w:val="0"/>
          <w:numId w:val="22"/>
        </w:numPr>
      </w:pPr>
      <w:r>
        <w:t>Approved</w:t>
      </w:r>
    </w:p>
    <w:p w14:paraId="6AA3443A" w14:textId="77777777" w:rsidR="002C65AC" w:rsidRDefault="002C65AC" w:rsidP="00D50625">
      <w:pPr>
        <w:pStyle w:val="VDABlocktext"/>
        <w:numPr>
          <w:ilvl w:val="0"/>
          <w:numId w:val="22"/>
        </w:numPr>
      </w:pPr>
      <w:r>
        <w:t>Withdrawn</w:t>
      </w:r>
    </w:p>
    <w:p w14:paraId="147D5039" w14:textId="77777777" w:rsidR="002C65AC" w:rsidRDefault="002C65AC" w:rsidP="002C65AC">
      <w:pPr>
        <w:pStyle w:val="VDABlocktext"/>
      </w:pPr>
      <w:r>
        <w:t>Beyond that, the VEC data format specification must have a concept to cope with company specific values concerning the approval level. Finally, the VEC data format specification must have a concept to express further details of a certain approval</w:t>
      </w:r>
    </w:p>
    <w:p w14:paraId="267B4472" w14:textId="77777777" w:rsidR="002C65AC" w:rsidRDefault="002C65AC" w:rsidP="00D50625">
      <w:pPr>
        <w:pStyle w:val="VDABlocktext"/>
        <w:numPr>
          <w:ilvl w:val="0"/>
          <w:numId w:val="23"/>
        </w:numPr>
      </w:pPr>
      <w:r>
        <w:t>A certain identification</w:t>
      </w:r>
    </w:p>
    <w:p w14:paraId="61FD838F" w14:textId="77777777" w:rsidR="002C65AC" w:rsidRDefault="002C65AC" w:rsidP="00D50625">
      <w:pPr>
        <w:pStyle w:val="VDABlocktext"/>
        <w:numPr>
          <w:ilvl w:val="0"/>
          <w:numId w:val="23"/>
        </w:numPr>
      </w:pPr>
      <w:r>
        <w:t>The person (name, company and department) who approved the part</w:t>
      </w:r>
    </w:p>
    <w:p w14:paraId="55ACDCFD" w14:textId="77777777" w:rsidR="002C65AC" w:rsidRDefault="002C65AC" w:rsidP="00D50625">
      <w:pPr>
        <w:pStyle w:val="VDABlocktext"/>
        <w:numPr>
          <w:ilvl w:val="0"/>
          <w:numId w:val="23"/>
        </w:numPr>
      </w:pPr>
      <w:r>
        <w:t>The date of approval</w:t>
      </w:r>
    </w:p>
    <w:p w14:paraId="63A6C028" w14:textId="77777777" w:rsidR="002C65AC" w:rsidRPr="00DC4AF6" w:rsidRDefault="002C65AC" w:rsidP="002C65AC">
      <w:pPr>
        <w:pStyle w:val="berschrift3"/>
        <w:keepLines w:val="0"/>
        <w:numPr>
          <w:ilvl w:val="2"/>
          <w:numId w:val="2"/>
        </w:numPr>
        <w:autoSpaceDE/>
        <w:autoSpaceDN/>
        <w:adjustRightInd/>
        <w:spacing w:before="240" w:after="60" w:line="240" w:lineRule="auto"/>
        <w:rPr>
          <w:lang w:val="en-GB"/>
        </w:rPr>
      </w:pPr>
      <w:bookmarkStart w:id="83" w:name="_Toc373509031"/>
      <w:r w:rsidRPr="00DC4AF6">
        <w:rPr>
          <w:lang w:val="en-GB"/>
        </w:rPr>
        <w:lastRenderedPageBreak/>
        <w:t>Change history</w:t>
      </w:r>
      <w:bookmarkEnd w:id="83"/>
    </w:p>
    <w:p w14:paraId="0F26AE1A" w14:textId="77777777" w:rsidR="002C65AC" w:rsidRDefault="002C65AC" w:rsidP="002C65AC">
      <w:pPr>
        <w:pStyle w:val="VDABlocktext"/>
      </w:pPr>
      <w:r>
        <w:t>For each item / item version (item: part or document), t</w:t>
      </w:r>
      <w:r w:rsidRPr="008152DD">
        <w:t xml:space="preserve">he VEC </w:t>
      </w:r>
      <w:r>
        <w:t xml:space="preserve">data format specification </w:t>
      </w:r>
      <w:r w:rsidRPr="008152DD">
        <w:t xml:space="preserve">must be able to express the </w:t>
      </w:r>
      <w:r>
        <w:t xml:space="preserve">complete </w:t>
      </w:r>
      <w:r w:rsidRPr="008152DD">
        <w:t xml:space="preserve">change history. </w:t>
      </w:r>
      <w:r>
        <w:t>This addresses the following aspects</w:t>
      </w:r>
    </w:p>
    <w:p w14:paraId="59F1E0AE" w14:textId="77777777" w:rsidR="002C65AC" w:rsidRDefault="002C65AC" w:rsidP="00D50625">
      <w:pPr>
        <w:pStyle w:val="VDABlocktext"/>
        <w:numPr>
          <w:ilvl w:val="0"/>
          <w:numId w:val="24"/>
        </w:numPr>
      </w:pPr>
      <w:r>
        <w:t>Creation information</w:t>
      </w:r>
    </w:p>
    <w:p w14:paraId="2F4546C2" w14:textId="77777777" w:rsidR="002C65AC" w:rsidRDefault="002C65AC" w:rsidP="00D50625">
      <w:pPr>
        <w:pStyle w:val="VDABlocktext"/>
        <w:numPr>
          <w:ilvl w:val="1"/>
          <w:numId w:val="24"/>
        </w:numPr>
      </w:pPr>
      <w:r>
        <w:t>The person (name, company and department) who created the item</w:t>
      </w:r>
    </w:p>
    <w:p w14:paraId="0FB84843" w14:textId="77777777" w:rsidR="002C65AC" w:rsidRDefault="002C65AC" w:rsidP="00D50625">
      <w:pPr>
        <w:pStyle w:val="VDABlocktext"/>
        <w:numPr>
          <w:ilvl w:val="1"/>
          <w:numId w:val="24"/>
        </w:numPr>
      </w:pPr>
      <w:r>
        <w:t xml:space="preserve">The creation </w:t>
      </w:r>
      <w:proofErr w:type="gramStart"/>
      <w:r>
        <w:t>date</w:t>
      </w:r>
      <w:proofErr w:type="gramEnd"/>
    </w:p>
    <w:p w14:paraId="2BB8E644" w14:textId="77777777" w:rsidR="002C65AC" w:rsidRDefault="002C65AC" w:rsidP="00D50625">
      <w:pPr>
        <w:pStyle w:val="VDABlocktext"/>
        <w:numPr>
          <w:ilvl w:val="0"/>
          <w:numId w:val="24"/>
        </w:numPr>
      </w:pPr>
      <w:r>
        <w:t>Version / Version history information</w:t>
      </w:r>
    </w:p>
    <w:p w14:paraId="6F6693D2" w14:textId="77777777" w:rsidR="002C65AC" w:rsidRDefault="002C65AC" w:rsidP="00D50625">
      <w:pPr>
        <w:pStyle w:val="VDABlocktext"/>
        <w:numPr>
          <w:ilvl w:val="1"/>
          <w:numId w:val="24"/>
        </w:numPr>
      </w:pPr>
      <w:r>
        <w:t>The version index of each item version</w:t>
      </w:r>
    </w:p>
    <w:p w14:paraId="4D41C651" w14:textId="77777777" w:rsidR="002C65AC" w:rsidRDefault="002C65AC" w:rsidP="00D50625">
      <w:pPr>
        <w:pStyle w:val="VDABlocktext"/>
        <w:numPr>
          <w:ilvl w:val="1"/>
          <w:numId w:val="24"/>
        </w:numPr>
      </w:pPr>
      <w:r>
        <w:t>The direct predecessor item versions (by item number and item version) regarding the two agreed item version types “Derivation” and “Sequence”</w:t>
      </w:r>
    </w:p>
    <w:p w14:paraId="6F61E1F9" w14:textId="77777777" w:rsidR="002C65AC" w:rsidRDefault="002C65AC" w:rsidP="00D50625">
      <w:pPr>
        <w:pStyle w:val="VDABlocktext"/>
        <w:numPr>
          <w:ilvl w:val="0"/>
          <w:numId w:val="24"/>
        </w:numPr>
      </w:pPr>
      <w:r>
        <w:t>Change information</w:t>
      </w:r>
    </w:p>
    <w:p w14:paraId="1926F16A" w14:textId="77777777" w:rsidR="002C65AC" w:rsidRDefault="002C65AC" w:rsidP="00D50625">
      <w:pPr>
        <w:pStyle w:val="VDABlocktext"/>
        <w:numPr>
          <w:ilvl w:val="1"/>
          <w:numId w:val="24"/>
        </w:numPr>
      </w:pPr>
      <w:r>
        <w:t>The one or more change descriptions each specifying one or more of the following aspects</w:t>
      </w:r>
    </w:p>
    <w:p w14:paraId="06082EFA" w14:textId="1DF02304" w:rsidR="002C65AC" w:rsidRDefault="002C65AC" w:rsidP="00D50625">
      <w:pPr>
        <w:pStyle w:val="VDABlocktext"/>
        <w:numPr>
          <w:ilvl w:val="2"/>
          <w:numId w:val="24"/>
        </w:numPr>
      </w:pPr>
      <w:r>
        <w:t xml:space="preserve">The </w:t>
      </w:r>
      <w:r w:rsidR="00BB2E23">
        <w:t xml:space="preserve">description of an actual </w:t>
      </w:r>
      <w:r>
        <w:t>change in comparison to the direct predecessor-version(s) in an informal way</w:t>
      </w:r>
    </w:p>
    <w:p w14:paraId="02FEDA88" w14:textId="77777777" w:rsidR="002C65AC" w:rsidRDefault="002C65AC" w:rsidP="00D50625">
      <w:pPr>
        <w:pStyle w:val="VDABlocktext"/>
        <w:numPr>
          <w:ilvl w:val="2"/>
          <w:numId w:val="24"/>
        </w:numPr>
      </w:pPr>
      <w:r>
        <w:t>A certain label (relevant for drawings)</w:t>
      </w:r>
    </w:p>
    <w:p w14:paraId="06123F3E" w14:textId="77777777" w:rsidR="002C65AC" w:rsidRDefault="002C65AC" w:rsidP="00D50625">
      <w:pPr>
        <w:pStyle w:val="VDABlocktext"/>
        <w:numPr>
          <w:ilvl w:val="2"/>
          <w:numId w:val="24"/>
        </w:numPr>
      </w:pPr>
      <w:r>
        <w:t xml:space="preserve">The change </w:t>
      </w:r>
      <w:proofErr w:type="gramStart"/>
      <w:r>
        <w:t>date</w:t>
      </w:r>
      <w:proofErr w:type="gramEnd"/>
    </w:p>
    <w:p w14:paraId="0510EAF9" w14:textId="77777777" w:rsidR="002C65AC" w:rsidRDefault="002C65AC" w:rsidP="00D50625">
      <w:pPr>
        <w:pStyle w:val="VDABlocktext"/>
        <w:numPr>
          <w:ilvl w:val="2"/>
          <w:numId w:val="24"/>
        </w:numPr>
      </w:pPr>
      <w:r>
        <w:t>The responsible designer</w:t>
      </w:r>
    </w:p>
    <w:p w14:paraId="7512F476" w14:textId="77777777" w:rsidR="002C65AC" w:rsidRDefault="002C65AC" w:rsidP="00D50625">
      <w:pPr>
        <w:pStyle w:val="VDABlocktext"/>
        <w:numPr>
          <w:ilvl w:val="2"/>
          <w:numId w:val="24"/>
        </w:numPr>
      </w:pPr>
      <w:r>
        <w:t xml:space="preserve">The related change </w:t>
      </w:r>
      <w:proofErr w:type="gramStart"/>
      <w:r>
        <w:t>order</w:t>
      </w:r>
      <w:proofErr w:type="gramEnd"/>
    </w:p>
    <w:p w14:paraId="733955A4" w14:textId="77777777" w:rsidR="002C65AC" w:rsidRDefault="002C65AC" w:rsidP="00D50625">
      <w:pPr>
        <w:pStyle w:val="VDABlocktext"/>
        <w:numPr>
          <w:ilvl w:val="2"/>
          <w:numId w:val="24"/>
        </w:numPr>
      </w:pPr>
      <w:r>
        <w:t>The related change requests</w:t>
      </w:r>
    </w:p>
    <w:p w14:paraId="79977AC6" w14:textId="77777777" w:rsidR="002C65AC" w:rsidRPr="00EA0D83" w:rsidRDefault="002C65AC" w:rsidP="00D50625">
      <w:pPr>
        <w:pStyle w:val="VDABlocktext"/>
        <w:numPr>
          <w:ilvl w:val="2"/>
          <w:numId w:val="24"/>
        </w:numPr>
      </w:pPr>
      <w:r w:rsidRPr="00EA0D83">
        <w:t>The approver of the change</w:t>
      </w:r>
    </w:p>
    <w:p w14:paraId="434DE40F" w14:textId="77777777" w:rsidR="002C65AC" w:rsidRDefault="002C65AC" w:rsidP="002C65AC">
      <w:pPr>
        <w:pStyle w:val="VDABlocktext"/>
      </w:pPr>
      <w:r w:rsidRPr="00CC74A5">
        <w:t xml:space="preserve">Note: The VEC </w:t>
      </w:r>
      <w:r>
        <w:t xml:space="preserve">data format specification </w:t>
      </w:r>
      <w:r w:rsidRPr="00CC74A5">
        <w:t xml:space="preserve">must </w:t>
      </w:r>
      <w:r>
        <w:t>have a concept</w:t>
      </w:r>
      <w:r w:rsidRPr="00CC74A5">
        <w:t xml:space="preserve"> to </w:t>
      </w:r>
      <w:r>
        <w:t>express change history information as specified completely in separate which means without any further technical details.</w:t>
      </w:r>
    </w:p>
    <w:p w14:paraId="73B2ED74" w14:textId="6232FB25" w:rsidR="003F5371" w:rsidRDefault="003F5371" w:rsidP="002C65AC">
      <w:pPr>
        <w:pStyle w:val="berschrift3"/>
        <w:keepLines w:val="0"/>
        <w:numPr>
          <w:ilvl w:val="2"/>
          <w:numId w:val="2"/>
        </w:numPr>
        <w:autoSpaceDE/>
        <w:autoSpaceDN/>
        <w:adjustRightInd/>
        <w:spacing w:before="240" w:after="60" w:line="240" w:lineRule="auto"/>
        <w:rPr>
          <w:lang w:val="en-GB"/>
        </w:rPr>
      </w:pPr>
      <w:bookmarkStart w:id="84" w:name="_Toc373509032"/>
      <w:r>
        <w:rPr>
          <w:lang w:val="en-GB"/>
        </w:rPr>
        <w:t>Conformance with Requirements</w:t>
      </w:r>
    </w:p>
    <w:p w14:paraId="58D9964D" w14:textId="7D2CC9F9" w:rsidR="003F5371" w:rsidRPr="003F5371" w:rsidRDefault="003F5371" w:rsidP="003F5371">
      <w:pPr>
        <w:rPr>
          <w:lang w:val="en-GB"/>
        </w:rPr>
      </w:pPr>
      <w:r>
        <w:t>The VEC data format specification must have a concept to express conformity (or non-conformity) of parts with certain requirements or specifications. There are various use cases where parts / components are qualified against specific requirements or specifications (e.g. type-examinations, suitability for certain areas of application</w:t>
      </w:r>
      <w:r w:rsidR="00F16DB4">
        <w:t xml:space="preserve"> or manufacturing methods</w:t>
      </w:r>
      <w:r>
        <w:t xml:space="preserve">). </w:t>
      </w:r>
      <w:r w:rsidRPr="003F5371">
        <w:t>The result is a</w:t>
      </w:r>
      <w:r w:rsidR="004C2AF8">
        <w:t>n explicit</w:t>
      </w:r>
      <w:r w:rsidRPr="003F5371">
        <w:t xml:space="preserve"> statement about the </w:t>
      </w:r>
      <w:r w:rsidR="004C2AF8">
        <w:t xml:space="preserve">conformity (or non-conformity) </w:t>
      </w:r>
      <w:r w:rsidRPr="003F5371">
        <w:t>of the component</w:t>
      </w:r>
      <w:r w:rsidR="00BB2E23">
        <w:t>.</w:t>
      </w:r>
    </w:p>
    <w:p w14:paraId="1E32DD1B" w14:textId="4CBFC344" w:rsidR="002C65AC" w:rsidRPr="00DC4AF6" w:rsidRDefault="002C65AC" w:rsidP="002C65AC">
      <w:pPr>
        <w:pStyle w:val="berschrift3"/>
        <w:keepLines w:val="0"/>
        <w:numPr>
          <w:ilvl w:val="2"/>
          <w:numId w:val="2"/>
        </w:numPr>
        <w:autoSpaceDE/>
        <w:autoSpaceDN/>
        <w:adjustRightInd/>
        <w:spacing w:before="240" w:after="60" w:line="240" w:lineRule="auto"/>
        <w:rPr>
          <w:lang w:val="en-GB"/>
        </w:rPr>
      </w:pPr>
      <w:r>
        <w:rPr>
          <w:lang w:val="en-GB"/>
        </w:rPr>
        <w:t>External References</w:t>
      </w:r>
      <w:bookmarkEnd w:id="84"/>
    </w:p>
    <w:p w14:paraId="20591D7E" w14:textId="77777777" w:rsidR="002C65AC" w:rsidRDefault="002C65AC" w:rsidP="002C65AC">
      <w:pPr>
        <w:pStyle w:val="VDABlocktext"/>
      </w:pPr>
      <w:r>
        <w:t xml:space="preserve">For each part the VEC must be able to specify a </w:t>
      </w:r>
      <w:r w:rsidRPr="002B35B1">
        <w:t>document reference</w:t>
      </w:r>
      <w:r>
        <w:t xml:space="preserve"> (by referring document number and version). Normally, such references can be resolved over a period of several years (which is better than a combination of a file path and file name).</w:t>
      </w:r>
    </w:p>
    <w:p w14:paraId="15CD2598" w14:textId="3926877B" w:rsidR="002C65AC" w:rsidRDefault="002C65AC" w:rsidP="002C65AC">
      <w:pPr>
        <w:pStyle w:val="VDABlocktext"/>
      </w:pPr>
      <w:r>
        <w:t xml:space="preserve">In addition, for selective content/elements the VEC must be able to explicitly refer </w:t>
      </w:r>
      <w:r w:rsidR="00AD7FB5">
        <w:t xml:space="preserve">to </w:t>
      </w:r>
      <w:r>
        <w:t xml:space="preserve">external files. This can be helpful e.g. for files containing graphically </w:t>
      </w:r>
      <w:r w:rsidR="00CA1874">
        <w:t>represented installation</w:t>
      </w:r>
      <w:r>
        <w:t xml:space="preserve"> instructions.</w:t>
      </w:r>
    </w:p>
    <w:p w14:paraId="7A28023F" w14:textId="77777777" w:rsidR="002C65AC" w:rsidRPr="00DC4AF6" w:rsidRDefault="002C65AC" w:rsidP="002C65AC">
      <w:pPr>
        <w:pStyle w:val="berschrift3"/>
        <w:keepLines w:val="0"/>
        <w:numPr>
          <w:ilvl w:val="2"/>
          <w:numId w:val="2"/>
        </w:numPr>
        <w:autoSpaceDE/>
        <w:autoSpaceDN/>
        <w:adjustRightInd/>
        <w:spacing w:before="240" w:after="60" w:line="240" w:lineRule="auto"/>
        <w:rPr>
          <w:lang w:val="en-GB"/>
        </w:rPr>
      </w:pPr>
      <w:bookmarkStart w:id="85" w:name="_Toc373509033"/>
      <w:r>
        <w:rPr>
          <w:lang w:val="en-GB"/>
        </w:rPr>
        <w:lastRenderedPageBreak/>
        <w:t>VEC file-spanning correlations</w:t>
      </w:r>
      <w:bookmarkEnd w:id="85"/>
    </w:p>
    <w:p w14:paraId="6BEB1668" w14:textId="1628467D" w:rsidR="002C65AC" w:rsidRDefault="002C65AC" w:rsidP="002C65AC">
      <w:pPr>
        <w:pStyle w:val="VDABlocktext"/>
      </w:pPr>
      <w:r>
        <w:t>The VEC data format specification must have a transparent concept that makes it easy for analysing tools to unambiguously calculate correlations between one VEC file (received at a time A) and another VEC file (received at a different time B). Thereby, the following types of correlation are required to be recognisable</w:t>
      </w:r>
      <w:r w:rsidR="00AD7FB5">
        <w:t>:</w:t>
      </w:r>
    </w:p>
    <w:p w14:paraId="34C786CC" w14:textId="77777777" w:rsidR="002C65AC" w:rsidRDefault="002C65AC" w:rsidP="00D50625">
      <w:pPr>
        <w:pStyle w:val="VDABlocktext"/>
        <w:numPr>
          <w:ilvl w:val="0"/>
          <w:numId w:val="25"/>
        </w:numPr>
      </w:pPr>
      <w:r>
        <w:t xml:space="preserve">No correlation </w:t>
      </w:r>
    </w:p>
    <w:p w14:paraId="658B130E" w14:textId="77777777" w:rsidR="002C65AC" w:rsidRDefault="002C65AC" w:rsidP="00D50625">
      <w:pPr>
        <w:pStyle w:val="VDABlocktext"/>
        <w:numPr>
          <w:ilvl w:val="0"/>
          <w:numId w:val="25"/>
        </w:numPr>
      </w:pPr>
      <w:r>
        <w:t>Extension of information</w:t>
      </w:r>
    </w:p>
    <w:p w14:paraId="2366DCD9" w14:textId="77777777" w:rsidR="002C65AC" w:rsidRDefault="002C65AC" w:rsidP="00D50625">
      <w:pPr>
        <w:pStyle w:val="VDABlocktext"/>
        <w:numPr>
          <w:ilvl w:val="0"/>
          <w:numId w:val="25"/>
        </w:numPr>
      </w:pPr>
      <w:r>
        <w:t>Changes</w:t>
      </w:r>
    </w:p>
    <w:p w14:paraId="0376D07F" w14:textId="156C6CE5" w:rsidR="00F61442" w:rsidRDefault="00F61442" w:rsidP="00F61442">
      <w:pPr>
        <w:pStyle w:val="berschrift2"/>
        <w:keepLines w:val="0"/>
        <w:numPr>
          <w:ilvl w:val="2"/>
          <w:numId w:val="2"/>
        </w:numPr>
        <w:autoSpaceDE/>
        <w:autoSpaceDN/>
        <w:adjustRightInd/>
        <w:spacing w:before="240" w:after="60" w:line="240" w:lineRule="auto"/>
        <w:rPr>
          <w:lang w:val="en-GB"/>
        </w:rPr>
      </w:pPr>
      <w:bookmarkStart w:id="86" w:name="_Toc33620282"/>
      <w:bookmarkStart w:id="87" w:name="_Toc373509034"/>
      <w:bookmarkStart w:id="88" w:name="_Toc27668588"/>
      <w:r>
        <w:rPr>
          <w:lang w:val="en-GB"/>
        </w:rPr>
        <w:t>Baselines</w:t>
      </w:r>
      <w:bookmarkEnd w:id="86"/>
    </w:p>
    <w:p w14:paraId="7B9A435C" w14:textId="6E2A56C9" w:rsidR="00F61442" w:rsidRPr="00F61442" w:rsidRDefault="00F61442" w:rsidP="00F61442">
      <w:pPr>
        <w:rPr>
          <w:lang w:val="en-GB"/>
        </w:rPr>
      </w:pPr>
      <w:r>
        <w:rPr>
          <w:lang w:val="en-GB"/>
        </w:rPr>
        <w:t xml:space="preserve">The VEC data format specification must have a concept to group versioned elements (parts &amp; documents) to a valid baseline. </w:t>
      </w:r>
    </w:p>
    <w:p w14:paraId="3C3345BA" w14:textId="4B5B2A69" w:rsidR="002C65AC" w:rsidRDefault="002C65AC" w:rsidP="002C65AC">
      <w:pPr>
        <w:pStyle w:val="berschrift2"/>
        <w:keepLines w:val="0"/>
        <w:numPr>
          <w:ilvl w:val="1"/>
          <w:numId w:val="2"/>
        </w:numPr>
        <w:autoSpaceDE/>
        <w:autoSpaceDN/>
        <w:adjustRightInd/>
        <w:spacing w:before="240" w:after="60" w:line="240" w:lineRule="auto"/>
        <w:rPr>
          <w:lang w:val="en-GB"/>
        </w:rPr>
      </w:pPr>
      <w:bookmarkStart w:id="89" w:name="_Toc33620283"/>
      <w:r>
        <w:rPr>
          <w:lang w:val="en-GB"/>
        </w:rPr>
        <w:t>Requirements addressing variance information</w:t>
      </w:r>
      <w:bookmarkStart w:id="90" w:name="_GoBack"/>
      <w:bookmarkEnd w:id="87"/>
      <w:bookmarkEnd w:id="88"/>
      <w:bookmarkEnd w:id="89"/>
      <w:bookmarkEnd w:id="90"/>
    </w:p>
    <w:p w14:paraId="7D824983" w14:textId="7AD6A3F3" w:rsidR="00180924" w:rsidRDefault="00180924" w:rsidP="002C65AC">
      <w:pPr>
        <w:pStyle w:val="VDABlocktext"/>
      </w:pPr>
      <w:r w:rsidRPr="00180924">
        <w:t xml:space="preserve">A </w:t>
      </w:r>
      <w:r w:rsidR="008F29D4">
        <w:t xml:space="preserve">multi-variant </w:t>
      </w:r>
      <w:r w:rsidRPr="00180924">
        <w:t>system/product is often described by a set of variant-free</w:t>
      </w:r>
      <w:r w:rsidR="0023144D">
        <w:t xml:space="preserve"> (non-variant)</w:t>
      </w:r>
      <w:r w:rsidRPr="00180924">
        <w:t xml:space="preserve"> building blocks and a set of rules that defines under which conditions these building blocks are contained in a </w:t>
      </w:r>
      <w:r w:rsidR="0023144D">
        <w:t>manufactured product</w:t>
      </w:r>
      <w:r w:rsidRPr="00180924">
        <w:t>.</w:t>
      </w:r>
      <w:r w:rsidR="008F29D4">
        <w:t xml:space="preserve"> </w:t>
      </w:r>
      <w:r w:rsidR="008F29D4" w:rsidRPr="008F29D4">
        <w:t>Such a specification is often referred to as a 150%</w:t>
      </w:r>
      <w:r w:rsidR="008F29D4">
        <w:t>-</w:t>
      </w:r>
      <w:r w:rsidR="008F29D4" w:rsidRPr="008F29D4">
        <w:t>definition, because it contains more features than a</w:t>
      </w:r>
      <w:r w:rsidR="0023144D">
        <w:t xml:space="preserve">ny </w:t>
      </w:r>
      <w:proofErr w:type="gramStart"/>
      <w:r w:rsidR="0023144D">
        <w:t>actually manufactured</w:t>
      </w:r>
      <w:proofErr w:type="gramEnd"/>
      <w:r w:rsidR="0023144D">
        <w:t xml:space="preserve"> product</w:t>
      </w:r>
      <w:r w:rsidR="008F29D4" w:rsidRPr="008F29D4">
        <w:t>.</w:t>
      </w:r>
      <w:r w:rsidR="008F29D4">
        <w:t xml:space="preserve"> The VEC data format shall contain concepts to support this approach in an appropriate way.</w:t>
      </w:r>
    </w:p>
    <w:p w14:paraId="1606C2B2" w14:textId="3AC5DD9F" w:rsidR="002C65AC" w:rsidRDefault="008F29D4" w:rsidP="002C65AC">
      <w:pPr>
        <w:pStyle w:val="VDABlocktext"/>
      </w:pPr>
      <w:r>
        <w:t>To</w:t>
      </w:r>
      <w:r w:rsidR="002C65AC">
        <w:t xml:space="preserve"> express 150%-</w:t>
      </w:r>
      <w:r>
        <w:t>definitions it is required</w:t>
      </w:r>
      <w:r w:rsidR="002C65AC">
        <w:t xml:space="preserve"> to specify variant configuration terms on</w:t>
      </w:r>
      <w:r>
        <w:t xml:space="preserve"> </w:t>
      </w:r>
      <w:r w:rsidR="002C65AC">
        <w:t>relevant configurable elements</w:t>
      </w:r>
      <w:r w:rsidR="00D87196">
        <w:t xml:space="preserve">. The variant configuration terms express </w:t>
      </w:r>
      <w:r>
        <w:t xml:space="preserve">the </w:t>
      </w:r>
      <w:r w:rsidR="00D87196">
        <w:t>conditions for a product configuration, under which the respective element exists. Depending on the process</w:t>
      </w:r>
      <w:r w:rsidR="00180924">
        <w:t>,</w:t>
      </w:r>
      <w:r w:rsidR="00D87196">
        <w:t xml:space="preserve"> th</w:t>
      </w:r>
      <w:r w:rsidR="00180924">
        <w:t>is</w:t>
      </w:r>
      <w:r w:rsidR="00D87196">
        <w:t xml:space="preserve"> configuration mechanism can be attached to different design elements (e.g. connections in a system schematic, topology segments in a harness geometry definition or modules in a customer specific harness (KSK).</w:t>
      </w:r>
      <w:r w:rsidR="002C65AC">
        <w:t xml:space="preserve"> </w:t>
      </w:r>
      <w:bookmarkStart w:id="91" w:name="_Toc235801645"/>
      <w:bookmarkStart w:id="92" w:name="_Toc276891724"/>
      <w:bookmarkEnd w:id="81"/>
      <w:bookmarkEnd w:id="82"/>
    </w:p>
    <w:p w14:paraId="1C67DD24" w14:textId="3B9A52AB" w:rsidR="002C65AC" w:rsidRDefault="002C65AC" w:rsidP="002C65AC">
      <w:pPr>
        <w:pStyle w:val="VDABlocktext"/>
      </w:pPr>
      <w:r>
        <w:t xml:space="preserve">Variant configuration terms are based on a set of </w:t>
      </w:r>
      <w:r w:rsidR="00D87196">
        <w:t xml:space="preserve">product </w:t>
      </w:r>
      <w:r>
        <w:t>properties/features</w:t>
      </w:r>
      <w:r w:rsidR="00D87196">
        <w:t xml:space="preserve"> </w:t>
      </w:r>
      <w:r>
        <w:t xml:space="preserve">with </w:t>
      </w:r>
      <w:r w:rsidR="00180924">
        <w:t>cross relations</w:t>
      </w:r>
      <w:r w:rsidR="00D87196">
        <w:t xml:space="preserve"> (</w:t>
      </w:r>
      <w:r w:rsidR="00180924">
        <w:t>e.g. mutual exclusion, dependency on each other</w:t>
      </w:r>
      <w:r w:rsidR="00D87196">
        <w:t xml:space="preserve">). </w:t>
      </w:r>
      <w:r>
        <w:t xml:space="preserve"> </w:t>
      </w:r>
      <w:r w:rsidR="00180924">
        <w:t>Together they define the possible variety of the product</w:t>
      </w:r>
      <w:r>
        <w:t xml:space="preserve">. The VEC </w:t>
      </w:r>
      <w:r w:rsidR="00180924">
        <w:t>shall not</w:t>
      </w:r>
      <w:r>
        <w:t xml:space="preserve"> restrict the amount</w:t>
      </w:r>
      <w:r w:rsidR="00180924">
        <w:t xml:space="preserve">, </w:t>
      </w:r>
      <w:r>
        <w:t xml:space="preserve">the naming </w:t>
      </w:r>
      <w:r w:rsidR="00180924">
        <w:t>nor the sema</w:t>
      </w:r>
      <w:r w:rsidR="0023144D">
        <w:t>n</w:t>
      </w:r>
      <w:r w:rsidR="00180924">
        <w:t>tic</w:t>
      </w:r>
      <w:r w:rsidR="0023144D">
        <w:t>s</w:t>
      </w:r>
      <w:r w:rsidR="00180924">
        <w:t xml:space="preserve"> </w:t>
      </w:r>
      <w:r>
        <w:t>of these properties/features</w:t>
      </w:r>
      <w:r w:rsidR="00180924">
        <w:t xml:space="preserve"> and the cross relations</w:t>
      </w:r>
      <w:r>
        <w:t xml:space="preserve">. Examples for such properties/features </w:t>
      </w:r>
      <w:proofErr w:type="gramStart"/>
      <w:r w:rsidR="00180924">
        <w:t>are:</w:t>
      </w:r>
      <w:proofErr w:type="gramEnd"/>
      <w:r>
        <w:t xml:space="preserve"> the </w:t>
      </w:r>
      <w:r w:rsidR="00180924">
        <w:t xml:space="preserve">product </w:t>
      </w:r>
      <w:r>
        <w:t xml:space="preserve">model, the right- or left-hand-driving, the </w:t>
      </w:r>
      <w:r w:rsidR="00180924">
        <w:t xml:space="preserve">engine </w:t>
      </w:r>
      <w:r>
        <w:t xml:space="preserve">fuel type, the body </w:t>
      </w:r>
      <w:r w:rsidR="000C04DC">
        <w:t>style</w:t>
      </w:r>
      <w:r w:rsidR="000C04DC">
        <w:t xml:space="preserve"> </w:t>
      </w:r>
      <w:r>
        <w:t xml:space="preserve">as well as different equipment features such as seat heating, air conditioning or </w:t>
      </w:r>
      <w:r w:rsidR="00180924">
        <w:t>driver assistance systems</w:t>
      </w:r>
      <w:r>
        <w:t>.</w:t>
      </w:r>
    </w:p>
    <w:p w14:paraId="1EC98B98" w14:textId="370B215A" w:rsidR="008F29D4" w:rsidRDefault="008F29D4" w:rsidP="002C65AC">
      <w:pPr>
        <w:pStyle w:val="VDABlocktext"/>
      </w:pPr>
      <w:r>
        <w:t xml:space="preserve">The VEC data format specification shall </w:t>
      </w:r>
      <w:r w:rsidR="0097052D">
        <w:t>support definition of variant and non-variant elements. Non-variant elements are</w:t>
      </w:r>
      <w:r w:rsidR="0097052D" w:rsidRPr="0097052D">
        <w:t xml:space="preserve"> characterized by the fact that </w:t>
      </w:r>
      <w:r w:rsidR="0097052D">
        <w:t>their content is</w:t>
      </w:r>
      <w:r w:rsidR="0097052D" w:rsidRPr="0097052D">
        <w:t xml:space="preserve"> either completely or not at all contained in a </w:t>
      </w:r>
      <w:r w:rsidR="00EC3932">
        <w:t xml:space="preserve">manufactured </w:t>
      </w:r>
      <w:r w:rsidR="0097052D" w:rsidRPr="0097052D">
        <w:t>product</w:t>
      </w:r>
      <w:r w:rsidR="0097052D">
        <w:t xml:space="preserve"> (e.g</w:t>
      </w:r>
      <w:r w:rsidR="0097052D" w:rsidRPr="0097052D">
        <w:t>.</w:t>
      </w:r>
      <w:r w:rsidR="0097052D">
        <w:t xml:space="preserve"> a harness module in a customer specific harness, or an atomic component like a connector). Non-variant elements can in turn be part of variant elements</w:t>
      </w:r>
      <w:r w:rsidR="000C04DC">
        <w:t>.</w:t>
      </w:r>
      <w:r w:rsidR="0097052D">
        <w:t xml:space="preserve"> Variant elements are characterized by the fact that their content is dependant on a concrete product configuration and normally only</w:t>
      </w:r>
      <w:r w:rsidR="000C04DC">
        <w:t xml:space="preserve"> a</w:t>
      </w:r>
      <w:r w:rsidR="0097052D">
        <w:t xml:space="preserve"> fraction of the </w:t>
      </w:r>
      <w:r w:rsidR="00EC3932">
        <w:t>content is contained in a manufactured product (e.g. the description of a customer specific harness).</w:t>
      </w:r>
    </w:p>
    <w:p w14:paraId="7F47F2C3" w14:textId="1392984F" w:rsidR="002C65AC" w:rsidRDefault="002C65AC" w:rsidP="002C65AC">
      <w:pPr>
        <w:pStyle w:val="VDABlocktext"/>
      </w:pPr>
      <w:r>
        <w:t>The following chapters specify some further general requirements concerning the expression of variance information. In addition, the subchapters of the</w:t>
      </w:r>
      <w:r w:rsidR="005102BD">
        <w:t xml:space="preserve"> physical harness, component description, topology/geometry, and connecti</w:t>
      </w:r>
      <w:r w:rsidR="00D84877">
        <w:t>vity perspectives</w:t>
      </w:r>
      <w:r>
        <w:t xml:space="preserve"> specify</w:t>
      </w:r>
    </w:p>
    <w:p w14:paraId="0639266B" w14:textId="79E9D3DB" w:rsidR="002C65AC" w:rsidRDefault="002C65AC" w:rsidP="00D50625">
      <w:pPr>
        <w:pStyle w:val="VDABlocktext"/>
        <w:numPr>
          <w:ilvl w:val="0"/>
          <w:numId w:val="26"/>
        </w:numPr>
      </w:pPr>
      <w:r>
        <w:t>For which concrete elements the VEC needs to be able to specify variant configuration terms</w:t>
      </w:r>
      <w:r w:rsidR="00D84877">
        <w:t>.</w:t>
      </w:r>
    </w:p>
    <w:p w14:paraId="598388D9" w14:textId="4590C38F" w:rsidR="002C65AC" w:rsidRDefault="002C65AC" w:rsidP="00D50625">
      <w:pPr>
        <w:pStyle w:val="VDABlocktext"/>
        <w:numPr>
          <w:ilvl w:val="0"/>
          <w:numId w:val="26"/>
        </w:numPr>
      </w:pPr>
      <w:r>
        <w:lastRenderedPageBreak/>
        <w:t xml:space="preserve">How and for which elements the VEC needs to be able to express </w:t>
      </w:r>
      <w:r w:rsidR="0097052D">
        <w:t>non-variant</w:t>
      </w:r>
      <w:r>
        <w:t xml:space="preserve"> content respectively </w:t>
      </w:r>
      <w:r w:rsidR="0097052D">
        <w:t>variant</w:t>
      </w:r>
      <w:r>
        <w:t xml:space="preserve"> content</w:t>
      </w:r>
      <w:r w:rsidR="00D84877">
        <w:t>.</w:t>
      </w:r>
    </w:p>
    <w:p w14:paraId="2625CC98" w14:textId="77777777" w:rsidR="002C65AC" w:rsidRDefault="002C65AC" w:rsidP="002C65AC">
      <w:pPr>
        <w:pStyle w:val="berschrift3"/>
        <w:keepLines w:val="0"/>
        <w:numPr>
          <w:ilvl w:val="2"/>
          <w:numId w:val="2"/>
        </w:numPr>
        <w:autoSpaceDE/>
        <w:autoSpaceDN/>
        <w:adjustRightInd/>
        <w:spacing w:before="240" w:after="60" w:line="240" w:lineRule="auto"/>
        <w:rPr>
          <w:lang w:val="en-GB"/>
        </w:rPr>
      </w:pPr>
      <w:bookmarkStart w:id="93" w:name="_Toc373509035"/>
      <w:r>
        <w:rPr>
          <w:lang w:val="en-GB"/>
        </w:rPr>
        <w:t>Variant configuration terms</w:t>
      </w:r>
      <w:bookmarkEnd w:id="93"/>
    </w:p>
    <w:p w14:paraId="13269BF1" w14:textId="77777777" w:rsidR="002C65AC" w:rsidRDefault="002C65AC" w:rsidP="002C65AC">
      <w:pPr>
        <w:pStyle w:val="VDABlocktext"/>
      </w:pPr>
      <w:r>
        <w:t>It is required that the VEC data format specification has a unified concept for the assignment of variant configuration terms. Elements for which the appearance in a configuration is dependent on the same motivation shall be able to refer the same variant configuration term instance.</w:t>
      </w:r>
    </w:p>
    <w:p w14:paraId="4B393348" w14:textId="77777777" w:rsidR="002C65AC" w:rsidRDefault="002C65AC" w:rsidP="002C65AC">
      <w:pPr>
        <w:pStyle w:val="VDABlocktext"/>
      </w:pPr>
      <w:r>
        <w:t>The VEC data format specification is required to offer two alternative ways for the expression of a variant configuration term which are equivalent out of the standardisation perspective.</w:t>
      </w:r>
    </w:p>
    <w:p w14:paraId="6C713CFA" w14:textId="5DAB0EAD" w:rsidR="002C65AC" w:rsidRPr="009E78F9" w:rsidRDefault="002C65AC" w:rsidP="00D50625">
      <w:pPr>
        <w:pStyle w:val="VDABlocktext"/>
        <w:numPr>
          <w:ilvl w:val="0"/>
          <w:numId w:val="26"/>
        </w:numPr>
      </w:pPr>
      <w:r w:rsidRPr="009E78F9">
        <w:t>Expression as a character string that meets a standardised syntax that is either directly defined by the VEC data format specification or by related documents.</w:t>
      </w:r>
    </w:p>
    <w:p w14:paraId="4F3D2B45" w14:textId="77777777" w:rsidR="002C65AC" w:rsidRPr="009E78F9" w:rsidRDefault="002C65AC" w:rsidP="00D50625">
      <w:pPr>
        <w:pStyle w:val="VDABlocktext"/>
        <w:numPr>
          <w:ilvl w:val="0"/>
          <w:numId w:val="26"/>
        </w:numPr>
      </w:pPr>
      <w:r w:rsidRPr="009E78F9">
        <w:t>Expression as a character string without any limitations by the VEC data format specification</w:t>
      </w:r>
      <w:r>
        <w:t>.</w:t>
      </w:r>
    </w:p>
    <w:p w14:paraId="62F5CDC2" w14:textId="4EF076DE" w:rsidR="007A4ACE" w:rsidRDefault="007A4ACE" w:rsidP="002C65AC">
      <w:pPr>
        <w:pStyle w:val="berschrift3"/>
        <w:keepLines w:val="0"/>
        <w:numPr>
          <w:ilvl w:val="2"/>
          <w:numId w:val="2"/>
        </w:numPr>
        <w:autoSpaceDE/>
        <w:autoSpaceDN/>
        <w:adjustRightInd/>
        <w:spacing w:before="240" w:after="60" w:line="240" w:lineRule="auto"/>
        <w:rPr>
          <w:lang w:val="en-GB"/>
        </w:rPr>
      </w:pPr>
      <w:bookmarkStart w:id="94" w:name="_Toc373509036"/>
      <w:r>
        <w:rPr>
          <w:lang w:val="en-GB"/>
        </w:rPr>
        <w:t>Inheritance of variant configuration terms</w:t>
      </w:r>
    </w:p>
    <w:p w14:paraId="7A0CFE48" w14:textId="0159AF52" w:rsidR="007A4ACE" w:rsidRPr="007A4ACE" w:rsidRDefault="007A4ACE" w:rsidP="007A4ACE">
      <w:pPr>
        <w:rPr>
          <w:lang w:val="en-GB"/>
        </w:rPr>
      </w:pPr>
      <w:r>
        <w:rPr>
          <w:lang w:val="en-GB"/>
        </w:rPr>
        <w:t>The VEC data format specification must have a concept to define variant configuration terms that</w:t>
      </w:r>
      <w:r w:rsidR="00A61C9C">
        <w:rPr>
          <w:lang w:val="en-GB"/>
        </w:rPr>
        <w:t xml:space="preserve"> are in</w:t>
      </w:r>
      <w:r>
        <w:rPr>
          <w:lang w:val="en-GB"/>
        </w:rPr>
        <w:t xml:space="preserve"> common for a set </w:t>
      </w:r>
      <w:r w:rsidR="00A61C9C">
        <w:rPr>
          <w:lang w:val="en-GB"/>
        </w:rPr>
        <w:t xml:space="preserve">of </w:t>
      </w:r>
      <w:r>
        <w:rPr>
          <w:lang w:val="en-GB"/>
        </w:rPr>
        <w:t xml:space="preserve">elements and </w:t>
      </w:r>
      <w:r w:rsidR="00A61C9C">
        <w:rPr>
          <w:lang w:val="en-GB"/>
        </w:rPr>
        <w:t xml:space="preserve">that are </w:t>
      </w:r>
      <w:r>
        <w:rPr>
          <w:lang w:val="en-GB"/>
        </w:rPr>
        <w:t>extend</w:t>
      </w:r>
      <w:r w:rsidR="00A61C9C">
        <w:rPr>
          <w:lang w:val="en-GB"/>
        </w:rPr>
        <w:t>able</w:t>
      </w:r>
      <w:r>
        <w:rPr>
          <w:lang w:val="en-GB"/>
        </w:rPr>
        <w:t xml:space="preserve"> for specific elements. E.g. all elements in a system schematic share a common base variant configuration term. However, some elements can have more restrictive variant configuration terms.</w:t>
      </w:r>
    </w:p>
    <w:p w14:paraId="78B1D7FF" w14:textId="17D1B412" w:rsidR="002C65AC" w:rsidRDefault="002C65AC" w:rsidP="002C65AC">
      <w:pPr>
        <w:pStyle w:val="berschrift3"/>
        <w:keepLines w:val="0"/>
        <w:numPr>
          <w:ilvl w:val="2"/>
          <w:numId w:val="2"/>
        </w:numPr>
        <w:autoSpaceDE/>
        <w:autoSpaceDN/>
        <w:adjustRightInd/>
        <w:spacing w:before="240" w:after="60" w:line="240" w:lineRule="auto"/>
        <w:rPr>
          <w:lang w:val="en-GB"/>
        </w:rPr>
      </w:pPr>
      <w:r>
        <w:rPr>
          <w:lang w:val="en-GB"/>
        </w:rPr>
        <w:t>Vocabulary of variant configuration terms</w:t>
      </w:r>
      <w:bookmarkEnd w:id="94"/>
    </w:p>
    <w:p w14:paraId="59B83AFC" w14:textId="7311C8C3" w:rsidR="002C65AC" w:rsidRDefault="002C65AC" w:rsidP="002C65AC">
      <w:pPr>
        <w:pStyle w:val="VDABlocktext"/>
      </w:pPr>
      <w:r>
        <w:t xml:space="preserve">The VEC data format specification must have a concept that allows the separate </w:t>
      </w:r>
      <w:r w:rsidR="00382E6B">
        <w:t>/</w:t>
      </w:r>
      <w:r>
        <w:t xml:space="preserve"> independent </w:t>
      </w:r>
      <w:r w:rsidR="00382E6B">
        <w:t xml:space="preserve">definition </w:t>
      </w:r>
      <w:r>
        <w:t>of the vocabulary (</w:t>
      </w:r>
      <w:r w:rsidR="00382E6B">
        <w:t>the set of valid literals</w:t>
      </w:r>
      <w:r>
        <w:t xml:space="preserve">) </w:t>
      </w:r>
      <w:r w:rsidR="00382E6B">
        <w:t>that is used for the</w:t>
      </w:r>
      <w:r>
        <w:t xml:space="preserve"> specification of variant configuration terms. This concept must be free of constraints concerning the number of identifiers as well as the naming of the identifiers. Furthermore, the concept is required to allow the specification of the complete vocabulary or alternatively a selected fraction.</w:t>
      </w:r>
    </w:p>
    <w:p w14:paraId="0BBBBE60" w14:textId="77777777" w:rsidR="002C65AC" w:rsidRDefault="002C65AC" w:rsidP="002C65AC">
      <w:pPr>
        <w:pStyle w:val="VDABlocktext"/>
      </w:pPr>
      <w:r>
        <w:t>Note: The VEC data format specification is not wanted to standardise the vocabulary itself respectively any identifiers.</w:t>
      </w:r>
    </w:p>
    <w:p w14:paraId="3C8320C6" w14:textId="77777777" w:rsidR="002C65AC" w:rsidRDefault="002C65AC" w:rsidP="002C65AC">
      <w:pPr>
        <w:pStyle w:val="VDABlocktext"/>
      </w:pPr>
      <w:r>
        <w:t>The concept for the specification of the vocabulary must allow the definition of identifiers for elementary elements as well as identifiers for grouping elements. Some examples for elementary elements are: “LL” (left-hand drive vehicle), “CAB” (cabriolet) and “ESC” (electronic stability control). Grouping elements must be able to refer various elementary elements. Thereby, the grouping type must be able to be defined. Some examples for an aggregating grouping are: “series” (definition of the properties/features that are included in the standard configuration) and “winter” (a certain equipment package). An example for an exclusive grouping is the vehicle driving type which can be either right-hand driving or left-hand driving.</w:t>
      </w:r>
    </w:p>
    <w:p w14:paraId="0D8D12BE" w14:textId="4056D0EB" w:rsidR="002C65AC" w:rsidRDefault="002C65AC" w:rsidP="002C65AC">
      <w:pPr>
        <w:pStyle w:val="berschrift2"/>
        <w:keepLines w:val="0"/>
        <w:numPr>
          <w:ilvl w:val="1"/>
          <w:numId w:val="2"/>
        </w:numPr>
        <w:autoSpaceDE/>
        <w:autoSpaceDN/>
        <w:adjustRightInd/>
        <w:spacing w:before="240" w:after="60" w:line="240" w:lineRule="auto"/>
        <w:rPr>
          <w:lang w:val="en-GB"/>
        </w:rPr>
      </w:pPr>
      <w:bookmarkStart w:id="95" w:name="_Toc373509037"/>
      <w:bookmarkStart w:id="96" w:name="_Toc27668589"/>
      <w:bookmarkStart w:id="97" w:name="_Toc33620284"/>
      <w:r>
        <w:rPr>
          <w:lang w:val="en-GB"/>
        </w:rPr>
        <w:t xml:space="preserve">Requirements out of the </w:t>
      </w:r>
      <w:r w:rsidR="00DD1D20">
        <w:rPr>
          <w:lang w:val="en-GB"/>
        </w:rPr>
        <w:t xml:space="preserve">physical harness </w:t>
      </w:r>
      <w:r>
        <w:rPr>
          <w:lang w:val="en-GB"/>
        </w:rPr>
        <w:t>perspective</w:t>
      </w:r>
      <w:bookmarkEnd w:id="95"/>
      <w:bookmarkEnd w:id="96"/>
      <w:bookmarkEnd w:id="97"/>
    </w:p>
    <w:p w14:paraId="7814A915" w14:textId="77777777" w:rsidR="002C65AC" w:rsidRDefault="002C65AC" w:rsidP="002C65AC">
      <w:pPr>
        <w:pStyle w:val="VDABlocktext"/>
      </w:pPr>
      <w:r>
        <w:t>Out of the KBL-perspective, the VEC data format specification must enable the description of all data that a manufacturer needs to plan the wiring harness production. This includes the description of single wiring harnesses as well as so called 150%-</w:t>
      </w:r>
      <w:r>
        <w:lastRenderedPageBreak/>
        <w:t>harness descriptions that may be furthermore structured in several potentially overlapping modules.</w:t>
      </w:r>
    </w:p>
    <w:p w14:paraId="4BA79552" w14:textId="77777777" w:rsidR="002C65AC" w:rsidRDefault="002C65AC" w:rsidP="002C65AC">
      <w:pPr>
        <w:pStyle w:val="berschrift3"/>
        <w:keepLines w:val="0"/>
        <w:numPr>
          <w:ilvl w:val="2"/>
          <w:numId w:val="2"/>
        </w:numPr>
        <w:autoSpaceDE/>
        <w:autoSpaceDN/>
        <w:adjustRightInd/>
        <w:spacing w:before="240" w:after="60" w:line="240" w:lineRule="auto"/>
        <w:rPr>
          <w:lang w:val="en-GB"/>
        </w:rPr>
      </w:pPr>
      <w:bookmarkStart w:id="98" w:name="_Ref287525632"/>
      <w:bookmarkStart w:id="99" w:name="_Toc373509038"/>
      <w:r>
        <w:rPr>
          <w:lang w:val="en-GB"/>
        </w:rPr>
        <w:t>Part descriptions</w:t>
      </w:r>
      <w:bookmarkEnd w:id="98"/>
      <w:bookmarkEnd w:id="99"/>
    </w:p>
    <w:p w14:paraId="77184D04" w14:textId="1CECC380" w:rsidR="002C65AC" w:rsidRDefault="002C65AC" w:rsidP="002C65AC">
      <w:pPr>
        <w:pStyle w:val="VDABlocktext"/>
      </w:pPr>
      <w:r>
        <w:t>The VEC data format description must have a concept which allows the specification of the relevant part master data. This includes</w:t>
      </w:r>
      <w:r w:rsidR="004E519D">
        <w:t>, but is not restricted to:</w:t>
      </w:r>
    </w:p>
    <w:p w14:paraId="7A4F97AC" w14:textId="77777777" w:rsidR="002C65AC" w:rsidRDefault="002C65AC" w:rsidP="00D50625">
      <w:pPr>
        <w:pStyle w:val="VDABlocktext"/>
        <w:numPr>
          <w:ilvl w:val="0"/>
          <w:numId w:val="27"/>
        </w:numPr>
      </w:pPr>
      <w:r>
        <w:t>Identification</w:t>
      </w:r>
    </w:p>
    <w:p w14:paraId="5A7AA030" w14:textId="77777777" w:rsidR="002C65AC" w:rsidRDefault="002C65AC" w:rsidP="00D50625">
      <w:pPr>
        <w:pStyle w:val="VDABlocktext"/>
        <w:numPr>
          <w:ilvl w:val="1"/>
          <w:numId w:val="27"/>
        </w:numPr>
      </w:pPr>
      <w:r>
        <w:t>Part number</w:t>
      </w:r>
    </w:p>
    <w:p w14:paraId="2D603146" w14:textId="77777777" w:rsidR="002C65AC" w:rsidRDefault="002C65AC" w:rsidP="00D50625">
      <w:pPr>
        <w:pStyle w:val="VDABlocktext"/>
        <w:numPr>
          <w:ilvl w:val="1"/>
          <w:numId w:val="27"/>
        </w:numPr>
      </w:pPr>
      <w:r>
        <w:t>Version identification</w:t>
      </w:r>
    </w:p>
    <w:p w14:paraId="5E4F0A1E" w14:textId="77777777" w:rsidR="002C65AC" w:rsidRDefault="002C65AC" w:rsidP="00D50625">
      <w:pPr>
        <w:pStyle w:val="VDABlocktext"/>
        <w:numPr>
          <w:ilvl w:val="1"/>
          <w:numId w:val="27"/>
        </w:numPr>
      </w:pPr>
      <w:r>
        <w:t>Company reference</w:t>
      </w:r>
    </w:p>
    <w:p w14:paraId="194409E0" w14:textId="77777777" w:rsidR="002C65AC" w:rsidRPr="005D298D" w:rsidRDefault="002C65AC" w:rsidP="00D50625">
      <w:pPr>
        <w:pStyle w:val="VDABlocktext"/>
        <w:numPr>
          <w:ilvl w:val="0"/>
          <w:numId w:val="27"/>
        </w:numPr>
      </w:pPr>
      <w:r w:rsidRPr="005D298D">
        <w:t xml:space="preserve">Reference to relevant </w:t>
      </w:r>
      <w:r w:rsidR="00E30B51" w:rsidRPr="005D298D">
        <w:t>documents (</w:t>
      </w:r>
      <w:r w:rsidRPr="005D298D">
        <w:t>e.g. drawings, requirements specifications, …)</w:t>
      </w:r>
    </w:p>
    <w:p w14:paraId="623B9C35" w14:textId="77777777" w:rsidR="002C65AC" w:rsidRDefault="002C65AC" w:rsidP="00D50625">
      <w:pPr>
        <w:pStyle w:val="VDABlocktext"/>
        <w:numPr>
          <w:ilvl w:val="0"/>
          <w:numId w:val="27"/>
        </w:numPr>
      </w:pPr>
      <w:r>
        <w:t>Abbreviation (e.g. a certain string that is generated out of certain attributes)</w:t>
      </w:r>
    </w:p>
    <w:p w14:paraId="23E4822F" w14:textId="77777777" w:rsidR="002C65AC" w:rsidRDefault="002C65AC" w:rsidP="00D50625">
      <w:pPr>
        <w:pStyle w:val="VDABlocktext"/>
        <w:numPr>
          <w:ilvl w:val="0"/>
          <w:numId w:val="27"/>
        </w:numPr>
      </w:pPr>
      <w:r>
        <w:t>Description (e.g. “Connector Housing 5-pin”)</w:t>
      </w:r>
    </w:p>
    <w:p w14:paraId="10631241" w14:textId="77777777" w:rsidR="002C65AC" w:rsidRDefault="002C65AC" w:rsidP="00D50625">
      <w:pPr>
        <w:pStyle w:val="VDABlocktext"/>
        <w:numPr>
          <w:ilvl w:val="0"/>
          <w:numId w:val="27"/>
        </w:numPr>
      </w:pPr>
      <w:r>
        <w:t>Material together with a reference to the relevant material reference system (e.g. DIN, VDE, …)</w:t>
      </w:r>
    </w:p>
    <w:p w14:paraId="43BFFE89" w14:textId="77777777" w:rsidR="002C65AC" w:rsidRDefault="002C65AC" w:rsidP="00D50625">
      <w:pPr>
        <w:pStyle w:val="VDABlocktext"/>
        <w:numPr>
          <w:ilvl w:val="0"/>
          <w:numId w:val="27"/>
        </w:numPr>
      </w:pPr>
      <w:r>
        <w:t>Colour information together with a reference to the relevant colour reference system</w:t>
      </w:r>
    </w:p>
    <w:p w14:paraId="3794AD14" w14:textId="77777777" w:rsidR="002C65AC" w:rsidRDefault="002C65AC" w:rsidP="00D50625">
      <w:pPr>
        <w:pStyle w:val="VDABlocktext"/>
        <w:numPr>
          <w:ilvl w:val="0"/>
          <w:numId w:val="27"/>
        </w:numPr>
      </w:pPr>
      <w:r>
        <w:t>Mass information (together with the corresponding unit)</w:t>
      </w:r>
    </w:p>
    <w:p w14:paraId="77FC47FB" w14:textId="2232C500" w:rsidR="004E519D" w:rsidRDefault="004E519D" w:rsidP="00D50625">
      <w:pPr>
        <w:pStyle w:val="VDABlocktext"/>
        <w:numPr>
          <w:ilvl w:val="0"/>
          <w:numId w:val="27"/>
        </w:numPr>
      </w:pPr>
      <w:r>
        <w:t>FIT rates</w:t>
      </w:r>
    </w:p>
    <w:p w14:paraId="5DC0B3E7" w14:textId="304C3E3C" w:rsidR="002C65AC" w:rsidRDefault="002C65AC" w:rsidP="00D50625">
      <w:pPr>
        <w:pStyle w:val="VDABlocktext"/>
        <w:numPr>
          <w:ilvl w:val="0"/>
          <w:numId w:val="27"/>
        </w:numPr>
      </w:pPr>
      <w:r>
        <w:t>In case of wires</w:t>
      </w:r>
    </w:p>
    <w:p w14:paraId="44C28460" w14:textId="77777777" w:rsidR="002C65AC" w:rsidRDefault="002C65AC" w:rsidP="00D50625">
      <w:pPr>
        <w:pStyle w:val="VDABlocktext"/>
        <w:numPr>
          <w:ilvl w:val="1"/>
          <w:numId w:val="27"/>
        </w:numPr>
      </w:pPr>
      <w:r>
        <w:t>Cross section area</w:t>
      </w:r>
    </w:p>
    <w:p w14:paraId="755D4072" w14:textId="77777777" w:rsidR="002C65AC" w:rsidRDefault="002C65AC" w:rsidP="00D50625">
      <w:pPr>
        <w:pStyle w:val="VDABlocktext"/>
        <w:numPr>
          <w:ilvl w:val="1"/>
          <w:numId w:val="27"/>
        </w:numPr>
      </w:pPr>
      <w:r>
        <w:t>Wire type</w:t>
      </w:r>
    </w:p>
    <w:p w14:paraId="157E52FF" w14:textId="77777777" w:rsidR="002C65AC" w:rsidRDefault="002C65AC" w:rsidP="00D50625">
      <w:pPr>
        <w:pStyle w:val="VDABlocktext"/>
        <w:numPr>
          <w:ilvl w:val="1"/>
          <w:numId w:val="27"/>
        </w:numPr>
      </w:pPr>
      <w:r>
        <w:t>In case of multi core wires an identification for each of the single cores</w:t>
      </w:r>
    </w:p>
    <w:p w14:paraId="2A42C499" w14:textId="77777777" w:rsidR="002C65AC" w:rsidRDefault="002C65AC" w:rsidP="00D50625">
      <w:pPr>
        <w:pStyle w:val="VDABlocktext"/>
        <w:numPr>
          <w:ilvl w:val="1"/>
          <w:numId w:val="27"/>
        </w:numPr>
      </w:pPr>
      <w:r>
        <w:t>Wire groupings (together with the relevant twisting specification)</w:t>
      </w:r>
    </w:p>
    <w:p w14:paraId="5E7CF1C1" w14:textId="77777777" w:rsidR="002C65AC" w:rsidRDefault="002C65AC" w:rsidP="00D50625">
      <w:pPr>
        <w:pStyle w:val="VDABlocktext"/>
        <w:numPr>
          <w:ilvl w:val="0"/>
          <w:numId w:val="27"/>
        </w:numPr>
      </w:pPr>
      <w:r>
        <w:t>In case of connector housings</w:t>
      </w:r>
    </w:p>
    <w:p w14:paraId="7A536096" w14:textId="77777777" w:rsidR="002C65AC" w:rsidRDefault="002C65AC" w:rsidP="00D50625">
      <w:pPr>
        <w:pStyle w:val="VDABlocktext"/>
        <w:numPr>
          <w:ilvl w:val="1"/>
          <w:numId w:val="27"/>
        </w:numPr>
      </w:pPr>
      <w:r>
        <w:t>Coding</w:t>
      </w:r>
    </w:p>
    <w:p w14:paraId="6BAD54C6" w14:textId="77777777" w:rsidR="002C65AC" w:rsidRDefault="002C65AC" w:rsidP="00D50625">
      <w:pPr>
        <w:pStyle w:val="VDABlocktext"/>
        <w:numPr>
          <w:ilvl w:val="1"/>
          <w:numId w:val="27"/>
        </w:numPr>
      </w:pPr>
      <w:r>
        <w:t>Structure</w:t>
      </w:r>
    </w:p>
    <w:p w14:paraId="739A1A8D" w14:textId="77777777" w:rsidR="002C65AC" w:rsidRDefault="002C65AC" w:rsidP="00D50625">
      <w:pPr>
        <w:pStyle w:val="VDABlocktext"/>
        <w:numPr>
          <w:ilvl w:val="2"/>
          <w:numId w:val="27"/>
        </w:numPr>
      </w:pPr>
      <w:r>
        <w:t>Slots together with an identification for each slot</w:t>
      </w:r>
    </w:p>
    <w:p w14:paraId="79F97F57" w14:textId="77777777" w:rsidR="002C65AC" w:rsidRDefault="002C65AC" w:rsidP="00D50625">
      <w:pPr>
        <w:pStyle w:val="VDABlocktext"/>
        <w:numPr>
          <w:ilvl w:val="2"/>
          <w:numId w:val="27"/>
        </w:numPr>
      </w:pPr>
      <w:r>
        <w:t>Cavities together with an identification for each cavity</w:t>
      </w:r>
    </w:p>
    <w:p w14:paraId="043673AA" w14:textId="0C4FCF83" w:rsidR="00682B7F" w:rsidRDefault="002C65AC" w:rsidP="00D50625">
      <w:pPr>
        <w:pStyle w:val="VDABlocktext"/>
        <w:numPr>
          <w:ilvl w:val="1"/>
          <w:numId w:val="27"/>
        </w:numPr>
      </w:pPr>
      <w:r>
        <w:t xml:space="preserve">Modular </w:t>
      </w:r>
      <w:r w:rsidR="00682B7F">
        <w:t>c</w:t>
      </w:r>
      <w:r>
        <w:t>onnectors</w:t>
      </w:r>
    </w:p>
    <w:p w14:paraId="73973100" w14:textId="097ADA35" w:rsidR="002C65AC" w:rsidRDefault="00682B7F" w:rsidP="00D50625">
      <w:pPr>
        <w:pStyle w:val="VDABlocktext"/>
        <w:numPr>
          <w:ilvl w:val="1"/>
          <w:numId w:val="27"/>
        </w:numPr>
      </w:pPr>
      <w:r>
        <w:t>Required addons for wires</w:t>
      </w:r>
      <w:r w:rsidR="002C65AC">
        <w:t xml:space="preserve"> </w:t>
      </w:r>
    </w:p>
    <w:p w14:paraId="0A3FCBB5" w14:textId="77777777" w:rsidR="002C65AC" w:rsidRDefault="002C65AC" w:rsidP="00D50625">
      <w:pPr>
        <w:pStyle w:val="VDABlocktext"/>
        <w:numPr>
          <w:ilvl w:val="0"/>
          <w:numId w:val="27"/>
        </w:numPr>
      </w:pPr>
      <w:r>
        <w:t>In case of terminals</w:t>
      </w:r>
    </w:p>
    <w:p w14:paraId="4C769839" w14:textId="77777777" w:rsidR="002C65AC" w:rsidRDefault="002C65AC" w:rsidP="00D50625">
      <w:pPr>
        <w:pStyle w:val="VDABlocktext"/>
        <w:numPr>
          <w:ilvl w:val="1"/>
          <w:numId w:val="27"/>
        </w:numPr>
      </w:pPr>
      <w:r>
        <w:t>Terminal type</w:t>
      </w:r>
    </w:p>
    <w:p w14:paraId="7CBAA8C2" w14:textId="77777777" w:rsidR="002C65AC" w:rsidRDefault="002C65AC" w:rsidP="00D50625">
      <w:pPr>
        <w:pStyle w:val="VDABlocktext"/>
        <w:numPr>
          <w:ilvl w:val="1"/>
          <w:numId w:val="27"/>
        </w:numPr>
      </w:pPr>
      <w:r>
        <w:t>Nominal size</w:t>
      </w:r>
    </w:p>
    <w:p w14:paraId="28FDAD79" w14:textId="779ACD8F" w:rsidR="00F07DB7" w:rsidRDefault="00F07DB7" w:rsidP="002C65AC">
      <w:pPr>
        <w:pStyle w:val="berschrift3"/>
        <w:keepLines w:val="0"/>
        <w:numPr>
          <w:ilvl w:val="2"/>
          <w:numId w:val="2"/>
        </w:numPr>
        <w:autoSpaceDE/>
        <w:autoSpaceDN/>
        <w:adjustRightInd/>
        <w:spacing w:before="240" w:after="60" w:line="240" w:lineRule="auto"/>
        <w:rPr>
          <w:lang w:val="en-GB"/>
        </w:rPr>
      </w:pPr>
      <w:bookmarkStart w:id="100" w:name="_Toc373509039"/>
      <w:r>
        <w:rPr>
          <w:lang w:val="en-GB"/>
        </w:rPr>
        <w:t>E/E component interfaces</w:t>
      </w:r>
    </w:p>
    <w:p w14:paraId="08CCE55B" w14:textId="33B01585" w:rsidR="00F07DB7" w:rsidRDefault="00F07DB7" w:rsidP="00F07DB7">
      <w:pPr>
        <w:rPr>
          <w:lang w:val="en-GB"/>
        </w:rPr>
      </w:pPr>
      <w:r>
        <w:rPr>
          <w:lang w:val="en-GB"/>
        </w:rPr>
        <w:t>The VEC format specification must have concept to describe the interfaces of E/E</w:t>
      </w:r>
      <w:r w:rsidR="000C7E16">
        <w:rPr>
          <w:lang w:val="en-GB"/>
        </w:rPr>
        <w:t xml:space="preserve"> components </w:t>
      </w:r>
      <w:r>
        <w:rPr>
          <w:lang w:val="en-GB"/>
        </w:rPr>
        <w:t>with information that is required within the scope. This includes, but is not restricted to:</w:t>
      </w:r>
    </w:p>
    <w:p w14:paraId="44FF88FA" w14:textId="77777777" w:rsidR="00F07DB7" w:rsidRDefault="00F07DB7" w:rsidP="003C2502">
      <w:pPr>
        <w:pStyle w:val="Listenabsatz"/>
        <w:numPr>
          <w:ilvl w:val="0"/>
          <w:numId w:val="60"/>
        </w:numPr>
        <w:rPr>
          <w:lang w:val="en-GB"/>
        </w:rPr>
      </w:pPr>
      <w:r>
        <w:rPr>
          <w:lang w:val="en-GB"/>
        </w:rPr>
        <w:lastRenderedPageBreak/>
        <w:t>Mechanical / physical interface</w:t>
      </w:r>
    </w:p>
    <w:p w14:paraId="486DD8B7" w14:textId="44BEAFE5" w:rsidR="00F07DB7" w:rsidRDefault="00F07DB7" w:rsidP="003C2502">
      <w:pPr>
        <w:pStyle w:val="Listenabsatz"/>
        <w:numPr>
          <w:ilvl w:val="1"/>
          <w:numId w:val="60"/>
        </w:numPr>
        <w:rPr>
          <w:lang w:val="en-GB"/>
        </w:rPr>
      </w:pPr>
      <w:r>
        <w:rPr>
          <w:lang w:val="en-GB"/>
        </w:rPr>
        <w:t>Connector geometry</w:t>
      </w:r>
    </w:p>
    <w:p w14:paraId="626ECE5D" w14:textId="3FC14FD9" w:rsidR="00F07DB7" w:rsidRDefault="00F07DB7" w:rsidP="003C2502">
      <w:pPr>
        <w:pStyle w:val="Listenabsatz"/>
        <w:numPr>
          <w:ilvl w:val="1"/>
          <w:numId w:val="60"/>
        </w:numPr>
        <w:rPr>
          <w:lang w:val="en-GB"/>
        </w:rPr>
      </w:pPr>
      <w:r>
        <w:rPr>
          <w:lang w:val="en-GB"/>
        </w:rPr>
        <w:t>Pin properties (e.g. plating material)</w:t>
      </w:r>
    </w:p>
    <w:p w14:paraId="4343FB7F" w14:textId="2E716881" w:rsidR="00F07DB7" w:rsidRDefault="00F07DB7" w:rsidP="003C2502">
      <w:pPr>
        <w:pStyle w:val="Listenabsatz"/>
        <w:numPr>
          <w:ilvl w:val="0"/>
          <w:numId w:val="60"/>
        </w:numPr>
        <w:rPr>
          <w:lang w:val="en-GB"/>
        </w:rPr>
      </w:pPr>
      <w:r>
        <w:rPr>
          <w:lang w:val="en-GB"/>
        </w:rPr>
        <w:t>Electrical Interface</w:t>
      </w:r>
    </w:p>
    <w:p w14:paraId="4FC2DB94" w14:textId="6CD89301" w:rsidR="00F07DB7" w:rsidRDefault="00F07DB7" w:rsidP="003C2502">
      <w:pPr>
        <w:pStyle w:val="Listenabsatz"/>
        <w:numPr>
          <w:ilvl w:val="1"/>
          <w:numId w:val="60"/>
        </w:numPr>
        <w:rPr>
          <w:lang w:val="en-GB"/>
        </w:rPr>
      </w:pPr>
      <w:r>
        <w:rPr>
          <w:lang w:val="en-GB"/>
        </w:rPr>
        <w:t xml:space="preserve">Voltage </w:t>
      </w:r>
      <w:r w:rsidR="000C7E16">
        <w:rPr>
          <w:lang w:val="en-GB"/>
        </w:rPr>
        <w:t>l</w:t>
      </w:r>
      <w:r>
        <w:rPr>
          <w:lang w:val="en-GB"/>
        </w:rPr>
        <w:t>evel (variant dependant)</w:t>
      </w:r>
    </w:p>
    <w:p w14:paraId="4FFA2F1C" w14:textId="4B8C72F7" w:rsidR="00F07DB7" w:rsidRDefault="00F07DB7" w:rsidP="003C2502">
      <w:pPr>
        <w:pStyle w:val="Listenabsatz"/>
        <w:numPr>
          <w:ilvl w:val="1"/>
          <w:numId w:val="60"/>
        </w:numPr>
        <w:rPr>
          <w:lang w:val="en-GB"/>
        </w:rPr>
      </w:pPr>
      <w:r>
        <w:rPr>
          <w:lang w:val="en-GB"/>
        </w:rPr>
        <w:t xml:space="preserve">Current </w:t>
      </w:r>
      <w:r w:rsidR="000C7E16">
        <w:rPr>
          <w:lang w:val="en-GB"/>
        </w:rPr>
        <w:t>p</w:t>
      </w:r>
      <w:r>
        <w:rPr>
          <w:lang w:val="en-GB"/>
        </w:rPr>
        <w:t>rofiles (variant dependant)</w:t>
      </w:r>
    </w:p>
    <w:p w14:paraId="1ACF83EE" w14:textId="66235342" w:rsidR="00F07DB7" w:rsidRDefault="004C7513" w:rsidP="003C2502">
      <w:pPr>
        <w:pStyle w:val="Listenabsatz"/>
        <w:numPr>
          <w:ilvl w:val="1"/>
          <w:numId w:val="60"/>
        </w:numPr>
        <w:rPr>
          <w:lang w:val="en-GB"/>
        </w:rPr>
      </w:pPr>
      <w:r>
        <w:rPr>
          <w:lang w:val="en-GB"/>
        </w:rPr>
        <w:t xml:space="preserve">Internal </w:t>
      </w:r>
      <w:r w:rsidR="000C7E16">
        <w:rPr>
          <w:lang w:val="en-GB"/>
        </w:rPr>
        <w:t>c</w:t>
      </w:r>
      <w:r>
        <w:rPr>
          <w:lang w:val="en-GB"/>
        </w:rPr>
        <w:t>onnectivity (variant dependant, but not software controlled)</w:t>
      </w:r>
    </w:p>
    <w:p w14:paraId="0A7FC2A2" w14:textId="647B1862" w:rsidR="004C7513" w:rsidRDefault="004C7513" w:rsidP="003C2502">
      <w:pPr>
        <w:pStyle w:val="Listenabsatz"/>
        <w:numPr>
          <w:ilvl w:val="0"/>
          <w:numId w:val="60"/>
        </w:numPr>
        <w:rPr>
          <w:lang w:val="en-GB"/>
        </w:rPr>
      </w:pPr>
      <w:r>
        <w:rPr>
          <w:lang w:val="en-GB"/>
        </w:rPr>
        <w:t>Pluggability</w:t>
      </w:r>
    </w:p>
    <w:p w14:paraId="61635F56" w14:textId="112336B4" w:rsidR="004C7513" w:rsidRDefault="004C7513" w:rsidP="003C2502">
      <w:pPr>
        <w:pStyle w:val="Listenabsatz"/>
        <w:numPr>
          <w:ilvl w:val="1"/>
          <w:numId w:val="60"/>
        </w:numPr>
        <w:rPr>
          <w:lang w:val="en-GB"/>
        </w:rPr>
      </w:pPr>
      <w:r>
        <w:rPr>
          <w:lang w:val="en-GB"/>
        </w:rPr>
        <w:t>with the wiring harness</w:t>
      </w:r>
    </w:p>
    <w:p w14:paraId="656B4B79" w14:textId="337C1227" w:rsidR="004C7513" w:rsidRPr="004C7513" w:rsidRDefault="004C7513" w:rsidP="003C2502">
      <w:pPr>
        <w:pStyle w:val="Listenabsatz"/>
        <w:numPr>
          <w:ilvl w:val="1"/>
          <w:numId w:val="60"/>
        </w:numPr>
        <w:rPr>
          <w:lang w:val="en-GB"/>
        </w:rPr>
      </w:pPr>
      <w:r w:rsidRPr="004C7513">
        <w:rPr>
          <w:lang w:val="en-GB"/>
        </w:rPr>
        <w:t xml:space="preserve">between E/E components (e.g. </w:t>
      </w:r>
      <w:r>
        <w:rPr>
          <w:lang w:val="en-GB"/>
        </w:rPr>
        <w:t>fuse box &amp; fuse)</w:t>
      </w:r>
    </w:p>
    <w:p w14:paraId="1FE90374" w14:textId="6D5C8A40" w:rsidR="002C65AC" w:rsidRDefault="002C65AC" w:rsidP="002C65AC">
      <w:pPr>
        <w:pStyle w:val="berschrift3"/>
        <w:keepLines w:val="0"/>
        <w:numPr>
          <w:ilvl w:val="2"/>
          <w:numId w:val="2"/>
        </w:numPr>
        <w:autoSpaceDE/>
        <w:autoSpaceDN/>
        <w:adjustRightInd/>
        <w:spacing w:before="240" w:after="60" w:line="240" w:lineRule="auto"/>
        <w:rPr>
          <w:lang w:val="en-GB"/>
        </w:rPr>
      </w:pPr>
      <w:r>
        <w:rPr>
          <w:lang w:val="en-GB"/>
        </w:rPr>
        <w:t>Assembly / harness module / harness configuration set parts list</w:t>
      </w:r>
      <w:bookmarkEnd w:id="100"/>
    </w:p>
    <w:p w14:paraId="49363F0C" w14:textId="77777777" w:rsidR="002C65AC" w:rsidRDefault="002C65AC" w:rsidP="002C65AC">
      <w:pPr>
        <w:pStyle w:val="VDABlocktext"/>
      </w:pPr>
      <w:r>
        <w:t xml:space="preserve">The VEC format specification must have a uniform concept for the unambiguous specification of parts lists (addressing all associated subparts like connector housings, terminals, wires optionally together with the length information for each core, wire protections, fixings, grommets, and their quantity). This is equally relevant for simple assemblies as well as harness modules and complete harness configuration sets. The parts lists </w:t>
      </w:r>
      <w:proofErr w:type="gramStart"/>
      <w:r>
        <w:t>have to</w:t>
      </w:r>
      <w:proofErr w:type="gramEnd"/>
      <w:r>
        <w:t xml:space="preserve"> be version precise.</w:t>
      </w:r>
    </w:p>
    <w:p w14:paraId="411D9B42" w14:textId="10F2F25E" w:rsidR="002C65AC" w:rsidRPr="00926DB6" w:rsidRDefault="002C65AC" w:rsidP="002C65AC">
      <w:pPr>
        <w:pStyle w:val="berschrift3"/>
        <w:keepLines w:val="0"/>
        <w:numPr>
          <w:ilvl w:val="2"/>
          <w:numId w:val="2"/>
        </w:numPr>
        <w:autoSpaceDE/>
        <w:autoSpaceDN/>
        <w:adjustRightInd/>
        <w:spacing w:before="240" w:after="60" w:line="240" w:lineRule="auto"/>
        <w:rPr>
          <w:lang w:val="en-GB"/>
        </w:rPr>
      </w:pPr>
      <w:bookmarkStart w:id="101" w:name="_Toc373509040"/>
      <w:r>
        <w:rPr>
          <w:lang w:val="en-GB"/>
        </w:rPr>
        <w:t>Wire list and c</w:t>
      </w:r>
      <w:r w:rsidRPr="00926DB6">
        <w:rPr>
          <w:lang w:val="en-GB"/>
        </w:rPr>
        <w:t>onnection list</w:t>
      </w:r>
      <w:bookmarkEnd w:id="101"/>
    </w:p>
    <w:p w14:paraId="27D9FC09" w14:textId="77777777" w:rsidR="002C65AC" w:rsidRDefault="002C65AC" w:rsidP="002C65AC">
      <w:pPr>
        <w:pStyle w:val="VDABlocktext"/>
      </w:pPr>
      <w:r>
        <w:t>For each wire instance (KBL::</w:t>
      </w:r>
      <w:proofErr w:type="spellStart"/>
      <w:r>
        <w:t>Wire_occurrence</w:t>
      </w:r>
      <w:proofErr w:type="spellEnd"/>
      <w:r>
        <w:t>, KBL::</w:t>
      </w:r>
      <w:proofErr w:type="spellStart"/>
      <w:r>
        <w:t>Core_occurrence</w:t>
      </w:r>
      <w:proofErr w:type="spellEnd"/>
      <w:r>
        <w:t xml:space="preserve">), the VEC data </w:t>
      </w:r>
      <w:r w:rsidRPr="00B76822">
        <w:t>format</w:t>
      </w:r>
      <w:r>
        <w:t xml:space="preserve"> specification must allow the definition of</w:t>
      </w:r>
    </w:p>
    <w:p w14:paraId="70A69C90" w14:textId="77777777" w:rsidR="002C65AC" w:rsidRDefault="002C65AC" w:rsidP="00D50625">
      <w:pPr>
        <w:pStyle w:val="VDABlocktext"/>
        <w:numPr>
          <w:ilvl w:val="0"/>
          <w:numId w:val="27"/>
        </w:numPr>
      </w:pPr>
      <w:r>
        <w:t>The relevant part master data both for the whole wire and for each core</w:t>
      </w:r>
    </w:p>
    <w:p w14:paraId="42D14277" w14:textId="77777777" w:rsidR="002C65AC" w:rsidRDefault="002C65AC" w:rsidP="00D50625">
      <w:pPr>
        <w:pStyle w:val="VDABlocktext"/>
        <w:numPr>
          <w:ilvl w:val="0"/>
          <w:numId w:val="27"/>
        </w:numPr>
      </w:pPr>
      <w:r>
        <w:t>The wire instance number</w:t>
      </w:r>
    </w:p>
    <w:p w14:paraId="70EF9656" w14:textId="77777777" w:rsidR="002C65AC" w:rsidRPr="00AD3077" w:rsidRDefault="002C65AC" w:rsidP="00D50625">
      <w:pPr>
        <w:pStyle w:val="VDABlocktext"/>
        <w:numPr>
          <w:ilvl w:val="0"/>
          <w:numId w:val="27"/>
        </w:numPr>
      </w:pPr>
      <w:r w:rsidRPr="00AD3077">
        <w:t xml:space="preserve">The contact points </w:t>
      </w:r>
      <w:r>
        <w:t>the cores</w:t>
      </w:r>
      <w:r w:rsidRPr="00AD3077">
        <w:t xml:space="preserve"> inter</w:t>
      </w:r>
      <w:r>
        <w:t xml:space="preserve">connect (regarding the contacted pluggable terminal, splice terminal or ring terminal, optionally in combination with a contacted cavity) </w:t>
      </w:r>
    </w:p>
    <w:p w14:paraId="3267498B" w14:textId="77777777" w:rsidR="002C65AC" w:rsidRDefault="002C65AC" w:rsidP="00D50625">
      <w:pPr>
        <w:pStyle w:val="VDABlocktext"/>
        <w:numPr>
          <w:ilvl w:val="0"/>
          <w:numId w:val="27"/>
        </w:numPr>
      </w:pPr>
      <w:r>
        <w:t>The length information for each core together with a length type (e.g. the DMU-length)</w:t>
      </w:r>
    </w:p>
    <w:p w14:paraId="3F7D2D57" w14:textId="77777777" w:rsidR="002C65AC" w:rsidRDefault="002C65AC" w:rsidP="00D50625">
      <w:pPr>
        <w:pStyle w:val="VDABlocktext"/>
        <w:numPr>
          <w:ilvl w:val="0"/>
          <w:numId w:val="27"/>
        </w:numPr>
      </w:pPr>
      <w:r>
        <w:t>The connections (KBL::connection) the cores realise</w:t>
      </w:r>
    </w:p>
    <w:p w14:paraId="40414643" w14:textId="77777777" w:rsidR="002C65AC" w:rsidRDefault="002C65AC" w:rsidP="00D50625">
      <w:pPr>
        <w:pStyle w:val="VDABlocktext"/>
        <w:numPr>
          <w:ilvl w:val="0"/>
          <w:numId w:val="27"/>
        </w:numPr>
      </w:pPr>
      <w:r>
        <w:t>A signal name for each core respectively connection</w:t>
      </w:r>
    </w:p>
    <w:p w14:paraId="23314225" w14:textId="77777777" w:rsidR="002C65AC" w:rsidRDefault="002C65AC" w:rsidP="002C65AC">
      <w:pPr>
        <w:pStyle w:val="berschrift3"/>
        <w:keepLines w:val="0"/>
        <w:numPr>
          <w:ilvl w:val="2"/>
          <w:numId w:val="2"/>
        </w:numPr>
        <w:autoSpaceDE/>
        <w:autoSpaceDN/>
        <w:adjustRightInd/>
        <w:spacing w:before="240" w:after="60" w:line="240" w:lineRule="auto"/>
        <w:rPr>
          <w:lang w:val="en-GB"/>
        </w:rPr>
      </w:pPr>
      <w:bookmarkStart w:id="102" w:name="_Toc373509041"/>
      <w:bookmarkStart w:id="103" w:name="_Toc235801649"/>
      <w:bookmarkStart w:id="104" w:name="_Toc276891731"/>
      <w:bookmarkEnd w:id="91"/>
      <w:bookmarkEnd w:id="92"/>
      <w:r>
        <w:rPr>
          <w:lang w:val="en-GB"/>
        </w:rPr>
        <w:t>Cavity equipment</w:t>
      </w:r>
      <w:bookmarkEnd w:id="102"/>
    </w:p>
    <w:p w14:paraId="33C35C0F" w14:textId="77777777" w:rsidR="002C65AC" w:rsidRDefault="002C65AC" w:rsidP="002C65AC">
      <w:pPr>
        <w:pStyle w:val="VDABlocktext"/>
      </w:pPr>
      <w:r>
        <w:t>The VEC concept for 150% wiring harness descriptions must ensure that for concrete configurations the cavity equipment for each cavity of the included connectors can be unambiguously calculated. This addresses the following information</w:t>
      </w:r>
    </w:p>
    <w:p w14:paraId="68AF8463" w14:textId="0CE0C6C1" w:rsidR="002C65AC" w:rsidRDefault="002C65AC" w:rsidP="00D50625">
      <w:pPr>
        <w:pStyle w:val="VDABlocktext"/>
        <w:numPr>
          <w:ilvl w:val="0"/>
          <w:numId w:val="28"/>
        </w:numPr>
      </w:pPr>
      <w:r>
        <w:t xml:space="preserve">What cavities are equipped with which terminal(s) and optionally together with which cavity seals. Which wires / cores are </w:t>
      </w:r>
      <w:r w:rsidR="007F6543">
        <w:t>connected?</w:t>
      </w:r>
    </w:p>
    <w:p w14:paraId="3076BB1C" w14:textId="67168498" w:rsidR="002C65AC" w:rsidRDefault="002C65AC" w:rsidP="00D50625">
      <w:pPr>
        <w:pStyle w:val="VDABlocktext"/>
        <w:numPr>
          <w:ilvl w:val="0"/>
          <w:numId w:val="28"/>
        </w:numPr>
      </w:pPr>
      <w:r>
        <w:t xml:space="preserve">What cavities are non-plugged or plugged </w:t>
      </w:r>
      <w:r w:rsidR="007F6543">
        <w:t>and, in this case,</w:t>
      </w:r>
      <w:r>
        <w:t xml:space="preserve"> plugged with which plugs</w:t>
      </w:r>
      <w:r w:rsidR="007F6543">
        <w:t>?</w:t>
      </w:r>
    </w:p>
    <w:p w14:paraId="55F4DF49" w14:textId="77777777" w:rsidR="002C65AC" w:rsidRDefault="002C65AC" w:rsidP="002C65AC">
      <w:pPr>
        <w:pStyle w:val="berschrift3"/>
        <w:keepLines w:val="0"/>
        <w:numPr>
          <w:ilvl w:val="2"/>
          <w:numId w:val="2"/>
        </w:numPr>
        <w:autoSpaceDE/>
        <w:autoSpaceDN/>
        <w:adjustRightInd/>
        <w:spacing w:before="240" w:after="60" w:line="240" w:lineRule="auto"/>
        <w:rPr>
          <w:lang w:val="en-GB"/>
        </w:rPr>
      </w:pPr>
      <w:bookmarkStart w:id="105" w:name="_Toc373509042"/>
      <w:r>
        <w:rPr>
          <w:lang w:val="en-GB"/>
        </w:rPr>
        <w:t>Replacements</w:t>
      </w:r>
      <w:bookmarkEnd w:id="105"/>
    </w:p>
    <w:p w14:paraId="2E26E39D" w14:textId="77777777" w:rsidR="002C65AC" w:rsidRDefault="002C65AC" w:rsidP="002C65AC">
      <w:pPr>
        <w:pStyle w:val="VDABlocktext"/>
      </w:pPr>
      <w:r>
        <w:t xml:space="preserve">The VEC data format specification must have a concept which allows the definition of configuration dependant cavity plug replacements. The cavity plug replacement is e.g. </w:t>
      </w:r>
      <w:r>
        <w:lastRenderedPageBreak/>
        <w:t>needed in the case that a certain configuration results in a certain combination of modules where at least one module defines an equipment for a cavity that belongs to a plugged connector which is part of another module.</w:t>
      </w:r>
    </w:p>
    <w:p w14:paraId="24F6CDB0" w14:textId="77777777" w:rsidR="002C65AC" w:rsidRDefault="002C65AC" w:rsidP="002C65AC">
      <w:pPr>
        <w:pStyle w:val="berschrift3"/>
        <w:keepLines w:val="0"/>
        <w:numPr>
          <w:ilvl w:val="2"/>
          <w:numId w:val="2"/>
        </w:numPr>
        <w:autoSpaceDE/>
        <w:autoSpaceDN/>
        <w:adjustRightInd/>
        <w:spacing w:before="240" w:after="60" w:line="240" w:lineRule="auto"/>
        <w:rPr>
          <w:lang w:val="en-GB"/>
        </w:rPr>
      </w:pPr>
      <w:bookmarkStart w:id="106" w:name="_Ref288492053"/>
      <w:bookmarkStart w:id="107" w:name="_Toc373509043"/>
      <w:r>
        <w:rPr>
          <w:lang w:val="en-GB"/>
        </w:rPr>
        <w:t>Topology and Routing</w:t>
      </w:r>
      <w:bookmarkEnd w:id="106"/>
      <w:bookmarkEnd w:id="107"/>
    </w:p>
    <w:p w14:paraId="2B3D8FA3" w14:textId="77777777" w:rsidR="002C65AC" w:rsidRDefault="002C65AC" w:rsidP="002C65AC">
      <w:pPr>
        <w:pStyle w:val="VDABlocktext"/>
      </w:pPr>
      <w:r>
        <w:t>The VEC data format specification must have a concept that allows the definition of the harness topology. Furthermore, for each connection (KBL::connection) or wire instance (KBL::</w:t>
      </w:r>
      <w:proofErr w:type="spellStart"/>
      <w:r>
        <w:t>Wire_occurrence</w:t>
      </w:r>
      <w:proofErr w:type="spellEnd"/>
      <w:r>
        <w:t>, KBL::</w:t>
      </w:r>
      <w:proofErr w:type="spellStart"/>
      <w:r>
        <w:t>Core_occurrence</w:t>
      </w:r>
      <w:proofErr w:type="spellEnd"/>
      <w:r>
        <w:t>) it must be possible to define a routing which means an obligatory path through the topology. Comparably, it must be possible to specify the placement of all other part instances (fixings, grommets, …) as a defined location on the topology. The VEC must support components that are attached to multiple locations in the topology (e.g. cable ducts, grommets, connectors).</w:t>
      </w:r>
    </w:p>
    <w:p w14:paraId="73BC2A9E" w14:textId="77777777" w:rsidR="002C65AC" w:rsidRDefault="002C65AC" w:rsidP="002C65AC">
      <w:pPr>
        <w:pStyle w:val="VDABlocktext"/>
      </w:pPr>
      <w:r>
        <w:t>The routing definition concept must offer the possibility to specify the segments that are mandatory even in the case of a calculation of a new routing. In addition to that, the routing concept must offer the possibility to mark certain routing definitions as special. This is intended to offer for instance an optional marking mechanism to enable the distinguishing of man-made routing definitions and calculated ones.</w:t>
      </w:r>
      <w:bookmarkEnd w:id="103"/>
      <w:bookmarkEnd w:id="104"/>
    </w:p>
    <w:p w14:paraId="14BBD767" w14:textId="0C35D98E" w:rsidR="002C65AC" w:rsidRDefault="002C65AC" w:rsidP="002C65AC">
      <w:pPr>
        <w:pStyle w:val="VDABlocktext"/>
      </w:pPr>
      <w:r>
        <w:t>The VEC must provide all information necessary for routing algorithm to create an automatic routing to and from connectors with multiple bundle position points (e.g. HV-connectors). This includes the information which cavity is reachable from which bundle position point.</w:t>
      </w:r>
    </w:p>
    <w:p w14:paraId="05434265" w14:textId="77777777" w:rsidR="002C65AC" w:rsidRDefault="002C65AC" w:rsidP="002C65AC">
      <w:pPr>
        <w:pStyle w:val="berschrift3"/>
        <w:keepLines w:val="0"/>
        <w:numPr>
          <w:ilvl w:val="2"/>
          <w:numId w:val="2"/>
        </w:numPr>
        <w:autoSpaceDE/>
        <w:autoSpaceDN/>
        <w:adjustRightInd/>
        <w:spacing w:before="240" w:after="60" w:line="240" w:lineRule="auto"/>
        <w:rPr>
          <w:lang w:val="en-GB"/>
        </w:rPr>
      </w:pPr>
      <w:bookmarkStart w:id="108" w:name="_Toc373509044"/>
      <w:r>
        <w:rPr>
          <w:lang w:val="en-GB"/>
        </w:rPr>
        <w:t>Wire and core lengths</w:t>
      </w:r>
      <w:bookmarkEnd w:id="108"/>
    </w:p>
    <w:p w14:paraId="0056C41C" w14:textId="77777777" w:rsidR="002C65AC" w:rsidRDefault="002C65AC" w:rsidP="002C65AC">
      <w:pPr>
        <w:pStyle w:val="VDABlocktext"/>
      </w:pPr>
      <w:r>
        <w:t>The VEC data format specification must have a concept which allows for each wire and core instance the definition of dedicated lengths information each of it in combination with the relevant length type (e.g. the calculated DMU length, a measured value, …)</w:t>
      </w:r>
    </w:p>
    <w:p w14:paraId="1BAE081E" w14:textId="611BB747" w:rsidR="002C65AC" w:rsidRPr="00926DB6" w:rsidRDefault="002C65AC" w:rsidP="002C65AC">
      <w:pPr>
        <w:pStyle w:val="berschrift3"/>
        <w:keepLines w:val="0"/>
        <w:numPr>
          <w:ilvl w:val="2"/>
          <w:numId w:val="2"/>
        </w:numPr>
        <w:autoSpaceDE/>
        <w:autoSpaceDN/>
        <w:adjustRightInd/>
        <w:spacing w:before="240" w:after="60" w:line="240" w:lineRule="auto"/>
        <w:rPr>
          <w:lang w:val="en-GB"/>
        </w:rPr>
      </w:pPr>
      <w:bookmarkStart w:id="109" w:name="_Toc373509045"/>
      <w:r w:rsidRPr="00926DB6">
        <w:rPr>
          <w:lang w:val="en-GB"/>
        </w:rPr>
        <w:t>Modules and Harness configuration sets</w:t>
      </w:r>
      <w:bookmarkEnd w:id="109"/>
    </w:p>
    <w:p w14:paraId="7E7A253D" w14:textId="77777777" w:rsidR="002C65AC" w:rsidRPr="00926DB6" w:rsidRDefault="002C65AC" w:rsidP="002C65AC">
      <w:pPr>
        <w:pStyle w:val="VDABlocktext"/>
      </w:pPr>
      <w:r w:rsidRPr="00926DB6">
        <w:t>The VEC data format specification must have a concept that allows the definition of modules (KBL::Module) and complete harness configuration sets (KBL::</w:t>
      </w:r>
      <w:proofErr w:type="spellStart"/>
      <w:r>
        <w:t>H</w:t>
      </w:r>
      <w:r w:rsidRPr="00926DB6">
        <w:t>arness_configuration</w:t>
      </w:r>
      <w:proofErr w:type="spellEnd"/>
      <w:r w:rsidRPr="00926DB6">
        <w:t xml:space="preserve">) </w:t>
      </w:r>
      <w:proofErr w:type="gramStart"/>
      <w:r w:rsidRPr="00926DB6">
        <w:t>on the basis of</w:t>
      </w:r>
      <w:proofErr w:type="gramEnd"/>
      <w:r w:rsidRPr="00926DB6">
        <w:t xml:space="preserve"> a common 150% wiring harness description. Thereby, the definition of harness configuration sets must be alternatively able to base on the aggregation of elementary part instances (like connector housings) or modules or a combination of both.</w:t>
      </w:r>
    </w:p>
    <w:p w14:paraId="2EF3822F" w14:textId="77777777" w:rsidR="002C65AC" w:rsidRPr="00926DB6" w:rsidRDefault="002C65AC" w:rsidP="002C65AC">
      <w:pPr>
        <w:pStyle w:val="VDABlocktext"/>
      </w:pPr>
      <w:r w:rsidRPr="00926DB6">
        <w:t>Modules and Harness configuration sets have parts character which means they have a part number, version index and optionally all kinds of PDM information like any other part.</w:t>
      </w:r>
    </w:p>
    <w:p w14:paraId="4ED603A4" w14:textId="77777777" w:rsidR="002C65AC" w:rsidRPr="00926DB6" w:rsidRDefault="002C65AC" w:rsidP="002C65AC">
      <w:pPr>
        <w:pStyle w:val="berschrift3"/>
        <w:keepLines w:val="0"/>
        <w:numPr>
          <w:ilvl w:val="2"/>
          <w:numId w:val="2"/>
        </w:numPr>
        <w:autoSpaceDE/>
        <w:autoSpaceDN/>
        <w:adjustRightInd/>
        <w:spacing w:before="240" w:after="60" w:line="240" w:lineRule="auto"/>
        <w:rPr>
          <w:lang w:val="en-GB"/>
        </w:rPr>
      </w:pPr>
      <w:bookmarkStart w:id="110" w:name="_Toc373509046"/>
      <w:r w:rsidRPr="00926DB6">
        <w:rPr>
          <w:lang w:val="en-GB"/>
        </w:rPr>
        <w:t>Extra requirements addressing variance information</w:t>
      </w:r>
      <w:bookmarkEnd w:id="110"/>
    </w:p>
    <w:p w14:paraId="035677C2" w14:textId="77777777" w:rsidR="002C65AC" w:rsidRDefault="002C65AC" w:rsidP="002C65AC">
      <w:pPr>
        <w:pStyle w:val="VDABlocktext"/>
      </w:pPr>
      <w:r>
        <w:t>The VEC data format specification must have a concept that enables the assignment of every occurrence, every module (instance) and every harness configuration set (instance) in the context of a 150% wiring harness description with a certain variant configuration term.</w:t>
      </w:r>
    </w:p>
    <w:p w14:paraId="273D0467" w14:textId="6D48C009" w:rsidR="002C65AC" w:rsidRDefault="002C65AC" w:rsidP="002C65AC">
      <w:pPr>
        <w:pStyle w:val="VDABlocktext"/>
      </w:pPr>
      <w:r>
        <w:t xml:space="preserve">Furthermore, the VEC data format specification must have a concept to describe </w:t>
      </w:r>
      <w:r w:rsidR="00AD7FB5">
        <w:t xml:space="preserve">mutually </w:t>
      </w:r>
      <w:r>
        <w:t>exclusive modules as part of a module family (KBL – module family concept).</w:t>
      </w:r>
    </w:p>
    <w:p w14:paraId="6ADE9C5C" w14:textId="76713046" w:rsidR="002C65AC" w:rsidRDefault="002C65AC" w:rsidP="002C65AC">
      <w:pPr>
        <w:pStyle w:val="VDABlocktext"/>
      </w:pPr>
      <w:r>
        <w:lastRenderedPageBreak/>
        <w:t xml:space="preserve">Finally, the VEC data format specification must have a concept to describe certain occurrences as mandatory completion parts in dependency of the existence of one </w:t>
      </w:r>
      <w:r w:rsidRPr="008F535A">
        <w:t>or more related modules (KBL - module list concept).</w:t>
      </w:r>
    </w:p>
    <w:p w14:paraId="6F55E52A" w14:textId="77777777" w:rsidR="0076516D" w:rsidRDefault="0076516D" w:rsidP="002C65AC">
      <w:pPr>
        <w:pStyle w:val="VDABlocktext"/>
      </w:pPr>
    </w:p>
    <w:p w14:paraId="798BBD3D" w14:textId="25E23FA7" w:rsidR="0076516D" w:rsidRDefault="0037457B" w:rsidP="0076516D">
      <w:pPr>
        <w:pStyle w:val="berschrift2"/>
        <w:keepLines w:val="0"/>
        <w:numPr>
          <w:ilvl w:val="2"/>
          <w:numId w:val="2"/>
        </w:numPr>
        <w:autoSpaceDE/>
        <w:autoSpaceDN/>
        <w:adjustRightInd/>
        <w:spacing w:before="240" w:after="60" w:line="240" w:lineRule="auto"/>
        <w:rPr>
          <w:lang w:val="en-GB"/>
        </w:rPr>
      </w:pPr>
      <w:bookmarkStart w:id="111" w:name="_Toc33620285"/>
      <w:bookmarkStart w:id="112" w:name="_Toc373509047"/>
      <w:bookmarkStart w:id="113" w:name="_Toc27668590"/>
      <w:r>
        <w:rPr>
          <w:lang w:val="en-GB"/>
        </w:rPr>
        <w:t>Definition and reuse of complex parts</w:t>
      </w:r>
      <w:bookmarkEnd w:id="111"/>
    </w:p>
    <w:p w14:paraId="53010DF2" w14:textId="5EB555D6" w:rsidR="0076516D" w:rsidRDefault="009C0DDA" w:rsidP="0076516D">
      <w:pPr>
        <w:rPr>
          <w:lang w:val="en-GB"/>
        </w:rPr>
      </w:pPr>
      <w:r>
        <w:rPr>
          <w:lang w:val="en-GB"/>
        </w:rPr>
        <w:t xml:space="preserve">The VEC data format specification must have a concept to define complex parts and reuse them in different positions. </w:t>
      </w:r>
      <w:r w:rsidRPr="009C0DDA">
        <w:rPr>
          <w:lang w:val="en-GB"/>
        </w:rPr>
        <w:t>Wiring harnesses do not exclusively consist of simple components</w:t>
      </w:r>
      <w:r>
        <w:rPr>
          <w:lang w:val="en-GB"/>
        </w:rPr>
        <w:t xml:space="preserve">, but also of parts that are assembled themselves. This can range from ready-made cables (e.g. antenna or USB cables) up to complete (sub) harnesses (e.g. automatically manufactured modules or door harnesses used in the left and right door in the same </w:t>
      </w:r>
      <w:r w:rsidR="00742420">
        <w:rPr>
          <w:lang w:val="en-GB"/>
        </w:rPr>
        <w:t>manufactured way</w:t>
      </w:r>
      <w:r>
        <w:rPr>
          <w:lang w:val="en-GB"/>
        </w:rPr>
        <w:t>).</w:t>
      </w:r>
    </w:p>
    <w:p w14:paraId="6DAADF3C" w14:textId="6676DD05" w:rsidR="00742420" w:rsidRDefault="00742420" w:rsidP="0076516D">
      <w:pPr>
        <w:rPr>
          <w:lang w:val="en-GB"/>
        </w:rPr>
      </w:pPr>
      <w:r>
        <w:rPr>
          <w:lang w:val="en-GB"/>
        </w:rPr>
        <w:t>The reuse concept shall support at least the following aspects:</w:t>
      </w:r>
    </w:p>
    <w:p w14:paraId="3D301FF7" w14:textId="5A7090DE" w:rsidR="00742420" w:rsidRDefault="00742420" w:rsidP="003C2502">
      <w:pPr>
        <w:pStyle w:val="Listenabsatz"/>
        <w:numPr>
          <w:ilvl w:val="0"/>
          <w:numId w:val="59"/>
        </w:numPr>
        <w:rPr>
          <w:lang w:val="en-GB"/>
        </w:rPr>
      </w:pPr>
      <w:r>
        <w:rPr>
          <w:lang w:val="en-GB"/>
        </w:rPr>
        <w:t>Renaming in the context of usage (e.g. connector names, wire numbers)</w:t>
      </w:r>
    </w:p>
    <w:p w14:paraId="2B727801" w14:textId="19BFEA60" w:rsidR="00742420" w:rsidRDefault="00742420" w:rsidP="003C2502">
      <w:pPr>
        <w:pStyle w:val="Listenabsatz"/>
        <w:numPr>
          <w:ilvl w:val="0"/>
          <w:numId w:val="59"/>
        </w:numPr>
        <w:rPr>
          <w:lang w:val="en-GB"/>
        </w:rPr>
      </w:pPr>
      <w:r>
        <w:rPr>
          <w:lang w:val="en-GB"/>
        </w:rPr>
        <w:t>Mapping into the topology / geometry of the usage (e.g. right door / left door)</w:t>
      </w:r>
    </w:p>
    <w:p w14:paraId="728F2EFA" w14:textId="1EBF0F94" w:rsidR="00742420" w:rsidRDefault="00742420" w:rsidP="003C2502">
      <w:pPr>
        <w:pStyle w:val="Listenabsatz"/>
        <w:numPr>
          <w:ilvl w:val="0"/>
          <w:numId w:val="59"/>
        </w:numPr>
        <w:rPr>
          <w:lang w:val="en-GB"/>
        </w:rPr>
      </w:pPr>
      <w:r>
        <w:rPr>
          <w:lang w:val="en-GB"/>
        </w:rPr>
        <w:t>Correct electrological mapping in the context of the usage (e.g. realized schematic connections &amp; signals are usage dependant).</w:t>
      </w:r>
    </w:p>
    <w:p w14:paraId="22C5537F" w14:textId="7B90C917" w:rsidR="00742420" w:rsidRDefault="00742420" w:rsidP="003C2502">
      <w:pPr>
        <w:pStyle w:val="Listenabsatz"/>
        <w:numPr>
          <w:ilvl w:val="0"/>
          <w:numId w:val="59"/>
        </w:numPr>
        <w:rPr>
          <w:lang w:val="en-GB"/>
        </w:rPr>
      </w:pPr>
      <w:r>
        <w:rPr>
          <w:lang w:val="en-GB"/>
        </w:rPr>
        <w:t>Redefinition of properties in the context of the usage (e.g. some ready-made cables with connectors on only one side might have a fixed length and are cut to the correct length in the concrete usage).</w:t>
      </w:r>
    </w:p>
    <w:p w14:paraId="7C7F8065" w14:textId="64E46662" w:rsidR="00742420" w:rsidRPr="00742420" w:rsidRDefault="00742420" w:rsidP="003C2502">
      <w:pPr>
        <w:pStyle w:val="Listenabsatz"/>
        <w:numPr>
          <w:ilvl w:val="0"/>
          <w:numId w:val="59"/>
        </w:numPr>
        <w:rPr>
          <w:lang w:val="en-GB"/>
        </w:rPr>
      </w:pPr>
      <w:r>
        <w:rPr>
          <w:lang w:val="en-GB"/>
        </w:rPr>
        <w:t>Definition of the installation in the concrete usage (e.g. positioning of connectors, routing of cables)</w:t>
      </w:r>
    </w:p>
    <w:p w14:paraId="7921776B" w14:textId="4D456049" w:rsidR="002C65AC" w:rsidRDefault="002C65AC" w:rsidP="002C65AC">
      <w:pPr>
        <w:pStyle w:val="berschrift2"/>
        <w:keepLines w:val="0"/>
        <w:numPr>
          <w:ilvl w:val="1"/>
          <w:numId w:val="2"/>
        </w:numPr>
        <w:autoSpaceDE/>
        <w:autoSpaceDN/>
        <w:adjustRightInd/>
        <w:spacing w:before="240" w:after="60" w:line="240" w:lineRule="auto"/>
        <w:rPr>
          <w:lang w:val="en-GB"/>
        </w:rPr>
      </w:pPr>
      <w:bookmarkStart w:id="114" w:name="_Toc33620286"/>
      <w:r>
        <w:rPr>
          <w:lang w:val="en-GB"/>
        </w:rPr>
        <w:t xml:space="preserve">Additional requirements out of the </w:t>
      </w:r>
      <w:r w:rsidR="00DD1D20">
        <w:rPr>
          <w:lang w:val="en-GB"/>
        </w:rPr>
        <w:t>component description</w:t>
      </w:r>
      <w:r>
        <w:rPr>
          <w:lang w:val="en-GB"/>
        </w:rPr>
        <w:t xml:space="preserve"> perspective</w:t>
      </w:r>
      <w:bookmarkEnd w:id="112"/>
      <w:bookmarkEnd w:id="113"/>
      <w:bookmarkEnd w:id="114"/>
    </w:p>
    <w:p w14:paraId="13EF49C5" w14:textId="77777777" w:rsidR="002C65AC" w:rsidRDefault="002C65AC" w:rsidP="002C65AC">
      <w:pPr>
        <w:pStyle w:val="berschrift3"/>
        <w:keepLines w:val="0"/>
        <w:numPr>
          <w:ilvl w:val="2"/>
          <w:numId w:val="2"/>
        </w:numPr>
        <w:autoSpaceDE/>
        <w:autoSpaceDN/>
        <w:adjustRightInd/>
        <w:spacing w:before="240" w:after="60" w:line="240" w:lineRule="auto"/>
        <w:rPr>
          <w:lang w:val="en-GB"/>
        </w:rPr>
      </w:pPr>
      <w:bookmarkStart w:id="115" w:name="_Toc373509048"/>
      <w:bookmarkStart w:id="116" w:name="_Ref304475997"/>
      <w:bookmarkStart w:id="117" w:name="_Toc235801660"/>
      <w:bookmarkStart w:id="118" w:name="_Toc276891739"/>
      <w:r>
        <w:rPr>
          <w:lang w:val="en-GB"/>
        </w:rPr>
        <w:t>Usage Nodes</w:t>
      </w:r>
      <w:bookmarkEnd w:id="115"/>
    </w:p>
    <w:p w14:paraId="5DEDD4D2" w14:textId="77777777" w:rsidR="002C65AC" w:rsidRPr="00D01269" w:rsidRDefault="002C65AC" w:rsidP="002C65AC">
      <w:pPr>
        <w:rPr>
          <w:lang w:val="en-GB"/>
        </w:rPr>
      </w:pPr>
      <w:r>
        <w:rPr>
          <w:lang w:val="en-GB"/>
        </w:rPr>
        <w:t>The VEC must provide a concept to support usage nodes. Usage nodes are a representation of an abstract position in a vehicle, independent from the concrete perspective (ELOG, GEO, …). Usage nodes are used to provide a consistent naming over different electrical systems and different development branches.</w:t>
      </w:r>
    </w:p>
    <w:p w14:paraId="080A565B" w14:textId="77777777" w:rsidR="002C65AC" w:rsidRDefault="002C65AC" w:rsidP="002C65AC">
      <w:pPr>
        <w:pStyle w:val="berschrift3"/>
        <w:keepLines w:val="0"/>
        <w:numPr>
          <w:ilvl w:val="2"/>
          <w:numId w:val="2"/>
        </w:numPr>
        <w:autoSpaceDE/>
        <w:autoSpaceDN/>
        <w:adjustRightInd/>
        <w:spacing w:before="240" w:after="60" w:line="240" w:lineRule="auto"/>
        <w:rPr>
          <w:lang w:val="en-GB"/>
        </w:rPr>
      </w:pPr>
      <w:bookmarkStart w:id="119" w:name="_Toc373509049"/>
      <w:r w:rsidRPr="001976D0">
        <w:rPr>
          <w:lang w:val="en-GB"/>
        </w:rPr>
        <w:t>Support</w:t>
      </w:r>
      <w:r>
        <w:rPr>
          <w:lang w:val="en-GB"/>
        </w:rPr>
        <w:t>ing the</w:t>
      </w:r>
      <w:r w:rsidRPr="001976D0">
        <w:rPr>
          <w:lang w:val="en-GB"/>
        </w:rPr>
        <w:t xml:space="preserve"> selection</w:t>
      </w:r>
      <w:r>
        <w:rPr>
          <w:lang w:val="en-GB"/>
        </w:rPr>
        <w:t xml:space="preserve"> of terminals and related parts</w:t>
      </w:r>
      <w:bookmarkEnd w:id="116"/>
      <w:bookmarkEnd w:id="119"/>
    </w:p>
    <w:p w14:paraId="0F9FA147" w14:textId="77777777" w:rsidR="002C65AC" w:rsidRDefault="002C65AC" w:rsidP="002C65AC">
      <w:pPr>
        <w:pStyle w:val="VDABlocktext"/>
      </w:pPr>
      <w:r w:rsidRPr="00757E09">
        <w:t xml:space="preserve">In many companies, the selection process of concrete terminals, cavity seals and cavity plugs </w:t>
      </w:r>
      <w:proofErr w:type="gramStart"/>
      <w:r w:rsidRPr="00757E09">
        <w:t>is</w:t>
      </w:r>
      <w:proofErr w:type="gramEnd"/>
      <w:r w:rsidRPr="00757E09">
        <w:t xml:space="preserve"> done automatically on the basis of an abstract contacting specification and a components</w:t>
      </w:r>
      <w:r>
        <w:t xml:space="preserve"> library. Against this background, the </w:t>
      </w:r>
      <w:r w:rsidRPr="00256769">
        <w:t xml:space="preserve">VEC data format specification must </w:t>
      </w:r>
      <w:r>
        <w:t>enable the description of all data those component libraries typically contain. At least, the following information must be able to be described:</w:t>
      </w:r>
    </w:p>
    <w:p w14:paraId="79FAC774" w14:textId="77777777" w:rsidR="002C65AC" w:rsidRDefault="002C65AC" w:rsidP="00D50625">
      <w:pPr>
        <w:pStyle w:val="VDABlocktext"/>
        <w:numPr>
          <w:ilvl w:val="0"/>
          <w:numId w:val="29"/>
        </w:numPr>
      </w:pPr>
      <w:r>
        <w:t>Existing compatibility between cavity and terminal</w:t>
      </w:r>
    </w:p>
    <w:p w14:paraId="24C2A2DB" w14:textId="77777777" w:rsidR="002C65AC" w:rsidRDefault="002C65AC" w:rsidP="00D50625">
      <w:pPr>
        <w:pStyle w:val="VDABlocktext"/>
        <w:numPr>
          <w:ilvl w:val="0"/>
          <w:numId w:val="29"/>
        </w:numPr>
      </w:pPr>
      <w:r>
        <w:t>Existing compatibility between cavity and cavity plug</w:t>
      </w:r>
    </w:p>
    <w:p w14:paraId="59EE6CD2" w14:textId="77777777" w:rsidR="002C65AC" w:rsidRDefault="002C65AC" w:rsidP="00D50625">
      <w:pPr>
        <w:pStyle w:val="VDABlocktext"/>
        <w:numPr>
          <w:ilvl w:val="0"/>
          <w:numId w:val="29"/>
        </w:numPr>
      </w:pPr>
      <w:r>
        <w:t>Existing compatibility between cavity and wire (type)</w:t>
      </w:r>
    </w:p>
    <w:p w14:paraId="2AD19626" w14:textId="77777777" w:rsidR="002C65AC" w:rsidRDefault="002C65AC" w:rsidP="00D50625">
      <w:pPr>
        <w:pStyle w:val="VDABlocktext"/>
        <w:numPr>
          <w:ilvl w:val="0"/>
          <w:numId w:val="29"/>
        </w:numPr>
      </w:pPr>
      <w:r>
        <w:t>Existing compatibility between terminal and wire (regarding core and insulation)</w:t>
      </w:r>
    </w:p>
    <w:p w14:paraId="4579EBD2" w14:textId="77777777" w:rsidR="002C65AC" w:rsidRDefault="002C65AC" w:rsidP="00D50625">
      <w:pPr>
        <w:pStyle w:val="VDABlocktext"/>
        <w:numPr>
          <w:ilvl w:val="0"/>
          <w:numId w:val="29"/>
        </w:numPr>
      </w:pPr>
      <w:r>
        <w:t>Classification of a terminal as multi crimp able</w:t>
      </w:r>
    </w:p>
    <w:p w14:paraId="7158C415" w14:textId="77777777" w:rsidR="002C65AC" w:rsidRDefault="002C65AC" w:rsidP="00D50625">
      <w:pPr>
        <w:pStyle w:val="VDABlocktext"/>
        <w:numPr>
          <w:ilvl w:val="0"/>
          <w:numId w:val="29"/>
        </w:numPr>
      </w:pPr>
      <w:r>
        <w:lastRenderedPageBreak/>
        <w:t>Material information of terminals (basic material, plating material of terminal reception and wire reception)</w:t>
      </w:r>
    </w:p>
    <w:p w14:paraId="75674FF0" w14:textId="77777777" w:rsidR="002C65AC" w:rsidRPr="00E941EE" w:rsidRDefault="002C65AC" w:rsidP="00D50625">
      <w:pPr>
        <w:pStyle w:val="VDABlocktext"/>
        <w:numPr>
          <w:ilvl w:val="0"/>
          <w:numId w:val="29"/>
        </w:numPr>
      </w:pPr>
      <w:r w:rsidRPr="00E941EE">
        <w:t>Compatibility of a cavity seal in dependency of cavity, terminal and wire</w:t>
      </w:r>
    </w:p>
    <w:p w14:paraId="1772A333" w14:textId="77777777" w:rsidR="002C65AC" w:rsidRPr="00E941EE" w:rsidRDefault="002C65AC" w:rsidP="00D50625">
      <w:pPr>
        <w:pStyle w:val="VDABlocktext"/>
        <w:numPr>
          <w:ilvl w:val="0"/>
          <w:numId w:val="29"/>
        </w:numPr>
      </w:pPr>
      <w:r w:rsidRPr="00E941EE">
        <w:t>The suited contacting method (crimp, weld, …)</w:t>
      </w:r>
    </w:p>
    <w:p w14:paraId="23EB9C7E" w14:textId="77777777" w:rsidR="002C65AC" w:rsidRPr="00E941EE" w:rsidRDefault="002C65AC" w:rsidP="002C65AC">
      <w:pPr>
        <w:pStyle w:val="VDABlocktext"/>
      </w:pPr>
      <w:r w:rsidRPr="00E941EE">
        <w:t>Note: The VEC data format specification must enable compatibility relationships to be explicitly defined (a</w:t>
      </w:r>
      <w:r>
        <w:t>lternatively by instances-based or grouping-type-</w:t>
      </w:r>
      <w:r w:rsidRPr="00E941EE">
        <w:t xml:space="preserve">based </w:t>
      </w:r>
      <w:r>
        <w:t>compatibility statements</w:t>
      </w:r>
      <w:r w:rsidRPr="00E941EE">
        <w:t>) as well as implicitly by type specific (cavity, terminal, …) attributes and its values.</w:t>
      </w:r>
    </w:p>
    <w:p w14:paraId="20DF53C2" w14:textId="77777777" w:rsidR="002C65AC" w:rsidRPr="00E941EE" w:rsidRDefault="002C65AC" w:rsidP="002C65AC">
      <w:pPr>
        <w:pStyle w:val="berschrift3"/>
        <w:keepLines w:val="0"/>
        <w:numPr>
          <w:ilvl w:val="2"/>
          <w:numId w:val="2"/>
        </w:numPr>
        <w:autoSpaceDE/>
        <w:autoSpaceDN/>
        <w:adjustRightInd/>
        <w:spacing w:before="240" w:after="60" w:line="240" w:lineRule="auto"/>
        <w:rPr>
          <w:lang w:val="en-GB"/>
        </w:rPr>
      </w:pPr>
      <w:bookmarkStart w:id="120" w:name="_Toc373509050"/>
      <w:r>
        <w:rPr>
          <w:lang w:val="en-GB"/>
        </w:rPr>
        <w:t>Design</w:t>
      </w:r>
      <w:r w:rsidRPr="00E941EE">
        <w:rPr>
          <w:lang w:val="en-GB"/>
        </w:rPr>
        <w:t xml:space="preserve"> relevant attributes</w:t>
      </w:r>
      <w:bookmarkEnd w:id="120"/>
    </w:p>
    <w:p w14:paraId="329D05FB" w14:textId="77777777" w:rsidR="002C65AC" w:rsidRDefault="002C65AC" w:rsidP="002C65AC">
      <w:pPr>
        <w:pStyle w:val="VDABlocktext"/>
      </w:pPr>
      <w:r>
        <w:t xml:space="preserve">In many companies, the part descriptions within component libraries contain some technical detail information that are relevant for a designer when he </w:t>
      </w:r>
      <w:proofErr w:type="gramStart"/>
      <w:r>
        <w:t>has to</w:t>
      </w:r>
      <w:proofErr w:type="gramEnd"/>
      <w:r>
        <w:t xml:space="preserve"> search and chose a dedicated part with dedicated technical properties. Against this background, the VEC data format specification must enable the description of the most common technical properties that are typically needed for this purpose.</w:t>
      </w:r>
    </w:p>
    <w:p w14:paraId="4CFB331E" w14:textId="06350F74" w:rsidR="002C65AC" w:rsidRDefault="00AD7FB5" w:rsidP="002C65AC">
      <w:pPr>
        <w:pStyle w:val="VDABlocktext"/>
      </w:pPr>
      <w:r>
        <w:t>Below</w:t>
      </w:r>
      <w:r w:rsidR="002C65AC">
        <w:t xml:space="preserve">, </w:t>
      </w:r>
      <w:r>
        <w:t xml:space="preserve">a few </w:t>
      </w:r>
      <w:r w:rsidR="002C65AC">
        <w:t>examples of such properties are listed. The list contains only properties in addition to the chapters </w:t>
      </w:r>
      <w:r w:rsidR="002C65AC">
        <w:fldChar w:fldCharType="begin"/>
      </w:r>
      <w:r w:rsidR="002C65AC">
        <w:instrText xml:space="preserve"> REF _Ref287526142 \r \h </w:instrText>
      </w:r>
      <w:r w:rsidR="002C65AC">
        <w:fldChar w:fldCharType="separate"/>
      </w:r>
      <w:r w:rsidR="004714EB">
        <w:t>3.1</w:t>
      </w:r>
      <w:r w:rsidR="002C65AC">
        <w:fldChar w:fldCharType="end"/>
      </w:r>
      <w:r w:rsidR="002C65AC">
        <w:t>, </w:t>
      </w:r>
      <w:r w:rsidR="002C65AC">
        <w:fldChar w:fldCharType="begin"/>
      </w:r>
      <w:r w:rsidR="002C65AC">
        <w:instrText xml:space="preserve"> REF _Ref287525632 \r \h </w:instrText>
      </w:r>
      <w:r w:rsidR="002C65AC">
        <w:fldChar w:fldCharType="separate"/>
      </w:r>
      <w:r w:rsidR="004714EB">
        <w:t>3.3.1</w:t>
      </w:r>
      <w:r w:rsidR="002C65AC">
        <w:fldChar w:fldCharType="end"/>
      </w:r>
      <w:r w:rsidR="002C65AC">
        <w:t xml:space="preserve"> and </w:t>
      </w:r>
      <w:r w:rsidR="002C65AC">
        <w:fldChar w:fldCharType="begin"/>
      </w:r>
      <w:r w:rsidR="002C65AC">
        <w:instrText xml:space="preserve"> REF _Ref304475997 \r \h </w:instrText>
      </w:r>
      <w:r w:rsidR="002C65AC">
        <w:fldChar w:fldCharType="separate"/>
      </w:r>
      <w:r w:rsidR="004714EB">
        <w:t>3.4.1</w:t>
      </w:r>
      <w:r w:rsidR="002C65AC">
        <w:fldChar w:fldCharType="end"/>
      </w:r>
      <w:r w:rsidR="002C65AC">
        <w:t>.</w:t>
      </w:r>
    </w:p>
    <w:p w14:paraId="5BE4E3EF" w14:textId="77777777" w:rsidR="002C65AC" w:rsidRDefault="002C65AC" w:rsidP="00D50625">
      <w:pPr>
        <w:pStyle w:val="VDABlocktext"/>
        <w:numPr>
          <w:ilvl w:val="0"/>
          <w:numId w:val="30"/>
        </w:numPr>
      </w:pPr>
      <w:r>
        <w:t>All parts concerning</w:t>
      </w:r>
    </w:p>
    <w:p w14:paraId="77092016" w14:textId="77777777" w:rsidR="002C65AC" w:rsidRDefault="002C65AC" w:rsidP="00D50625">
      <w:pPr>
        <w:pStyle w:val="VDABlocktext"/>
        <w:numPr>
          <w:ilvl w:val="1"/>
          <w:numId w:val="30"/>
        </w:numPr>
      </w:pPr>
      <w:r>
        <w:t>The robustness against water, oil, petrol, …</w:t>
      </w:r>
    </w:p>
    <w:p w14:paraId="6DE9CDB8" w14:textId="2A339854" w:rsidR="002C65AC" w:rsidRDefault="002C65AC" w:rsidP="00BF0FD4">
      <w:pPr>
        <w:pStyle w:val="VDABlocktext"/>
        <w:numPr>
          <w:ilvl w:val="1"/>
          <w:numId w:val="30"/>
        </w:numPr>
      </w:pPr>
      <w:r>
        <w:t xml:space="preserve">The permitted temperature </w:t>
      </w:r>
      <w:proofErr w:type="gramStart"/>
      <w:r>
        <w:t>range</w:t>
      </w:r>
      <w:proofErr w:type="gramEnd"/>
    </w:p>
    <w:p w14:paraId="3D85FF89" w14:textId="77777777" w:rsidR="002C65AC" w:rsidRDefault="002C65AC" w:rsidP="00D50625">
      <w:pPr>
        <w:pStyle w:val="VDABlocktext"/>
        <w:numPr>
          <w:ilvl w:val="0"/>
          <w:numId w:val="30"/>
        </w:numPr>
      </w:pPr>
      <w:r>
        <w:t>In case of wires respectively cores</w:t>
      </w:r>
    </w:p>
    <w:p w14:paraId="58A8EFA1" w14:textId="77777777" w:rsidR="002C65AC" w:rsidRDefault="002C65AC" w:rsidP="00D50625">
      <w:pPr>
        <w:pStyle w:val="VDABlocktext"/>
        <w:numPr>
          <w:ilvl w:val="1"/>
          <w:numId w:val="30"/>
        </w:numPr>
      </w:pPr>
      <w:r>
        <w:t>The minimum bend radius</w:t>
      </w:r>
    </w:p>
    <w:p w14:paraId="63FDCA8E" w14:textId="5AB43C04" w:rsidR="002C65AC" w:rsidRDefault="002C65AC" w:rsidP="00D50625">
      <w:pPr>
        <w:pStyle w:val="VDABlocktext"/>
        <w:numPr>
          <w:ilvl w:val="1"/>
          <w:numId w:val="30"/>
        </w:numPr>
      </w:pPr>
      <w:r>
        <w:t xml:space="preserve">The permitted voltage </w:t>
      </w:r>
      <w:proofErr w:type="gramStart"/>
      <w:r>
        <w:t>range</w:t>
      </w:r>
      <w:proofErr w:type="gramEnd"/>
    </w:p>
    <w:p w14:paraId="1E3079E0" w14:textId="5A370DCD" w:rsidR="002C65AC" w:rsidRDefault="002C65AC" w:rsidP="00BF0FD4">
      <w:pPr>
        <w:pStyle w:val="VDABlocktext"/>
        <w:numPr>
          <w:ilvl w:val="1"/>
          <w:numId w:val="30"/>
        </w:numPr>
      </w:pPr>
      <w:r>
        <w:t>The insulation material and thickness</w:t>
      </w:r>
    </w:p>
    <w:p w14:paraId="44C046BD" w14:textId="77777777" w:rsidR="002C65AC" w:rsidRDefault="002C65AC" w:rsidP="00D50625">
      <w:pPr>
        <w:pStyle w:val="VDABlocktext"/>
        <w:numPr>
          <w:ilvl w:val="0"/>
          <w:numId w:val="30"/>
        </w:numPr>
      </w:pPr>
      <w:r>
        <w:t>In case of terminals</w:t>
      </w:r>
    </w:p>
    <w:p w14:paraId="1F669BA0" w14:textId="77777777" w:rsidR="002C65AC" w:rsidRDefault="002C65AC" w:rsidP="00D50625">
      <w:pPr>
        <w:pStyle w:val="VDABlocktext"/>
        <w:numPr>
          <w:ilvl w:val="1"/>
          <w:numId w:val="30"/>
        </w:numPr>
      </w:pPr>
      <w:r>
        <w:t>The gender</w:t>
      </w:r>
    </w:p>
    <w:p w14:paraId="3E6D103B" w14:textId="08E7DE14" w:rsidR="002C65AC" w:rsidRDefault="002C65AC" w:rsidP="00D50625">
      <w:pPr>
        <w:pStyle w:val="VDABlocktext"/>
        <w:numPr>
          <w:ilvl w:val="1"/>
          <w:numId w:val="30"/>
        </w:numPr>
      </w:pPr>
      <w:r>
        <w:t xml:space="preserve">The </w:t>
      </w:r>
      <w:r w:rsidR="007F6543">
        <w:t>pull-out</w:t>
      </w:r>
      <w:r>
        <w:t xml:space="preserve"> force</w:t>
      </w:r>
    </w:p>
    <w:p w14:paraId="79148FBB" w14:textId="77777777" w:rsidR="002C65AC" w:rsidRDefault="002C65AC" w:rsidP="00D50625">
      <w:pPr>
        <w:pStyle w:val="VDABlocktext"/>
        <w:numPr>
          <w:ilvl w:val="1"/>
          <w:numId w:val="30"/>
        </w:numPr>
      </w:pPr>
      <w:r>
        <w:t>The permitted current range information in dependency of nominal voltage and core cross section area</w:t>
      </w:r>
    </w:p>
    <w:p w14:paraId="24DAF325" w14:textId="77777777" w:rsidR="002C65AC" w:rsidRDefault="002C65AC" w:rsidP="002C65AC">
      <w:pPr>
        <w:pStyle w:val="berschrift3"/>
        <w:keepLines w:val="0"/>
        <w:numPr>
          <w:ilvl w:val="2"/>
          <w:numId w:val="2"/>
        </w:numPr>
        <w:autoSpaceDE/>
        <w:autoSpaceDN/>
        <w:adjustRightInd/>
        <w:spacing w:before="240" w:after="60" w:line="240" w:lineRule="auto"/>
        <w:rPr>
          <w:lang w:val="en-GB"/>
        </w:rPr>
      </w:pPr>
      <w:bookmarkStart w:id="121" w:name="_Toc373509051"/>
      <w:r>
        <w:rPr>
          <w:lang w:val="en-GB"/>
        </w:rPr>
        <w:t>Parts classification</w:t>
      </w:r>
      <w:bookmarkEnd w:id="121"/>
    </w:p>
    <w:p w14:paraId="7EAE8FCE" w14:textId="77777777" w:rsidR="002C65AC" w:rsidRDefault="002C65AC" w:rsidP="002C65AC">
      <w:pPr>
        <w:pStyle w:val="VDABlocktext"/>
      </w:pPr>
      <w:r>
        <w:t>The VEC data format specification must have a dedicated parts classification concept which allows a parts type specific description of technical properties. Unlike the KBL the VEC data format specification shall allow parts to be member of more than just one parts classification.</w:t>
      </w:r>
    </w:p>
    <w:p w14:paraId="09CFC8FA" w14:textId="77777777" w:rsidR="002C65AC" w:rsidRPr="00757E09" w:rsidRDefault="002C65AC" w:rsidP="002C65AC">
      <w:pPr>
        <w:pStyle w:val="VDABlocktext"/>
      </w:pPr>
      <w:r>
        <w:t>Afterwards, some examples of parts are listed that must be considered by the VEC parts classification concept.</w:t>
      </w:r>
    </w:p>
    <w:p w14:paraId="035DCB1B" w14:textId="77777777" w:rsidR="002C65AC" w:rsidRDefault="002C65AC" w:rsidP="00D50625">
      <w:pPr>
        <w:pStyle w:val="VDABlocktext"/>
        <w:numPr>
          <w:ilvl w:val="0"/>
          <w:numId w:val="30"/>
        </w:numPr>
        <w:tabs>
          <w:tab w:val="left" w:pos="3060"/>
        </w:tabs>
        <w:ind w:left="3060" w:hanging="2776"/>
      </w:pPr>
      <w:r>
        <w:t>Connector housings:</w:t>
      </w:r>
      <w:r>
        <w:tab/>
        <w:t>female / male and mixed housings, pin connector sockets</w:t>
      </w:r>
    </w:p>
    <w:p w14:paraId="40458BB2" w14:textId="11D212FE" w:rsidR="002C65AC" w:rsidRDefault="002C65AC" w:rsidP="00D50625">
      <w:pPr>
        <w:pStyle w:val="VDABlocktext"/>
        <w:numPr>
          <w:ilvl w:val="0"/>
          <w:numId w:val="30"/>
        </w:numPr>
        <w:ind w:left="3060" w:hanging="2776"/>
      </w:pPr>
      <w:r>
        <w:t xml:space="preserve">Terminals: </w:t>
      </w:r>
      <w:r>
        <w:tab/>
        <w:t xml:space="preserve">female and male pluggable terminals, ring terminals, battery terminals, coaxial terminals, contact bridges, </w:t>
      </w:r>
      <w:r w:rsidRPr="0059534C">
        <w:t>bifurcated contact</w:t>
      </w:r>
      <w:r>
        <w:t>s, optical fibre contact, end-to-end connectors (core separating</w:t>
      </w:r>
      <w:r w:rsidR="007F6543">
        <w:t>),</w:t>
      </w:r>
      <w:r>
        <w:t xml:space="preserve"> Insulation displacement connectors (</w:t>
      </w:r>
      <w:r w:rsidR="007F6543">
        <w:t>non-core</w:t>
      </w:r>
      <w:r>
        <w:t xml:space="preserve"> separating), comb connector</w:t>
      </w:r>
    </w:p>
    <w:p w14:paraId="470D110B" w14:textId="77777777" w:rsidR="002C65AC" w:rsidRDefault="002C65AC" w:rsidP="00D50625">
      <w:pPr>
        <w:pStyle w:val="VDABlocktext"/>
        <w:numPr>
          <w:ilvl w:val="0"/>
          <w:numId w:val="30"/>
        </w:numPr>
        <w:ind w:left="3060" w:hanging="2776"/>
      </w:pPr>
      <w:r>
        <w:lastRenderedPageBreak/>
        <w:t>Wires:</w:t>
      </w:r>
      <w:r>
        <w:tab/>
        <w:t>single core wires, multi core wires (regarding possible twisting and shielding)</w:t>
      </w:r>
    </w:p>
    <w:p w14:paraId="5B53A39E" w14:textId="77777777" w:rsidR="002C65AC" w:rsidRDefault="002C65AC" w:rsidP="00D50625">
      <w:pPr>
        <w:pStyle w:val="VDABlocktext"/>
        <w:numPr>
          <w:ilvl w:val="0"/>
          <w:numId w:val="30"/>
        </w:numPr>
        <w:ind w:left="3060" w:hanging="2776"/>
      </w:pPr>
      <w:r>
        <w:t>Wire protections:</w:t>
      </w:r>
      <w:r>
        <w:tab/>
        <w:t>tapes, sleeves and tubes, fittings</w:t>
      </w:r>
    </w:p>
    <w:p w14:paraId="32B8CF52" w14:textId="0A9C7F58" w:rsidR="002C65AC" w:rsidRDefault="002C65AC" w:rsidP="00D50625">
      <w:pPr>
        <w:pStyle w:val="VDABlocktext"/>
        <w:numPr>
          <w:ilvl w:val="0"/>
          <w:numId w:val="30"/>
        </w:numPr>
        <w:ind w:left="3060" w:hanging="2776"/>
      </w:pPr>
      <w:r>
        <w:t>Seals:</w:t>
      </w:r>
      <w:r>
        <w:tab/>
        <w:t>cavity seals, cavity plugs</w:t>
      </w:r>
      <w:r w:rsidR="00D84877">
        <w:t>,</w:t>
      </w:r>
      <w:r>
        <w:t xml:space="preserve"> and sealing mats</w:t>
      </w:r>
    </w:p>
    <w:p w14:paraId="76F65E58" w14:textId="0D1951C2" w:rsidR="002C65AC" w:rsidRDefault="002C65AC" w:rsidP="00D50625">
      <w:pPr>
        <w:pStyle w:val="VDABlocktext"/>
        <w:numPr>
          <w:ilvl w:val="0"/>
          <w:numId w:val="30"/>
        </w:numPr>
        <w:ind w:left="3060" w:hanging="2776"/>
      </w:pPr>
      <w:r>
        <w:t>Fixings:</w:t>
      </w:r>
      <w:r>
        <w:tab/>
        <w:t xml:space="preserve">clips and </w:t>
      </w:r>
      <w:r w:rsidR="00F93AF4">
        <w:t>cable ties</w:t>
      </w:r>
    </w:p>
    <w:p w14:paraId="648E42D6" w14:textId="1F62429D" w:rsidR="002C65AC" w:rsidRDefault="002C65AC" w:rsidP="00D50625">
      <w:pPr>
        <w:pStyle w:val="VDABlocktext"/>
        <w:numPr>
          <w:ilvl w:val="0"/>
          <w:numId w:val="30"/>
        </w:numPr>
        <w:ind w:left="3060" w:hanging="2776"/>
      </w:pPr>
      <w:r w:rsidRPr="00436D75">
        <w:t>Grommets:</w:t>
      </w:r>
      <w:r w:rsidRPr="00436D75">
        <w:tab/>
        <w:t>bend prot</w:t>
      </w:r>
      <w:r>
        <w:t xml:space="preserve">ection sleeves, rubber </w:t>
      </w:r>
      <w:r w:rsidR="00F93AF4">
        <w:t>grommets</w:t>
      </w:r>
    </w:p>
    <w:p w14:paraId="2EFF046B" w14:textId="17A25149" w:rsidR="00A533D2" w:rsidRDefault="00A533D2" w:rsidP="00D50625">
      <w:pPr>
        <w:pStyle w:val="VDABlocktext"/>
        <w:numPr>
          <w:ilvl w:val="0"/>
          <w:numId w:val="30"/>
        </w:numPr>
        <w:ind w:left="3060" w:hanging="2776"/>
      </w:pPr>
      <w:bookmarkStart w:id="122" w:name="_Toc373509052"/>
      <w:r>
        <w:t>E/E-Components:</w:t>
      </w:r>
      <w:r>
        <w:tab/>
      </w:r>
      <w:r w:rsidRPr="007F6543">
        <w:t>ECU</w:t>
      </w:r>
      <w:r>
        <w:t>s</w:t>
      </w:r>
      <w:r w:rsidRPr="007F6543">
        <w:t>, sensor</w:t>
      </w:r>
      <w:r>
        <w:t>s</w:t>
      </w:r>
      <w:r w:rsidRPr="007F6543">
        <w:t>, relay</w:t>
      </w:r>
      <w:r>
        <w:t>s</w:t>
      </w:r>
      <w:r w:rsidRPr="007F6543">
        <w:t>, antenna</w:t>
      </w:r>
      <w:r>
        <w:t>s</w:t>
      </w:r>
      <w:r w:rsidRPr="007F6543">
        <w:t>, batter</w:t>
      </w:r>
      <w:r>
        <w:t>ies</w:t>
      </w:r>
      <w:r w:rsidRPr="007F6543">
        <w:t>, fuse</w:t>
      </w:r>
      <w:r>
        <w:t xml:space="preserve">s, </w:t>
      </w:r>
      <w:r w:rsidR="00D84877">
        <w:t>an</w:t>
      </w:r>
      <w:r w:rsidR="00BF0FD4">
        <w:t xml:space="preserve">d </w:t>
      </w:r>
      <w:r>
        <w:t>component boxes</w:t>
      </w:r>
    </w:p>
    <w:p w14:paraId="6314D980" w14:textId="77777777" w:rsidR="002C65AC" w:rsidRPr="00237EA2" w:rsidRDefault="002C65AC" w:rsidP="002C65AC">
      <w:pPr>
        <w:pStyle w:val="berschrift3"/>
        <w:keepLines w:val="0"/>
        <w:numPr>
          <w:ilvl w:val="2"/>
          <w:numId w:val="2"/>
        </w:numPr>
        <w:autoSpaceDE/>
        <w:autoSpaceDN/>
        <w:adjustRightInd/>
        <w:spacing w:before="240" w:after="60" w:line="240" w:lineRule="auto"/>
        <w:rPr>
          <w:lang w:val="en-GB"/>
        </w:rPr>
      </w:pPr>
      <w:r w:rsidRPr="00237EA2">
        <w:rPr>
          <w:lang w:val="en-GB"/>
        </w:rPr>
        <w:t xml:space="preserve">Description of OEM-parts </w:t>
      </w:r>
      <w:r>
        <w:rPr>
          <w:lang w:val="en-GB"/>
        </w:rPr>
        <w:t>interrelated with its components supplier(s) and manufacturer(s)</w:t>
      </w:r>
      <w:bookmarkEnd w:id="122"/>
    </w:p>
    <w:p w14:paraId="31E8E00A" w14:textId="77777777" w:rsidR="002C65AC" w:rsidRDefault="002C65AC" w:rsidP="002C65AC">
      <w:pPr>
        <w:pStyle w:val="VDABlocktext"/>
      </w:pPr>
      <w:r>
        <w:t>The VEC data format specification must allow the description of OEM parts interrelated with its components supplier(s) and manufacturer(s). For this, it must be possible to describe a mapping of the relevant part numbers. However, for some special cases, the VEC data format specification must allow the definition of mappings that consider further details as well.</w:t>
      </w:r>
    </w:p>
    <w:p w14:paraId="4DE79F9F" w14:textId="561906CF" w:rsidR="002C65AC" w:rsidRDefault="002C65AC" w:rsidP="002C65AC">
      <w:pPr>
        <w:pStyle w:val="berschrift2"/>
        <w:keepLines w:val="0"/>
        <w:numPr>
          <w:ilvl w:val="1"/>
          <w:numId w:val="2"/>
        </w:numPr>
        <w:autoSpaceDE/>
        <w:autoSpaceDN/>
        <w:adjustRightInd/>
        <w:spacing w:before="240" w:after="60" w:line="240" w:lineRule="auto"/>
        <w:rPr>
          <w:lang w:val="en-GB"/>
        </w:rPr>
      </w:pPr>
      <w:bookmarkStart w:id="123" w:name="_Toc373509053"/>
      <w:bookmarkStart w:id="124" w:name="_Toc27668591"/>
      <w:bookmarkStart w:id="125" w:name="_Toc33620287"/>
      <w:r>
        <w:rPr>
          <w:lang w:val="en-GB"/>
        </w:rPr>
        <w:t xml:space="preserve">Additional requirements out of the </w:t>
      </w:r>
      <w:r w:rsidR="00DD1D20">
        <w:rPr>
          <w:lang w:val="en-GB"/>
        </w:rPr>
        <w:t xml:space="preserve">geometry/topology </w:t>
      </w:r>
      <w:r>
        <w:rPr>
          <w:lang w:val="en-GB"/>
        </w:rPr>
        <w:t>perspective</w:t>
      </w:r>
      <w:bookmarkEnd w:id="123"/>
      <w:bookmarkEnd w:id="124"/>
      <w:bookmarkEnd w:id="125"/>
    </w:p>
    <w:p w14:paraId="49E3753F" w14:textId="77777777" w:rsidR="002C65AC" w:rsidRDefault="002C65AC" w:rsidP="002C65AC">
      <w:pPr>
        <w:pStyle w:val="berschrift3"/>
        <w:keepLines w:val="0"/>
        <w:numPr>
          <w:ilvl w:val="2"/>
          <w:numId w:val="2"/>
        </w:numPr>
        <w:autoSpaceDE/>
        <w:autoSpaceDN/>
        <w:adjustRightInd/>
        <w:spacing w:before="240" w:after="60" w:line="240" w:lineRule="auto"/>
        <w:rPr>
          <w:lang w:val="en-GB"/>
        </w:rPr>
      </w:pPr>
      <w:bookmarkStart w:id="126" w:name="_Toc373509054"/>
      <w:r>
        <w:rPr>
          <w:lang w:val="en-GB"/>
        </w:rPr>
        <w:t>Topology</w:t>
      </w:r>
      <w:bookmarkEnd w:id="126"/>
    </w:p>
    <w:p w14:paraId="3615CD9A" w14:textId="77777777" w:rsidR="002C65AC" w:rsidRDefault="002C65AC" w:rsidP="002C65AC">
      <w:pPr>
        <w:pStyle w:val="VDABlocktext"/>
      </w:pPr>
      <w:r>
        <w:t>The VEC data format specification must have a concept to describe topology. This concept must consider</w:t>
      </w:r>
    </w:p>
    <w:p w14:paraId="7D7D4D01" w14:textId="77777777" w:rsidR="002C65AC" w:rsidRDefault="002C65AC" w:rsidP="00D50625">
      <w:pPr>
        <w:pStyle w:val="VDABlocktext"/>
        <w:numPr>
          <w:ilvl w:val="0"/>
          <w:numId w:val="31"/>
        </w:numPr>
      </w:pPr>
      <w:r>
        <w:t>Topology nodes (without coordinates)</w:t>
      </w:r>
    </w:p>
    <w:p w14:paraId="4B002B2E" w14:textId="77777777" w:rsidR="002C65AC" w:rsidRDefault="002C65AC" w:rsidP="00D50625">
      <w:pPr>
        <w:pStyle w:val="VDABlocktext"/>
        <w:numPr>
          <w:ilvl w:val="0"/>
          <w:numId w:val="31"/>
        </w:numPr>
      </w:pPr>
      <w:r>
        <w:t>Directed topology segments which are related to the topology nodes</w:t>
      </w:r>
    </w:p>
    <w:p w14:paraId="60855B73" w14:textId="77777777" w:rsidR="002C65AC" w:rsidRPr="00E746F7" w:rsidRDefault="002C65AC" w:rsidP="00D50625">
      <w:pPr>
        <w:pStyle w:val="VDABlocktext"/>
        <w:numPr>
          <w:ilvl w:val="0"/>
          <w:numId w:val="31"/>
        </w:numPr>
      </w:pPr>
      <w:r>
        <w:t>Further data like segment length and segment cross section area</w:t>
      </w:r>
    </w:p>
    <w:p w14:paraId="77123F83" w14:textId="77777777" w:rsidR="002C65AC" w:rsidRDefault="002C65AC" w:rsidP="002C65AC">
      <w:pPr>
        <w:pStyle w:val="VDABlocktext"/>
      </w:pPr>
      <w:r>
        <w:t>The topology concept must be designed as the interrelating element between 2D and 3D views.</w:t>
      </w:r>
    </w:p>
    <w:p w14:paraId="121B84A5" w14:textId="4915259A" w:rsidR="002C65AC" w:rsidRDefault="002C65AC" w:rsidP="002C65AC">
      <w:pPr>
        <w:pStyle w:val="VDABlocktext"/>
      </w:pPr>
      <w:r>
        <w:t xml:space="preserve">The topology concept must enable a stand-alone description of topology information as well </w:t>
      </w:r>
      <w:r w:rsidR="00BF0FD4">
        <w:t xml:space="preserve">as </w:t>
      </w:r>
      <w:r>
        <w:t xml:space="preserve">a description in combination with relating part placement information </w:t>
      </w:r>
      <w:r w:rsidR="00BF0FD4">
        <w:t>and</w:t>
      </w:r>
      <w:r>
        <w:t xml:space="preserve"> geometry views (2D and/or 3D).</w:t>
      </w:r>
    </w:p>
    <w:p w14:paraId="44BC71C0" w14:textId="77777777" w:rsidR="002C65AC" w:rsidRDefault="002C65AC" w:rsidP="002C65AC">
      <w:pPr>
        <w:pStyle w:val="berschrift3"/>
        <w:keepLines w:val="0"/>
        <w:numPr>
          <w:ilvl w:val="2"/>
          <w:numId w:val="2"/>
        </w:numPr>
        <w:autoSpaceDE/>
        <w:autoSpaceDN/>
        <w:adjustRightInd/>
        <w:spacing w:before="240" w:after="60" w:line="240" w:lineRule="auto"/>
        <w:rPr>
          <w:lang w:val="en-GB"/>
        </w:rPr>
      </w:pPr>
      <w:bookmarkStart w:id="127" w:name="_Toc373509055"/>
      <w:r w:rsidRPr="000023DA">
        <w:rPr>
          <w:lang w:val="en-GB"/>
        </w:rPr>
        <w:t>Partitioning</w:t>
      </w:r>
      <w:r>
        <w:rPr>
          <w:lang w:val="en-GB"/>
        </w:rPr>
        <w:t xml:space="preserve"> and mapping of topology</w:t>
      </w:r>
      <w:bookmarkEnd w:id="127"/>
    </w:p>
    <w:p w14:paraId="0C64BB5A" w14:textId="77777777" w:rsidR="002C65AC" w:rsidRDefault="002C65AC" w:rsidP="002C65AC">
      <w:pPr>
        <w:pStyle w:val="VDABlocktext"/>
      </w:pPr>
      <w:r>
        <w:t>The VEC data format specification must have a partitioning respectively grouping concept for topology.</w:t>
      </w:r>
    </w:p>
    <w:p w14:paraId="0F74350E" w14:textId="4B5054BE" w:rsidR="002C65AC" w:rsidRDefault="002C65AC" w:rsidP="002C65AC">
      <w:pPr>
        <w:pStyle w:val="VDABlocktext"/>
      </w:pPr>
      <w:r>
        <w:t>Furthermore, the topology concept must have a mechanism to describe mappings respectively topology embeddings. This can be relevant e.g. for a part with an own topology specification being integrated into the topology of a wiring harness.</w:t>
      </w:r>
    </w:p>
    <w:p w14:paraId="406F0045" w14:textId="784BBA4C" w:rsidR="001F6DC8" w:rsidRDefault="001F6DC8" w:rsidP="002C65AC">
      <w:pPr>
        <w:pStyle w:val="VDABlocktext"/>
      </w:pPr>
      <w:r>
        <w:t xml:space="preserve">A harness definition </w:t>
      </w:r>
      <w:r w:rsidRPr="001F6DC8">
        <w:t>including topology</w:t>
      </w:r>
      <w:r>
        <w:t xml:space="preserve"> might be </w:t>
      </w:r>
      <w:r w:rsidRPr="001F6DC8">
        <w:t>used twice in the vehicle</w:t>
      </w:r>
      <w:r>
        <w:t xml:space="preserve"> </w:t>
      </w:r>
      <w:r w:rsidRPr="001F6DC8">
        <w:t>(e.g. left and right rear door)</w:t>
      </w:r>
      <w:r>
        <w:t>. The topology concept</w:t>
      </w:r>
      <w:r w:rsidRPr="001F6DC8">
        <w:t xml:space="preserve"> </w:t>
      </w:r>
      <w:r>
        <w:t>must have a mechanism</w:t>
      </w:r>
      <w:r w:rsidRPr="001F6DC8">
        <w:t xml:space="preserve"> to express that the topology of both wiring harness instances </w:t>
      </w:r>
      <w:proofErr w:type="gramStart"/>
      <w:r w:rsidRPr="001F6DC8">
        <w:t>obey</w:t>
      </w:r>
      <w:proofErr w:type="gramEnd"/>
      <w:r w:rsidRPr="001F6DC8">
        <w:t xml:space="preserve"> the same product definition</w:t>
      </w:r>
      <w:r>
        <w:t>.</w:t>
      </w:r>
    </w:p>
    <w:p w14:paraId="782406E4" w14:textId="77777777" w:rsidR="002C65AC" w:rsidRDefault="002C65AC" w:rsidP="002C65AC">
      <w:pPr>
        <w:pStyle w:val="berschrift3"/>
        <w:keepLines w:val="0"/>
        <w:numPr>
          <w:ilvl w:val="2"/>
          <w:numId w:val="2"/>
        </w:numPr>
        <w:autoSpaceDE/>
        <w:autoSpaceDN/>
        <w:adjustRightInd/>
        <w:spacing w:before="240" w:after="60" w:line="240" w:lineRule="auto"/>
        <w:rPr>
          <w:lang w:val="en-GB"/>
        </w:rPr>
      </w:pPr>
      <w:bookmarkStart w:id="128" w:name="_Ref288477854"/>
      <w:bookmarkStart w:id="129" w:name="_Toc373509056"/>
      <w:bookmarkStart w:id="130" w:name="_Toc276891748"/>
      <w:bookmarkStart w:id="131" w:name="_Toc235801666"/>
      <w:bookmarkEnd w:id="117"/>
      <w:bookmarkEnd w:id="118"/>
      <w:r>
        <w:rPr>
          <w:lang w:val="en-GB"/>
        </w:rPr>
        <w:t>Placement</w:t>
      </w:r>
      <w:bookmarkEnd w:id="128"/>
      <w:bookmarkEnd w:id="129"/>
    </w:p>
    <w:p w14:paraId="19294A7F" w14:textId="77777777" w:rsidR="002C65AC" w:rsidRDefault="002C65AC" w:rsidP="002C65AC">
      <w:pPr>
        <w:pStyle w:val="VDABlocktext"/>
      </w:pPr>
      <w:r>
        <w:t xml:space="preserve">The VEC data format specification must have a placement concept which allows the </w:t>
      </w:r>
      <w:r w:rsidRPr="00F433B0">
        <w:t xml:space="preserve">description where part instances </w:t>
      </w:r>
      <w:r>
        <w:t>or</w:t>
      </w:r>
      <w:r w:rsidRPr="00F433B0">
        <w:t xml:space="preserve"> part usages </w:t>
      </w:r>
      <w:r>
        <w:t xml:space="preserve">(a kind of placeholder for a concrete part instance respectively a set of concrete part instances representing configuration </w:t>
      </w:r>
      <w:r>
        <w:lastRenderedPageBreak/>
        <w:t xml:space="preserve">dependent alternatives) </w:t>
      </w:r>
      <w:r w:rsidRPr="00F433B0">
        <w:t>are located</w:t>
      </w:r>
      <w:r>
        <w:t xml:space="preserve"> on the topology. The placement concept must consider placements that are either defined by one or more reference points (e.g. for the placement of a cable channel) or a dedicated route (e.g. for the placement definition of a winding). In case of overlaps the required layering must be able to be specified.</w:t>
      </w:r>
    </w:p>
    <w:p w14:paraId="7E72150D" w14:textId="3350983E" w:rsidR="00742420" w:rsidRDefault="00742420" w:rsidP="002C65AC">
      <w:pPr>
        <w:pStyle w:val="berschrift3"/>
        <w:keepLines w:val="0"/>
        <w:numPr>
          <w:ilvl w:val="2"/>
          <w:numId w:val="2"/>
        </w:numPr>
        <w:autoSpaceDE/>
        <w:autoSpaceDN/>
        <w:adjustRightInd/>
        <w:spacing w:before="240" w:after="60" w:line="240" w:lineRule="auto"/>
        <w:rPr>
          <w:lang w:val="en-GB"/>
        </w:rPr>
      </w:pPr>
      <w:bookmarkStart w:id="132" w:name="_Toc373509057"/>
      <w:r>
        <w:rPr>
          <w:lang w:val="en-GB"/>
        </w:rPr>
        <w:t>Hierarchical Structuring</w:t>
      </w:r>
    </w:p>
    <w:p w14:paraId="35ED4A28" w14:textId="56EDD96B" w:rsidR="00742420" w:rsidRDefault="00742420" w:rsidP="00742420">
      <w:pPr>
        <w:rPr>
          <w:lang w:val="en-GB"/>
        </w:rPr>
      </w:pPr>
      <w:r>
        <w:rPr>
          <w:lang w:val="en-GB"/>
        </w:rPr>
        <w:t xml:space="preserve">The VEC data format specification must have a concept </w:t>
      </w:r>
      <w:r w:rsidR="00761983">
        <w:rPr>
          <w:lang w:val="en-GB"/>
        </w:rPr>
        <w:t>which allows the definition of hierarchical</w:t>
      </w:r>
      <w:r w:rsidR="000C7E16">
        <w:rPr>
          <w:lang w:val="en-GB"/>
        </w:rPr>
        <w:t>ly</w:t>
      </w:r>
      <w:r w:rsidR="00761983">
        <w:rPr>
          <w:lang w:val="en-GB"/>
        </w:rPr>
        <w:t xml:space="preserve"> structured segments. There are areas of application where the inner structure of a segment matters (e.g. some wires are taped together with another group of wires that are placed in a tube and around all of them a fixing is placed).</w:t>
      </w:r>
    </w:p>
    <w:p w14:paraId="244DFF10" w14:textId="2620D36E" w:rsidR="00761983" w:rsidRDefault="00761983" w:rsidP="002C65AC">
      <w:pPr>
        <w:pStyle w:val="berschrift3"/>
        <w:keepLines w:val="0"/>
        <w:numPr>
          <w:ilvl w:val="2"/>
          <w:numId w:val="2"/>
        </w:numPr>
        <w:autoSpaceDE/>
        <w:autoSpaceDN/>
        <w:adjustRightInd/>
        <w:spacing w:before="240" w:after="60" w:line="240" w:lineRule="auto"/>
        <w:rPr>
          <w:lang w:val="en-GB"/>
        </w:rPr>
      </w:pPr>
      <w:r>
        <w:rPr>
          <w:lang w:val="en-GB"/>
        </w:rPr>
        <w:t>Topology zones</w:t>
      </w:r>
    </w:p>
    <w:p w14:paraId="545BE45F" w14:textId="4CBB01B0" w:rsidR="00761983" w:rsidRPr="00761983" w:rsidRDefault="00761983" w:rsidP="00761983">
      <w:pPr>
        <w:rPr>
          <w:lang w:val="en-GB"/>
        </w:rPr>
      </w:pPr>
      <w:r>
        <w:rPr>
          <w:lang w:val="en-GB"/>
        </w:rPr>
        <w:t>The VEC data format specification must have a concept to assign topology nodes and segments to specific zones that can be associated with properties or requirements (e.g. hot or wet areas, crash zones). It is possible that segments are not completely in or out of zones.</w:t>
      </w:r>
    </w:p>
    <w:p w14:paraId="601BB2BE" w14:textId="0189F378" w:rsidR="002C65AC" w:rsidRDefault="002C65AC" w:rsidP="002C65AC">
      <w:pPr>
        <w:pStyle w:val="berschrift3"/>
        <w:keepLines w:val="0"/>
        <w:numPr>
          <w:ilvl w:val="2"/>
          <w:numId w:val="2"/>
        </w:numPr>
        <w:autoSpaceDE/>
        <w:autoSpaceDN/>
        <w:adjustRightInd/>
        <w:spacing w:before="240" w:after="60" w:line="240" w:lineRule="auto"/>
        <w:rPr>
          <w:lang w:val="en-GB"/>
        </w:rPr>
      </w:pPr>
      <w:r>
        <w:rPr>
          <w:lang w:val="en-GB"/>
        </w:rPr>
        <w:t>Dimensioning and tolerance specification</w:t>
      </w:r>
      <w:bookmarkEnd w:id="132"/>
    </w:p>
    <w:p w14:paraId="21A4FD3D" w14:textId="77777777" w:rsidR="002C65AC" w:rsidRDefault="002C65AC" w:rsidP="002C65AC">
      <w:pPr>
        <w:pStyle w:val="VDABlocktext"/>
      </w:pPr>
      <w:r>
        <w:t>The VEC data format specification must have a concept which allows explicit dimension definitions between in each case two dedicated locations on the topology (specifying the length of the centre line). For this, it must be possible to address the following elements as dimension anchor points:</w:t>
      </w:r>
    </w:p>
    <w:p w14:paraId="5193DB4F" w14:textId="77777777" w:rsidR="002C65AC" w:rsidRDefault="002C65AC" w:rsidP="00D50625">
      <w:pPr>
        <w:pStyle w:val="VDABlocktext"/>
        <w:numPr>
          <w:ilvl w:val="0"/>
          <w:numId w:val="34"/>
        </w:numPr>
      </w:pPr>
      <w:r>
        <w:t>Topology nodes</w:t>
      </w:r>
    </w:p>
    <w:p w14:paraId="305150D9" w14:textId="752667B2" w:rsidR="002C65AC" w:rsidRDefault="002C65AC" w:rsidP="00D50625">
      <w:pPr>
        <w:pStyle w:val="VDABlocktext"/>
        <w:numPr>
          <w:ilvl w:val="0"/>
          <w:numId w:val="34"/>
        </w:numPr>
      </w:pPr>
      <w:r>
        <w:t>The reference points that are used for the placement specification of part instance or a part usage. This includes the start and end point</w:t>
      </w:r>
      <w:r w:rsidR="00497522">
        <w:t>s</w:t>
      </w:r>
      <w:r>
        <w:t xml:space="preserve"> of routes </w:t>
      </w:r>
      <w:r>
        <w:br/>
        <w:t>(e.g. taping routes) as well.</w:t>
      </w:r>
    </w:p>
    <w:p w14:paraId="3A9764EE" w14:textId="77777777" w:rsidR="002C65AC" w:rsidRDefault="002C65AC" w:rsidP="002C65AC">
      <w:pPr>
        <w:pStyle w:val="VDABlocktext"/>
      </w:pPr>
      <w:r>
        <w:t>In case of dimensions between two anchor points which allow ambiguous route interpretations (because of two or more possible paths) the required path must be able to be specified.</w:t>
      </w:r>
    </w:p>
    <w:p w14:paraId="5D07DEF8" w14:textId="77777777" w:rsidR="002C65AC" w:rsidRDefault="002C65AC" w:rsidP="002C65AC">
      <w:pPr>
        <w:pStyle w:val="VDABlocktext"/>
      </w:pPr>
      <w:r>
        <w:t>Each dimension definition must offer the possibility to specify a nominal value as well as an upper and lower boundary as tolerance specification.</w:t>
      </w:r>
    </w:p>
    <w:p w14:paraId="1201A823" w14:textId="77777777" w:rsidR="002C65AC" w:rsidRPr="00AB38BC" w:rsidRDefault="002C65AC" w:rsidP="002C65AC">
      <w:pPr>
        <w:pStyle w:val="berschrift3"/>
        <w:keepLines w:val="0"/>
        <w:numPr>
          <w:ilvl w:val="2"/>
          <w:numId w:val="2"/>
        </w:numPr>
        <w:autoSpaceDE/>
        <w:autoSpaceDN/>
        <w:adjustRightInd/>
        <w:spacing w:before="240" w:after="60" w:line="240" w:lineRule="auto"/>
        <w:rPr>
          <w:lang w:val="en-GB"/>
        </w:rPr>
      </w:pPr>
      <w:bookmarkStart w:id="133" w:name="_Toc259439826"/>
      <w:bookmarkStart w:id="134" w:name="_Toc373509058"/>
      <w:bookmarkEnd w:id="133"/>
      <w:r>
        <w:rPr>
          <w:lang w:val="en-GB"/>
        </w:rPr>
        <w:t>General requirements concerning geometry views</w:t>
      </w:r>
      <w:bookmarkEnd w:id="134"/>
    </w:p>
    <w:p w14:paraId="649C0A99" w14:textId="0C36FAC3" w:rsidR="002C65AC" w:rsidRPr="00AB38BC" w:rsidRDefault="002C65AC" w:rsidP="002C65AC">
      <w:pPr>
        <w:pStyle w:val="VDABlocktext"/>
      </w:pPr>
      <w:r w:rsidRPr="00AB38BC">
        <w:t xml:space="preserve">The VEC data format specification must have a geometry view concept. The same </w:t>
      </w:r>
      <w:r w:rsidR="009D25F6">
        <w:t>topology</w:t>
      </w:r>
      <w:r w:rsidR="009D25F6" w:rsidRPr="00AB38BC">
        <w:t xml:space="preserve"> </w:t>
      </w:r>
      <w:r w:rsidRPr="00AB38BC">
        <w:t xml:space="preserve">must be able to be described in several </w:t>
      </w:r>
      <w:r w:rsidR="009D25F6">
        <w:t xml:space="preserve">geometric </w:t>
      </w:r>
      <w:r w:rsidRPr="00AB38BC">
        <w:t>views. This includes</w:t>
      </w:r>
    </w:p>
    <w:p w14:paraId="514F7F26" w14:textId="77777777" w:rsidR="002C65AC" w:rsidRPr="00AB38BC" w:rsidRDefault="002C65AC" w:rsidP="00D50625">
      <w:pPr>
        <w:pStyle w:val="VDABlocktext"/>
        <w:numPr>
          <w:ilvl w:val="0"/>
          <w:numId w:val="32"/>
        </w:numPr>
      </w:pPr>
      <w:r>
        <w:t>3D views (which normally show</w:t>
      </w:r>
      <w:r w:rsidRPr="00AB38BC">
        <w:t xml:space="preserve"> the target-installation of the wiring harness)</w:t>
      </w:r>
    </w:p>
    <w:p w14:paraId="71CDC066" w14:textId="77777777" w:rsidR="002C65AC" w:rsidRPr="00AB38BC" w:rsidRDefault="002C65AC" w:rsidP="00D50625">
      <w:pPr>
        <w:pStyle w:val="VDABlocktext"/>
        <w:numPr>
          <w:ilvl w:val="0"/>
          <w:numId w:val="32"/>
        </w:numPr>
      </w:pPr>
      <w:r>
        <w:t>2D views (which normally present</w:t>
      </w:r>
      <w:r w:rsidRPr="00AB38BC">
        <w:t xml:space="preserve"> a dimensional drawing)</w:t>
      </w:r>
    </w:p>
    <w:p w14:paraId="7D5B02F6" w14:textId="343EB5C6" w:rsidR="002C65AC" w:rsidRPr="00AB38BC" w:rsidRDefault="002C65AC" w:rsidP="002C65AC">
      <w:pPr>
        <w:pStyle w:val="VDABlocktext"/>
      </w:pPr>
      <w:r w:rsidRPr="00AB38BC">
        <w:t xml:space="preserve">The geometry view concept must allow each topology relevant view element to unambiguously relate </w:t>
      </w:r>
      <w:r>
        <w:t xml:space="preserve">to </w:t>
      </w:r>
      <w:r w:rsidRPr="00AB38BC">
        <w:t>its corresponding topology counterpart element.</w:t>
      </w:r>
    </w:p>
    <w:p w14:paraId="278D8597" w14:textId="77777777" w:rsidR="002C65AC" w:rsidRDefault="002C65AC" w:rsidP="002C65AC">
      <w:pPr>
        <w:pStyle w:val="VDABlocktext"/>
      </w:pPr>
      <w:r w:rsidRPr="00AB38BC">
        <w:t>Analogously for topology, the VEC geometry view concept must include a partitioning concept. This means the description of a geometry view must be able to be separated in several partitions. At the same time, it must be possible for each of these partitions to be referred by several geometry views. An example use case for the latter could be one 2D drawing for a right-hand-drive vehicle and another 2D drawing for a left-hand-</w:t>
      </w:r>
      <w:r w:rsidRPr="00AB38BC">
        <w:lastRenderedPageBreak/>
        <w:t>drive car referring (which means sharing) the same partition for the elements that belong to the rear.</w:t>
      </w:r>
    </w:p>
    <w:p w14:paraId="7B4AACD2" w14:textId="77777777" w:rsidR="002C65AC" w:rsidRPr="00AB38BC" w:rsidRDefault="002C65AC" w:rsidP="002C65AC">
      <w:pPr>
        <w:pStyle w:val="berschrift3"/>
        <w:keepLines w:val="0"/>
        <w:numPr>
          <w:ilvl w:val="2"/>
          <w:numId w:val="2"/>
        </w:numPr>
        <w:autoSpaceDE/>
        <w:autoSpaceDN/>
        <w:adjustRightInd/>
        <w:spacing w:before="240" w:after="60" w:line="240" w:lineRule="auto"/>
        <w:rPr>
          <w:lang w:val="en-GB"/>
        </w:rPr>
      </w:pPr>
      <w:bookmarkStart w:id="135" w:name="_Toc373509059"/>
      <w:r>
        <w:rPr>
          <w:lang w:val="en-GB"/>
        </w:rPr>
        <w:t>3D view</w:t>
      </w:r>
      <w:bookmarkEnd w:id="135"/>
    </w:p>
    <w:p w14:paraId="7AD4F29D" w14:textId="77777777" w:rsidR="002C65AC" w:rsidRPr="00AB38BC" w:rsidRDefault="002C65AC" w:rsidP="002C65AC">
      <w:pPr>
        <w:pStyle w:val="VDABlocktext"/>
      </w:pPr>
      <w:r w:rsidRPr="00AB38BC">
        <w:t xml:space="preserve">The VEC geometry view concept must </w:t>
      </w:r>
      <w:r>
        <w:t xml:space="preserve">enable the description of </w:t>
      </w:r>
      <w:r w:rsidRPr="00AB38BC">
        <w:t xml:space="preserve">3D views of wiring harnesses without further external documents </w:t>
      </w:r>
      <w:r>
        <w:t>(e.g. </w:t>
      </w:r>
      <w:r w:rsidRPr="00AB38BC">
        <w:t xml:space="preserve">3D-PDF). </w:t>
      </w:r>
      <w:r>
        <w:t>The</w:t>
      </w:r>
      <w:r w:rsidRPr="00AB38BC">
        <w:t xml:space="preserve"> following information must be able to be described:</w:t>
      </w:r>
    </w:p>
    <w:p w14:paraId="566C7AD4" w14:textId="77777777" w:rsidR="002C65AC" w:rsidRPr="00AB38BC" w:rsidRDefault="002C65AC" w:rsidP="00D50625">
      <w:pPr>
        <w:pStyle w:val="VDABlocktext"/>
        <w:numPr>
          <w:ilvl w:val="0"/>
          <w:numId w:val="33"/>
        </w:numPr>
      </w:pPr>
      <w:r w:rsidRPr="00AB38BC">
        <w:t xml:space="preserve">3D geometry nodes together with their </w:t>
      </w:r>
      <w:r>
        <w:t>3D-coordinates</w:t>
      </w:r>
      <w:r w:rsidRPr="00AB38BC">
        <w:t xml:space="preserve"> (e.g. </w:t>
      </w:r>
      <w:r>
        <w:t xml:space="preserve">the </w:t>
      </w:r>
      <w:r w:rsidRPr="00AB38BC">
        <w:t>coordinates addressing the target-installation of the wiring harness)</w:t>
      </w:r>
    </w:p>
    <w:p w14:paraId="1AB0F25B" w14:textId="77777777" w:rsidR="002C65AC" w:rsidRDefault="002C65AC" w:rsidP="00D50625">
      <w:pPr>
        <w:pStyle w:val="VDABlocktext"/>
        <w:numPr>
          <w:ilvl w:val="0"/>
          <w:numId w:val="33"/>
        </w:numPr>
      </w:pPr>
      <w:r>
        <w:t>3D geometry segments each referring their start- and end 3D geometry node, the tangent vectors at these nodes and the definition of the centre line (</w:t>
      </w:r>
      <w:proofErr w:type="spellStart"/>
      <w:r>
        <w:t>BSpline</w:t>
      </w:r>
      <w:proofErr w:type="spellEnd"/>
      <w:r>
        <w:t>). Further details (segment length and cross section area) must be able to be unambiguously assigned in combination with a related topology description.</w:t>
      </w:r>
    </w:p>
    <w:p w14:paraId="114E50A6" w14:textId="6C75A554" w:rsidR="002C65AC" w:rsidRDefault="002C65AC" w:rsidP="00D50625">
      <w:pPr>
        <w:pStyle w:val="VDABlocktext"/>
        <w:numPr>
          <w:ilvl w:val="0"/>
          <w:numId w:val="33"/>
        </w:numPr>
      </w:pPr>
      <w:r>
        <w:t>Position and orientation of part instances or part usages (connector housings, fixings, …). Note: As the required placement concept as specified in chapter </w:t>
      </w:r>
      <w:r>
        <w:fldChar w:fldCharType="begin"/>
      </w:r>
      <w:r>
        <w:instrText xml:space="preserve"> REF _Ref288477854 \r \h </w:instrText>
      </w:r>
      <w:r>
        <w:fldChar w:fldCharType="separate"/>
      </w:r>
      <w:r w:rsidR="004714EB">
        <w:t>3.5.3</w:t>
      </w:r>
      <w:r>
        <w:fldChar w:fldCharType="end"/>
      </w:r>
      <w:r>
        <w:t xml:space="preserve"> is demanded to be based on the coordinates-less topology information it can only describe axial information which means placements in relation to the centre line. This means the placement concept will be neither capable to express radial orientation information of placed parts nor translations between bundle position point and the origin of the placed element. </w:t>
      </w:r>
    </w:p>
    <w:p w14:paraId="04789DA4" w14:textId="77777777" w:rsidR="002C65AC" w:rsidRPr="001F3F0A" w:rsidRDefault="002C65AC" w:rsidP="002C65AC">
      <w:pPr>
        <w:pStyle w:val="berschrift3"/>
        <w:keepLines w:val="0"/>
        <w:numPr>
          <w:ilvl w:val="2"/>
          <w:numId w:val="2"/>
        </w:numPr>
        <w:autoSpaceDE/>
        <w:autoSpaceDN/>
        <w:adjustRightInd/>
        <w:spacing w:before="240" w:after="60" w:line="240" w:lineRule="auto"/>
      </w:pPr>
      <w:bookmarkStart w:id="136" w:name="_Toc373509060"/>
      <w:r>
        <w:t>2</w:t>
      </w:r>
      <w:r w:rsidRPr="001F3F0A">
        <w:t xml:space="preserve">D </w:t>
      </w:r>
      <w:r>
        <w:t>v</w:t>
      </w:r>
      <w:r w:rsidRPr="001F3F0A">
        <w:t>iew</w:t>
      </w:r>
      <w:bookmarkEnd w:id="136"/>
    </w:p>
    <w:p w14:paraId="22444BEF" w14:textId="77777777" w:rsidR="002C65AC" w:rsidRDefault="002C65AC" w:rsidP="002C65AC">
      <w:pPr>
        <w:pStyle w:val="VDABlocktext"/>
      </w:pPr>
      <w:r w:rsidRPr="00AB38BC">
        <w:t xml:space="preserve">The VEC geometry view concept must </w:t>
      </w:r>
      <w:r>
        <w:t>enable the description of basic 2</w:t>
      </w:r>
      <w:r w:rsidRPr="00AB38BC">
        <w:t xml:space="preserve">D views of wiring harnesses without further external documents (e.g. </w:t>
      </w:r>
      <w:r>
        <w:t>SVG</w:t>
      </w:r>
      <w:r w:rsidRPr="00AB38BC">
        <w:t>).</w:t>
      </w:r>
      <w:r>
        <w:t xml:space="preserve"> The</w:t>
      </w:r>
      <w:r w:rsidRPr="00AB38BC">
        <w:t xml:space="preserve"> following information must be able to be described:</w:t>
      </w:r>
    </w:p>
    <w:p w14:paraId="3121E1DF" w14:textId="77777777" w:rsidR="002C65AC" w:rsidRDefault="002C65AC" w:rsidP="00D50625">
      <w:pPr>
        <w:pStyle w:val="VDABlocktext"/>
        <w:numPr>
          <w:ilvl w:val="0"/>
          <w:numId w:val="35"/>
        </w:numPr>
      </w:pPr>
      <w:r>
        <w:t>2D geometry nodes together with their 2D-coordinates and optionally a sheet reference</w:t>
      </w:r>
    </w:p>
    <w:p w14:paraId="7BE2FDE0" w14:textId="77777777" w:rsidR="002C65AC" w:rsidRDefault="002C65AC" w:rsidP="00D50625">
      <w:pPr>
        <w:pStyle w:val="VDABlocktext"/>
        <w:numPr>
          <w:ilvl w:val="0"/>
          <w:numId w:val="35"/>
        </w:numPr>
      </w:pPr>
      <w:r>
        <w:t>2D geometry segments each referring their start- and end 2D geometry node and giving a rough definition of the connecting line</w:t>
      </w:r>
    </w:p>
    <w:p w14:paraId="4E3280B9" w14:textId="77777777" w:rsidR="002C65AC" w:rsidRPr="00926DB6" w:rsidRDefault="002C65AC" w:rsidP="00D50625">
      <w:pPr>
        <w:pStyle w:val="VDABlocktext"/>
        <w:numPr>
          <w:ilvl w:val="0"/>
          <w:numId w:val="35"/>
        </w:numPr>
      </w:pPr>
      <w:r w:rsidRPr="00926DB6">
        <w:t>Position and orientation of part instances or part usages representing view items</w:t>
      </w:r>
    </w:p>
    <w:p w14:paraId="028106E9" w14:textId="77777777" w:rsidR="002C65AC" w:rsidRPr="00210F03" w:rsidRDefault="002C65AC" w:rsidP="002C65AC">
      <w:pPr>
        <w:pStyle w:val="berschrift3"/>
        <w:keepLines w:val="0"/>
        <w:numPr>
          <w:ilvl w:val="2"/>
          <w:numId w:val="2"/>
        </w:numPr>
        <w:autoSpaceDE/>
        <w:autoSpaceDN/>
        <w:adjustRightInd/>
        <w:spacing w:before="240" w:after="60" w:line="240" w:lineRule="auto"/>
        <w:rPr>
          <w:lang w:val="en-GB"/>
        </w:rPr>
      </w:pPr>
      <w:bookmarkStart w:id="137" w:name="_Toc373509061"/>
      <w:bookmarkEnd w:id="130"/>
      <w:r>
        <w:rPr>
          <w:lang w:val="en-GB"/>
        </w:rPr>
        <w:t>Extra</w:t>
      </w:r>
      <w:r w:rsidRPr="00210F03">
        <w:rPr>
          <w:lang w:val="en-GB"/>
        </w:rPr>
        <w:t xml:space="preserve"> requirements </w:t>
      </w:r>
      <w:r>
        <w:rPr>
          <w:lang w:val="en-GB"/>
        </w:rPr>
        <w:t>addressing variance</w:t>
      </w:r>
      <w:r w:rsidRPr="00210F03">
        <w:rPr>
          <w:lang w:val="en-GB"/>
        </w:rPr>
        <w:t xml:space="preserve"> information</w:t>
      </w:r>
      <w:bookmarkEnd w:id="137"/>
    </w:p>
    <w:p w14:paraId="2AF2D9FC" w14:textId="77777777" w:rsidR="002C65AC" w:rsidRDefault="002C65AC" w:rsidP="002C65AC">
      <w:pPr>
        <w:pStyle w:val="VDABlocktext"/>
      </w:pPr>
      <w:r>
        <w:t>Out of the GEO-perspective, at least the following elements must be able to express variance dependency by referring to a certain variant configuration term</w:t>
      </w:r>
    </w:p>
    <w:p w14:paraId="41A15B03" w14:textId="77777777" w:rsidR="002C65AC" w:rsidRDefault="002C65AC" w:rsidP="00D50625">
      <w:pPr>
        <w:pStyle w:val="VDABlocktext"/>
        <w:numPr>
          <w:ilvl w:val="0"/>
          <w:numId w:val="36"/>
        </w:numPr>
      </w:pPr>
      <w:r>
        <w:t>Topology and geometry nodes and segments</w:t>
      </w:r>
    </w:p>
    <w:p w14:paraId="662D50FD" w14:textId="77777777" w:rsidR="002C65AC" w:rsidRDefault="002C65AC" w:rsidP="00D50625">
      <w:pPr>
        <w:pStyle w:val="VDABlocktext"/>
        <w:numPr>
          <w:ilvl w:val="0"/>
          <w:numId w:val="36"/>
        </w:numPr>
      </w:pPr>
      <w:r>
        <w:t>Part instances and part usages</w:t>
      </w:r>
    </w:p>
    <w:p w14:paraId="7388DE03" w14:textId="77777777" w:rsidR="002C65AC" w:rsidRDefault="002C65AC" w:rsidP="00D50625">
      <w:pPr>
        <w:pStyle w:val="VDABlocktext"/>
        <w:numPr>
          <w:ilvl w:val="0"/>
          <w:numId w:val="36"/>
        </w:numPr>
      </w:pPr>
      <w:r>
        <w:t>Placement and dimension specifications</w:t>
      </w:r>
    </w:p>
    <w:p w14:paraId="64BA0CB4" w14:textId="77777777" w:rsidR="002C65AC" w:rsidRDefault="002C65AC" w:rsidP="00D50625">
      <w:pPr>
        <w:pStyle w:val="VDABlocktext"/>
        <w:numPr>
          <w:ilvl w:val="0"/>
          <w:numId w:val="36"/>
        </w:numPr>
      </w:pPr>
      <w:r>
        <w:t xml:space="preserve">In case of a </w:t>
      </w:r>
      <w:r w:rsidRPr="00AB38BC">
        <w:t>geometry view</w:t>
      </w:r>
      <w:r>
        <w:t xml:space="preserve"> divided into partitions each of those partitions</w:t>
      </w:r>
    </w:p>
    <w:p w14:paraId="508639B8" w14:textId="4FDB34F5" w:rsidR="002C65AC" w:rsidRDefault="002C65AC" w:rsidP="002C65AC">
      <w:pPr>
        <w:pStyle w:val="berschrift2"/>
        <w:keepLines w:val="0"/>
        <w:numPr>
          <w:ilvl w:val="1"/>
          <w:numId w:val="2"/>
        </w:numPr>
        <w:autoSpaceDE/>
        <w:autoSpaceDN/>
        <w:adjustRightInd/>
        <w:spacing w:before="240" w:after="60" w:line="240" w:lineRule="auto"/>
        <w:rPr>
          <w:lang w:val="en-GB"/>
        </w:rPr>
      </w:pPr>
      <w:bookmarkStart w:id="138" w:name="_Toc373509062"/>
      <w:bookmarkStart w:id="139" w:name="_Toc27668592"/>
      <w:bookmarkStart w:id="140" w:name="_Toc33620288"/>
      <w:r>
        <w:rPr>
          <w:lang w:val="en-GB"/>
        </w:rPr>
        <w:t xml:space="preserve">Additional requirements out of the </w:t>
      </w:r>
      <w:r w:rsidR="00DD1D20">
        <w:rPr>
          <w:lang w:val="en-GB"/>
        </w:rPr>
        <w:t xml:space="preserve">connectivity </w:t>
      </w:r>
      <w:r>
        <w:rPr>
          <w:lang w:val="en-GB"/>
        </w:rPr>
        <w:t>perspective</w:t>
      </w:r>
      <w:bookmarkEnd w:id="138"/>
      <w:bookmarkEnd w:id="139"/>
      <w:bookmarkEnd w:id="140"/>
    </w:p>
    <w:p w14:paraId="48612A00" w14:textId="77777777" w:rsidR="002C65AC" w:rsidRDefault="002C65AC" w:rsidP="002C65AC">
      <w:pPr>
        <w:pStyle w:val="berschrift3"/>
        <w:keepLines w:val="0"/>
        <w:numPr>
          <w:ilvl w:val="2"/>
          <w:numId w:val="2"/>
        </w:numPr>
        <w:autoSpaceDE/>
        <w:autoSpaceDN/>
        <w:adjustRightInd/>
        <w:spacing w:before="240" w:after="60" w:line="240" w:lineRule="auto"/>
        <w:rPr>
          <w:lang w:val="en-GB"/>
        </w:rPr>
      </w:pPr>
      <w:bookmarkStart w:id="141" w:name="_Toc373509063"/>
      <w:r>
        <w:rPr>
          <w:lang w:val="en-GB"/>
        </w:rPr>
        <w:t>Abstraction layers</w:t>
      </w:r>
      <w:bookmarkEnd w:id="141"/>
    </w:p>
    <w:p w14:paraId="529519E4" w14:textId="77777777" w:rsidR="002C65AC" w:rsidRDefault="002C65AC" w:rsidP="002C65AC">
      <w:pPr>
        <w:pStyle w:val="VDABlocktext"/>
      </w:pPr>
      <w:r>
        <w:t>The VEC data format specification must have a concept for the following three abstraction layers</w:t>
      </w:r>
    </w:p>
    <w:p w14:paraId="3D0F1C24" w14:textId="63CFE805" w:rsidR="002C65AC" w:rsidRDefault="00DD1D20" w:rsidP="00D50625">
      <w:pPr>
        <w:pStyle w:val="VDABlocktext"/>
        <w:numPr>
          <w:ilvl w:val="0"/>
          <w:numId w:val="37"/>
        </w:numPr>
      </w:pPr>
      <w:r>
        <w:t>Architecture</w:t>
      </w:r>
    </w:p>
    <w:p w14:paraId="07B76287" w14:textId="77777777" w:rsidR="002C65AC" w:rsidRDefault="002C65AC" w:rsidP="00D50625">
      <w:pPr>
        <w:pStyle w:val="VDABlocktext"/>
        <w:numPr>
          <w:ilvl w:val="0"/>
          <w:numId w:val="37"/>
        </w:numPr>
      </w:pPr>
      <w:r>
        <w:lastRenderedPageBreak/>
        <w:t>Schematics</w:t>
      </w:r>
    </w:p>
    <w:p w14:paraId="214B9988" w14:textId="77777777" w:rsidR="002C65AC" w:rsidRDefault="002C65AC" w:rsidP="00D50625">
      <w:pPr>
        <w:pStyle w:val="VDABlocktext"/>
        <w:numPr>
          <w:ilvl w:val="0"/>
          <w:numId w:val="37"/>
        </w:numPr>
      </w:pPr>
      <w:r>
        <w:t>Wiring</w:t>
      </w:r>
    </w:p>
    <w:p w14:paraId="6C4DAAA1" w14:textId="77777777" w:rsidR="002C65AC" w:rsidRDefault="002C65AC" w:rsidP="002C65AC">
      <w:pPr>
        <w:pStyle w:val="VDABlocktext"/>
      </w:pPr>
      <w:bookmarkStart w:id="142" w:name="_Toc276891754"/>
      <w:r>
        <w:t>Concerning the data related to one of these abstraction layers, the concept must enable the description both stand-alone and together with the existing interdependencies.</w:t>
      </w:r>
    </w:p>
    <w:p w14:paraId="7A97D37A" w14:textId="3A04F058" w:rsidR="002C65AC" w:rsidRDefault="0042768D" w:rsidP="002C65AC">
      <w:pPr>
        <w:pStyle w:val="berschrift3"/>
        <w:keepLines w:val="0"/>
        <w:numPr>
          <w:ilvl w:val="2"/>
          <w:numId w:val="2"/>
        </w:numPr>
        <w:autoSpaceDE/>
        <w:autoSpaceDN/>
        <w:adjustRightInd/>
        <w:spacing w:before="240" w:after="60" w:line="240" w:lineRule="auto"/>
        <w:rPr>
          <w:lang w:val="en-GB"/>
        </w:rPr>
      </w:pPr>
      <w:r>
        <w:rPr>
          <w:lang w:val="en-GB"/>
        </w:rPr>
        <w:t>Architecture</w:t>
      </w:r>
    </w:p>
    <w:p w14:paraId="2D98EC3A" w14:textId="77777777" w:rsidR="002C65AC" w:rsidRDefault="002C65AC" w:rsidP="002C65AC">
      <w:pPr>
        <w:pStyle w:val="VDABlocktext"/>
      </w:pPr>
      <w:r>
        <w:t>The</w:t>
      </w:r>
      <w:r w:rsidRPr="00AB38BC">
        <w:t xml:space="preserve"> following information must be able to be described:</w:t>
      </w:r>
    </w:p>
    <w:p w14:paraId="5EAB3F1E" w14:textId="77777777" w:rsidR="002C65AC" w:rsidRDefault="002C65AC" w:rsidP="00D50625">
      <w:pPr>
        <w:pStyle w:val="VDABlocktext"/>
        <w:numPr>
          <w:ilvl w:val="0"/>
          <w:numId w:val="38"/>
        </w:numPr>
      </w:pPr>
      <w:r>
        <w:t>Network nodes: representatives for actors in the electric system, e.g. actuators, sensors and ECUs</w:t>
      </w:r>
    </w:p>
    <w:p w14:paraId="6AA137C4" w14:textId="77777777" w:rsidR="002C65AC" w:rsidRDefault="002C65AC" w:rsidP="00D50625">
      <w:pPr>
        <w:pStyle w:val="VDABlocktext"/>
        <w:numPr>
          <w:ilvl w:val="0"/>
          <w:numId w:val="38"/>
        </w:numPr>
      </w:pPr>
      <w:r>
        <w:t>Network ports: representatives for the pins of a network node</w:t>
      </w:r>
    </w:p>
    <w:p w14:paraId="45E53A30" w14:textId="6A85225A" w:rsidR="002C65AC" w:rsidRPr="00926DB6" w:rsidRDefault="002C65AC" w:rsidP="00D50625">
      <w:pPr>
        <w:pStyle w:val="VDABlocktext"/>
        <w:numPr>
          <w:ilvl w:val="0"/>
          <w:numId w:val="38"/>
        </w:numPr>
      </w:pPr>
      <w:r>
        <w:t xml:space="preserve">Nets: representatives of </w:t>
      </w:r>
      <w:r w:rsidR="00D86341">
        <w:t xml:space="preserve">connectivity </w:t>
      </w:r>
      <w:r>
        <w:t xml:space="preserve">between the related </w:t>
      </w:r>
      <w:r w:rsidRPr="00926DB6">
        <w:t xml:space="preserve">network </w:t>
      </w:r>
      <w:r>
        <w:t>ports</w:t>
      </w:r>
      <w:r w:rsidRPr="00926DB6">
        <w:t xml:space="preserve"> which means without further electric consumer or transformer in between. </w:t>
      </w:r>
      <w:r w:rsidR="00FB2F4A">
        <w:t xml:space="preserve">Nets shall not make any assumptions about the physical realization of the connection and about the topology. </w:t>
      </w:r>
      <w:proofErr w:type="gramStart"/>
      <w:r w:rsidRPr="00926DB6">
        <w:t>On the basis of</w:t>
      </w:r>
      <w:proofErr w:type="gramEnd"/>
      <w:r w:rsidRPr="00926DB6">
        <w:t xml:space="preserve"> nets, it must be possible to define net groups.</w:t>
      </w:r>
    </w:p>
    <w:p w14:paraId="05F61111" w14:textId="77777777" w:rsidR="002C65AC" w:rsidRPr="00926DB6" w:rsidRDefault="002C65AC" w:rsidP="002C65AC">
      <w:pPr>
        <w:pStyle w:val="berschrift3"/>
        <w:keepLines w:val="0"/>
        <w:numPr>
          <w:ilvl w:val="2"/>
          <w:numId w:val="2"/>
        </w:numPr>
        <w:autoSpaceDE/>
        <w:autoSpaceDN/>
        <w:adjustRightInd/>
        <w:spacing w:before="240" w:after="60" w:line="240" w:lineRule="auto"/>
        <w:rPr>
          <w:lang w:val="en-GB"/>
        </w:rPr>
      </w:pPr>
      <w:bookmarkStart w:id="143" w:name="_Toc373509065"/>
      <w:r w:rsidRPr="00926DB6">
        <w:rPr>
          <w:lang w:val="en-GB"/>
        </w:rPr>
        <w:t>Schematics</w:t>
      </w:r>
      <w:bookmarkEnd w:id="143"/>
    </w:p>
    <w:p w14:paraId="4BF9738B" w14:textId="77777777" w:rsidR="002C65AC" w:rsidRPr="00926DB6" w:rsidRDefault="002C65AC" w:rsidP="002C65AC">
      <w:pPr>
        <w:pStyle w:val="VDABlocktext"/>
      </w:pPr>
      <w:r w:rsidRPr="00926DB6">
        <w:t>The following information must be able to be described:</w:t>
      </w:r>
    </w:p>
    <w:p w14:paraId="3BD28871" w14:textId="3F412BEA" w:rsidR="002C65AC" w:rsidRPr="00926DB6" w:rsidRDefault="002C65AC" w:rsidP="00D50625">
      <w:pPr>
        <w:pStyle w:val="VDABlocktext"/>
        <w:numPr>
          <w:ilvl w:val="0"/>
          <w:numId w:val="38"/>
        </w:numPr>
      </w:pPr>
      <w:r w:rsidRPr="00926DB6">
        <w:t>Component nodes: representatives for elemen</w:t>
      </w:r>
      <w:r>
        <w:t>ts in the electric system, e.g. </w:t>
      </w:r>
      <w:r w:rsidRPr="00926DB6">
        <w:t xml:space="preserve">actuators, sensors, ECUs </w:t>
      </w:r>
      <w:r w:rsidR="00150802" w:rsidRPr="00926DB6">
        <w:t xml:space="preserve">and in comparison, </w:t>
      </w:r>
      <w:r w:rsidRPr="00926DB6">
        <w:t>with network nodes additionally inliner</w:t>
      </w:r>
      <w:r>
        <w:t>s</w:t>
      </w:r>
      <w:r w:rsidRPr="00926DB6">
        <w:t xml:space="preserve"> and splices. Furthermore, there must </w:t>
      </w:r>
      <w:r>
        <w:t>b</w:t>
      </w:r>
      <w:r w:rsidRPr="00926DB6">
        <w:t>e a concept for the rough description of the internal architecture of a component node.</w:t>
      </w:r>
    </w:p>
    <w:p w14:paraId="16C934F0" w14:textId="77777777" w:rsidR="002C65AC" w:rsidRPr="00926DB6" w:rsidRDefault="002C65AC" w:rsidP="00D50625">
      <w:pPr>
        <w:pStyle w:val="VDABlocktext"/>
        <w:numPr>
          <w:ilvl w:val="0"/>
          <w:numId w:val="38"/>
        </w:numPr>
      </w:pPr>
      <w:r w:rsidRPr="00926DB6">
        <w:t>Component ports: representatives for the pins of the component node</w:t>
      </w:r>
    </w:p>
    <w:p w14:paraId="4000A584" w14:textId="1083D45A" w:rsidR="002C65AC" w:rsidRPr="00926DB6" w:rsidRDefault="002C65AC" w:rsidP="00D50625">
      <w:pPr>
        <w:pStyle w:val="VDABlocktext"/>
        <w:numPr>
          <w:ilvl w:val="0"/>
          <w:numId w:val="38"/>
        </w:numPr>
      </w:pPr>
      <w:r w:rsidRPr="00926DB6">
        <w:t xml:space="preserve">Connections: representative of a </w:t>
      </w:r>
      <w:r w:rsidR="00D86341">
        <w:t>connectivity</w:t>
      </w:r>
      <w:r w:rsidRPr="00926DB6">
        <w:t xml:space="preserve"> between the related component ports out of the perspective of a single core wire connection. </w:t>
      </w:r>
      <w:r w:rsidR="00FB2F4A">
        <w:t xml:space="preserve">Connections shall not make any assumptions about the topological representation. </w:t>
      </w:r>
      <w:r w:rsidRPr="00926DB6">
        <w:t>On the basis of connections, it must be possible to define connection groups and routing definitions (see chapter </w:t>
      </w:r>
      <w:r w:rsidRPr="00926DB6">
        <w:fldChar w:fldCharType="begin"/>
      </w:r>
      <w:r w:rsidRPr="00926DB6">
        <w:instrText xml:space="preserve"> REF _Ref288492053 \r \h </w:instrText>
      </w:r>
      <w:r>
        <w:instrText xml:space="preserve"> \* MERGEFORMAT </w:instrText>
      </w:r>
      <w:r w:rsidRPr="00926DB6">
        <w:fldChar w:fldCharType="separate"/>
      </w:r>
      <w:r w:rsidR="004714EB">
        <w:t>3.3.7</w:t>
      </w:r>
      <w:r w:rsidRPr="00926DB6">
        <w:fldChar w:fldCharType="end"/>
      </w:r>
      <w:r w:rsidRPr="00926DB6">
        <w:t>).</w:t>
      </w:r>
    </w:p>
    <w:p w14:paraId="73DA99FC" w14:textId="77777777" w:rsidR="002C65AC" w:rsidRPr="00787264" w:rsidRDefault="002C65AC" w:rsidP="002C65AC">
      <w:pPr>
        <w:pStyle w:val="berschrift3"/>
        <w:keepLines w:val="0"/>
        <w:numPr>
          <w:ilvl w:val="2"/>
          <w:numId w:val="2"/>
        </w:numPr>
        <w:autoSpaceDE/>
        <w:autoSpaceDN/>
        <w:adjustRightInd/>
        <w:spacing w:before="240" w:after="60" w:line="240" w:lineRule="auto"/>
        <w:rPr>
          <w:lang w:val="en-GB"/>
        </w:rPr>
      </w:pPr>
      <w:bookmarkStart w:id="144" w:name="_Toc373509066"/>
      <w:bookmarkEnd w:id="142"/>
      <w:r w:rsidRPr="00787264">
        <w:rPr>
          <w:lang w:val="en-GB"/>
        </w:rPr>
        <w:t>Wiring</w:t>
      </w:r>
      <w:bookmarkEnd w:id="144"/>
    </w:p>
    <w:p w14:paraId="24523B01" w14:textId="77777777" w:rsidR="002C65AC" w:rsidRDefault="002C65AC" w:rsidP="002C65AC">
      <w:pPr>
        <w:pStyle w:val="VDABlocktext"/>
      </w:pPr>
      <w:proofErr w:type="gramStart"/>
      <w:r>
        <w:t>With regard to</w:t>
      </w:r>
      <w:proofErr w:type="gramEnd"/>
      <w:r>
        <w:t xml:space="preserve"> the development process, the wiring is the immediate predecessor of the wiring harness definition. </w:t>
      </w:r>
      <w:proofErr w:type="gramStart"/>
      <w:r>
        <w:t>With regard to</w:t>
      </w:r>
      <w:proofErr w:type="gramEnd"/>
      <w:r>
        <w:t xml:space="preserve"> content, the wiring does normally not yet consider geometry aspects.</w:t>
      </w:r>
    </w:p>
    <w:p w14:paraId="01AE62EB" w14:textId="2C764BA0" w:rsidR="002C65AC" w:rsidRDefault="002C65AC" w:rsidP="002C65AC">
      <w:pPr>
        <w:pStyle w:val="VDABlocktext"/>
      </w:pPr>
      <w:r>
        <w:t>Behind this background, the VEC wiring concept must enable the definition of all necessary requirements that enable together with a corresponding geometry definition the determination of the concrete part instances (in terms of the KBL “occurrences”). Afterwards, some examples are listed the VEC wiring concept must consider at least. However, which pieces of information are regarded as necessary requirements in detail are normally process specific and the VEC wiring concept must be flexible enough to cope with that.</w:t>
      </w:r>
    </w:p>
    <w:p w14:paraId="1A1584C6" w14:textId="77777777" w:rsidR="002C65AC" w:rsidRDefault="002C65AC" w:rsidP="00D50625">
      <w:pPr>
        <w:pStyle w:val="VDABlocktext"/>
        <w:numPr>
          <w:ilvl w:val="0"/>
          <w:numId w:val="40"/>
        </w:numPr>
      </w:pPr>
      <w:r>
        <w:t>EE components: e.g. existing housing and pin components</w:t>
      </w:r>
    </w:p>
    <w:p w14:paraId="46936AA3" w14:textId="77777777" w:rsidR="002C65AC" w:rsidRDefault="002C65AC" w:rsidP="00D50625">
      <w:pPr>
        <w:pStyle w:val="VDABlocktext"/>
        <w:numPr>
          <w:ilvl w:val="0"/>
          <w:numId w:val="40"/>
        </w:numPr>
      </w:pPr>
      <w:r>
        <w:t>Connector housings: e.g. number of slots and cavities</w:t>
      </w:r>
    </w:p>
    <w:p w14:paraId="206EBD5E" w14:textId="77777777" w:rsidR="002C65AC" w:rsidRDefault="002C65AC" w:rsidP="00D50625">
      <w:pPr>
        <w:pStyle w:val="VDABlocktext"/>
        <w:numPr>
          <w:ilvl w:val="0"/>
          <w:numId w:val="40"/>
        </w:numPr>
      </w:pPr>
      <w:r>
        <w:t>Terminals: e.g. special pin properties, definition of co-axial terminals</w:t>
      </w:r>
    </w:p>
    <w:p w14:paraId="536383EF" w14:textId="77777777" w:rsidR="002C65AC" w:rsidRDefault="002C65AC" w:rsidP="00D50625">
      <w:pPr>
        <w:pStyle w:val="VDABlocktext"/>
        <w:numPr>
          <w:ilvl w:val="0"/>
          <w:numId w:val="40"/>
        </w:numPr>
      </w:pPr>
      <w:r>
        <w:t>Wires: e.g. core cross section area, insulation thickness, colour</w:t>
      </w:r>
    </w:p>
    <w:p w14:paraId="2BC937ED" w14:textId="4DC7EC26" w:rsidR="002C65AC" w:rsidRDefault="002C65AC" w:rsidP="00D50625">
      <w:pPr>
        <w:pStyle w:val="VDABlocktext"/>
        <w:numPr>
          <w:ilvl w:val="0"/>
          <w:numId w:val="40"/>
        </w:numPr>
      </w:pPr>
      <w:r>
        <w:t>Contacting: e.g. the type of contacting, see chapter </w:t>
      </w:r>
      <w:r>
        <w:fldChar w:fldCharType="begin"/>
      </w:r>
      <w:r>
        <w:instrText xml:space="preserve"> REF _Ref288554472 \r \h </w:instrText>
      </w:r>
      <w:r>
        <w:fldChar w:fldCharType="separate"/>
      </w:r>
      <w:r w:rsidR="004714EB">
        <w:t>3.6.5</w:t>
      </w:r>
      <w:r>
        <w:fldChar w:fldCharType="end"/>
      </w:r>
    </w:p>
    <w:p w14:paraId="6173393E" w14:textId="6EF22B0B" w:rsidR="002C65AC" w:rsidRDefault="002C65AC" w:rsidP="00D50625">
      <w:pPr>
        <w:pStyle w:val="VDABlocktext"/>
        <w:numPr>
          <w:ilvl w:val="0"/>
          <w:numId w:val="40"/>
        </w:numPr>
      </w:pPr>
      <w:r>
        <w:lastRenderedPageBreak/>
        <w:t>Cavity mounting: the assignment of terminals to cavities, see chapter </w:t>
      </w:r>
      <w:r>
        <w:fldChar w:fldCharType="begin"/>
      </w:r>
      <w:r>
        <w:instrText xml:space="preserve"> REF _Ref288554546 \r \h </w:instrText>
      </w:r>
      <w:r>
        <w:fldChar w:fldCharType="separate"/>
      </w:r>
      <w:r w:rsidR="004714EB">
        <w:t>3.6.6</w:t>
      </w:r>
      <w:r>
        <w:fldChar w:fldCharType="end"/>
      </w:r>
    </w:p>
    <w:p w14:paraId="1C67D791" w14:textId="16B409DD" w:rsidR="002C65AC" w:rsidRDefault="002C65AC" w:rsidP="00D50625">
      <w:pPr>
        <w:pStyle w:val="VDABlocktext"/>
        <w:numPr>
          <w:ilvl w:val="0"/>
          <w:numId w:val="40"/>
        </w:numPr>
      </w:pPr>
      <w:r>
        <w:t>Mating: the relationship between pin and contrary pin, see chapter </w:t>
      </w:r>
      <w:r>
        <w:fldChar w:fldCharType="begin"/>
      </w:r>
      <w:r>
        <w:instrText xml:space="preserve"> REF _Ref288554572 \r \h </w:instrText>
      </w:r>
      <w:r>
        <w:fldChar w:fldCharType="separate"/>
      </w:r>
      <w:r w:rsidR="004714EB">
        <w:t>3.6.7</w:t>
      </w:r>
      <w:r>
        <w:fldChar w:fldCharType="end"/>
      </w:r>
    </w:p>
    <w:p w14:paraId="56C5998F" w14:textId="77777777" w:rsidR="002C65AC" w:rsidRPr="000C38F6" w:rsidRDefault="002C65AC" w:rsidP="002C65AC">
      <w:pPr>
        <w:pStyle w:val="berschrift3"/>
        <w:keepLines w:val="0"/>
        <w:numPr>
          <w:ilvl w:val="2"/>
          <w:numId w:val="2"/>
        </w:numPr>
        <w:autoSpaceDE/>
        <w:autoSpaceDN/>
        <w:adjustRightInd/>
        <w:spacing w:before="240" w:after="60" w:line="240" w:lineRule="auto"/>
        <w:rPr>
          <w:lang w:val="en-GB"/>
        </w:rPr>
      </w:pPr>
      <w:bookmarkStart w:id="145" w:name="_Ref288554472"/>
      <w:bookmarkStart w:id="146" w:name="_Toc373509067"/>
      <w:r w:rsidRPr="000C38F6">
        <w:rPr>
          <w:lang w:val="en-GB"/>
        </w:rPr>
        <w:t>Contacting</w:t>
      </w:r>
      <w:bookmarkEnd w:id="145"/>
      <w:bookmarkEnd w:id="146"/>
    </w:p>
    <w:p w14:paraId="75A0F284" w14:textId="77777777" w:rsidR="002C65AC" w:rsidRDefault="002C65AC" w:rsidP="002C65AC">
      <w:pPr>
        <w:pStyle w:val="VDABlocktext"/>
      </w:pPr>
      <w:r>
        <w:t xml:space="preserve">The VEC data format specification must have a concept that considers the following types of contacting </w:t>
      </w:r>
    </w:p>
    <w:p w14:paraId="3A849D8D" w14:textId="3EA9936F" w:rsidR="002C65AC" w:rsidRDefault="002C65AC" w:rsidP="00D50625">
      <w:pPr>
        <w:pStyle w:val="VDABlocktext"/>
        <w:numPr>
          <w:ilvl w:val="0"/>
          <w:numId w:val="39"/>
        </w:numPr>
      </w:pPr>
      <w:r>
        <w:t>Simple contact: assignment of a terminal (wire reception) to one wire end, in case of pluggable terminals mostly in combination with a cavity mounting definition (see chapter </w:t>
      </w:r>
      <w:r>
        <w:fldChar w:fldCharType="begin"/>
      </w:r>
      <w:r>
        <w:instrText xml:space="preserve"> REF _Ref288554546 \r \h </w:instrText>
      </w:r>
      <w:r>
        <w:fldChar w:fldCharType="separate"/>
      </w:r>
      <w:r w:rsidR="004714EB">
        <w:t>3.6.6</w:t>
      </w:r>
      <w:r>
        <w:fldChar w:fldCharType="end"/>
      </w:r>
      <w:r>
        <w:t>)</w:t>
      </w:r>
    </w:p>
    <w:p w14:paraId="0C9CFDC5" w14:textId="5140052D" w:rsidR="002C65AC" w:rsidRDefault="002C65AC" w:rsidP="00D50625">
      <w:pPr>
        <w:pStyle w:val="VDABlocktext"/>
        <w:numPr>
          <w:ilvl w:val="0"/>
          <w:numId w:val="39"/>
        </w:numPr>
      </w:pPr>
      <w:r>
        <w:t>Multi contact: assignment of a terminal (wire reception) to more than one wire ends, in case of pluggable terminals mostly in combination with a cavity mounting definition (see chapter </w:t>
      </w:r>
      <w:r>
        <w:fldChar w:fldCharType="begin"/>
      </w:r>
      <w:r>
        <w:instrText xml:space="preserve"> REF _Ref288554546 \r \h </w:instrText>
      </w:r>
      <w:r>
        <w:fldChar w:fldCharType="separate"/>
      </w:r>
      <w:r w:rsidR="004714EB">
        <w:t>3.6.6</w:t>
      </w:r>
      <w:r>
        <w:fldChar w:fldCharType="end"/>
      </w:r>
      <w:r>
        <w:t>)</w:t>
      </w:r>
    </w:p>
    <w:p w14:paraId="7DC03658" w14:textId="77777777" w:rsidR="002C65AC" w:rsidRDefault="002C65AC" w:rsidP="00D50625">
      <w:pPr>
        <w:pStyle w:val="VDABlocktext"/>
        <w:numPr>
          <w:ilvl w:val="0"/>
          <w:numId w:val="39"/>
        </w:numPr>
      </w:pPr>
      <w:r>
        <w:t>Open wire end: definition of no contacting</w:t>
      </w:r>
    </w:p>
    <w:p w14:paraId="51F1CE9F" w14:textId="20137733" w:rsidR="002C65AC" w:rsidRDefault="002C65AC" w:rsidP="00D50625">
      <w:pPr>
        <w:pStyle w:val="VDABlocktext"/>
        <w:numPr>
          <w:ilvl w:val="0"/>
          <w:numId w:val="39"/>
        </w:numPr>
      </w:pPr>
      <w:r>
        <w:t>Inliner: a special disconnection point between two or more</w:t>
      </w:r>
      <w:r w:rsidR="005F04A8">
        <w:t xml:space="preserve"> wiring harnesses</w:t>
      </w:r>
      <w:r>
        <w:t>.</w:t>
      </w:r>
    </w:p>
    <w:p w14:paraId="44907EF5" w14:textId="77777777" w:rsidR="002C65AC" w:rsidRDefault="002C65AC" w:rsidP="00D50625">
      <w:pPr>
        <w:pStyle w:val="VDABlocktext"/>
        <w:numPr>
          <w:ilvl w:val="0"/>
          <w:numId w:val="39"/>
        </w:numPr>
      </w:pPr>
      <w:r>
        <w:t>IDC (insulation displacement connector): connection between two or more EE components that is realised by one physical wire</w:t>
      </w:r>
    </w:p>
    <w:p w14:paraId="766344A2" w14:textId="77777777" w:rsidR="002C65AC" w:rsidRPr="0022337F" w:rsidRDefault="002C65AC" w:rsidP="00D50625">
      <w:pPr>
        <w:pStyle w:val="VDABlocktext"/>
        <w:numPr>
          <w:ilvl w:val="0"/>
          <w:numId w:val="39"/>
        </w:numPr>
      </w:pPr>
      <w:r w:rsidRPr="0022337F">
        <w:t>Splice: a connection of two or more wire ends without connector housing or EE component</w:t>
      </w:r>
    </w:p>
    <w:p w14:paraId="594CED91" w14:textId="77777777" w:rsidR="002C65AC" w:rsidRPr="0022337F" w:rsidRDefault="002C65AC" w:rsidP="002C65AC">
      <w:pPr>
        <w:pStyle w:val="berschrift3"/>
        <w:keepLines w:val="0"/>
        <w:numPr>
          <w:ilvl w:val="2"/>
          <w:numId w:val="2"/>
        </w:numPr>
        <w:autoSpaceDE/>
        <w:autoSpaceDN/>
        <w:adjustRightInd/>
        <w:spacing w:before="240" w:after="60" w:line="240" w:lineRule="auto"/>
        <w:rPr>
          <w:lang w:val="en-GB"/>
        </w:rPr>
      </w:pPr>
      <w:bookmarkStart w:id="147" w:name="_Ref288554546"/>
      <w:bookmarkStart w:id="148" w:name="_Toc373509068"/>
      <w:r w:rsidRPr="0022337F">
        <w:rPr>
          <w:lang w:val="en-GB"/>
        </w:rPr>
        <w:t>Cavity Mounting</w:t>
      </w:r>
      <w:bookmarkEnd w:id="147"/>
      <w:bookmarkEnd w:id="148"/>
    </w:p>
    <w:p w14:paraId="7742B11C" w14:textId="77777777" w:rsidR="002C65AC" w:rsidRPr="0022337F" w:rsidRDefault="002C65AC" w:rsidP="002C65AC">
      <w:pPr>
        <w:pStyle w:val="VDABlocktext"/>
      </w:pPr>
      <w:r w:rsidRPr="0022337F">
        <w:t xml:space="preserve">The VEC data format specification must have a </w:t>
      </w:r>
      <w:r>
        <w:t xml:space="preserve">cavity </w:t>
      </w:r>
      <w:r w:rsidRPr="0022337F">
        <w:t>mounting concept in order to describe</w:t>
      </w:r>
    </w:p>
    <w:p w14:paraId="54916C6B" w14:textId="77777777" w:rsidR="002C65AC" w:rsidRPr="0022337F" w:rsidRDefault="002C65AC" w:rsidP="00D50625">
      <w:pPr>
        <w:pStyle w:val="VDABlocktext"/>
        <w:numPr>
          <w:ilvl w:val="0"/>
          <w:numId w:val="42"/>
        </w:numPr>
      </w:pPr>
      <w:r w:rsidRPr="0022337F">
        <w:t>Simple mountings: assignment of a terminal (terminal reception) to one cavity</w:t>
      </w:r>
    </w:p>
    <w:p w14:paraId="69F9186A" w14:textId="77777777" w:rsidR="002C65AC" w:rsidRPr="0022337F" w:rsidRDefault="002C65AC" w:rsidP="00D50625">
      <w:pPr>
        <w:pStyle w:val="VDABlocktext"/>
        <w:numPr>
          <w:ilvl w:val="0"/>
          <w:numId w:val="42"/>
        </w:numPr>
      </w:pPr>
      <w:r w:rsidRPr="0022337F">
        <w:t>Contact bridge: Assignment of a terminal (terminal reception) to more than one cavity</w:t>
      </w:r>
    </w:p>
    <w:p w14:paraId="142A88A8" w14:textId="77777777" w:rsidR="002C65AC" w:rsidRPr="0022337F" w:rsidRDefault="002C65AC" w:rsidP="00D50625">
      <w:pPr>
        <w:pStyle w:val="VDABlocktext"/>
        <w:numPr>
          <w:ilvl w:val="0"/>
          <w:numId w:val="42"/>
        </w:numPr>
      </w:pPr>
      <w:r w:rsidRPr="0022337F">
        <w:t>Plug-in bridge: Assignment of a terminal (terminal reception) to more than one cavity that is itself not connected to a wire.</w:t>
      </w:r>
    </w:p>
    <w:p w14:paraId="3EC948F5" w14:textId="77777777" w:rsidR="002C65AC" w:rsidRPr="0022337F" w:rsidRDefault="002C65AC" w:rsidP="00D50625">
      <w:pPr>
        <w:pStyle w:val="VDABlocktext"/>
        <w:numPr>
          <w:ilvl w:val="0"/>
          <w:numId w:val="42"/>
        </w:numPr>
      </w:pPr>
      <w:r w:rsidRPr="0022337F">
        <w:t>Line bridge: Two terminals that are each assigned to one cavity and at the same time are interconnected by a short wire.</w:t>
      </w:r>
    </w:p>
    <w:p w14:paraId="4B00B41F" w14:textId="075DD549" w:rsidR="002C65AC" w:rsidRPr="0022337F" w:rsidRDefault="002C65AC" w:rsidP="00D50625">
      <w:pPr>
        <w:pStyle w:val="VDABlocktext"/>
        <w:numPr>
          <w:ilvl w:val="0"/>
          <w:numId w:val="42"/>
        </w:numPr>
      </w:pPr>
      <w:r w:rsidRPr="0022337F">
        <w:t>No cavity mounting: e.g. in case of a pluggable terminal that is directly connected with its counterpart terminal (see chapter </w:t>
      </w:r>
      <w:r w:rsidRPr="0022337F">
        <w:fldChar w:fldCharType="begin"/>
      </w:r>
      <w:r w:rsidRPr="0022337F">
        <w:instrText xml:space="preserve"> REF _Ref288554572 \r \h </w:instrText>
      </w:r>
      <w:r w:rsidRPr="0022337F">
        <w:fldChar w:fldCharType="separate"/>
      </w:r>
      <w:r w:rsidR="004714EB">
        <w:t>3.6.7</w:t>
      </w:r>
      <w:r w:rsidRPr="0022337F">
        <w:fldChar w:fldCharType="end"/>
      </w:r>
      <w:r w:rsidRPr="0022337F">
        <w:t>).</w:t>
      </w:r>
    </w:p>
    <w:p w14:paraId="750AF049" w14:textId="77777777" w:rsidR="002C65AC" w:rsidRPr="0022337F" w:rsidRDefault="002C65AC" w:rsidP="002C65AC">
      <w:pPr>
        <w:pStyle w:val="berschrift3"/>
        <w:keepLines w:val="0"/>
        <w:numPr>
          <w:ilvl w:val="2"/>
          <w:numId w:val="2"/>
        </w:numPr>
        <w:autoSpaceDE/>
        <w:autoSpaceDN/>
        <w:adjustRightInd/>
        <w:spacing w:before="240" w:after="60" w:line="240" w:lineRule="auto"/>
        <w:rPr>
          <w:lang w:val="en-GB"/>
        </w:rPr>
      </w:pPr>
      <w:bookmarkStart w:id="149" w:name="_Ref288554572"/>
      <w:bookmarkStart w:id="150" w:name="_Toc373509069"/>
      <w:r w:rsidRPr="0022337F">
        <w:rPr>
          <w:lang w:val="en-GB"/>
        </w:rPr>
        <w:t>Mating</w:t>
      </w:r>
      <w:bookmarkEnd w:id="149"/>
      <w:bookmarkEnd w:id="150"/>
    </w:p>
    <w:p w14:paraId="3FB1175B" w14:textId="77777777" w:rsidR="002C65AC" w:rsidRPr="0022337F" w:rsidRDefault="002C65AC" w:rsidP="002C65AC">
      <w:pPr>
        <w:pStyle w:val="VDABlocktext"/>
      </w:pPr>
      <w:r w:rsidRPr="0022337F">
        <w:t>The VEC data format specification must have a mating concept in order to describe the (normally pluggable) connectivity between</w:t>
      </w:r>
    </w:p>
    <w:p w14:paraId="07D9DB33" w14:textId="77777777" w:rsidR="002C65AC" w:rsidRDefault="002C65AC" w:rsidP="00D50625">
      <w:pPr>
        <w:pStyle w:val="VDABlocktext"/>
        <w:numPr>
          <w:ilvl w:val="0"/>
          <w:numId w:val="41"/>
        </w:numPr>
      </w:pPr>
      <w:r w:rsidRPr="0022337F">
        <w:t>The pins/terminals (in case of coax-terminal</w:t>
      </w:r>
      <w:r>
        <w:t>s</w:t>
      </w:r>
      <w:r w:rsidRPr="0022337F">
        <w:t xml:space="preserve"> and</w:t>
      </w:r>
      <w:r>
        <w:t xml:space="preserve"> piggyback terminals</w:t>
      </w:r>
      <w:r w:rsidRPr="0022337F">
        <w:t xml:space="preserve"> even the</w:t>
      </w:r>
      <w:r>
        <w:t xml:space="preserve"> relevant terminal receptions) </w:t>
      </w:r>
      <w:r w:rsidRPr="003D4C2F">
        <w:t>of an E</w:t>
      </w:r>
      <w:r>
        <w:t>E component and the contrary pins/terminals</w:t>
      </w:r>
      <w:r w:rsidRPr="003D4C2F">
        <w:t xml:space="preserve"> of the harness connec</w:t>
      </w:r>
      <w:r>
        <w:t>tor</w:t>
      </w:r>
    </w:p>
    <w:p w14:paraId="4BBADE89" w14:textId="77777777" w:rsidR="002C65AC" w:rsidRDefault="002C65AC" w:rsidP="00D50625">
      <w:pPr>
        <w:pStyle w:val="VDABlocktext"/>
        <w:numPr>
          <w:ilvl w:val="0"/>
          <w:numId w:val="41"/>
        </w:numPr>
      </w:pPr>
      <w:r>
        <w:t>T</w:t>
      </w:r>
      <w:r w:rsidRPr="003D4C2F">
        <w:t>he pin</w:t>
      </w:r>
      <w:r>
        <w:t>s/terminals</w:t>
      </w:r>
      <w:r w:rsidRPr="003D4C2F">
        <w:t xml:space="preserve"> </w:t>
      </w:r>
      <w:r>
        <w:t>(in case of a coax-terminal even the relevant terminal receptions) within the two connector housings of an inliner</w:t>
      </w:r>
    </w:p>
    <w:p w14:paraId="5AF811A6" w14:textId="77777777" w:rsidR="002C65AC" w:rsidRDefault="002C65AC" w:rsidP="00D50625">
      <w:pPr>
        <w:pStyle w:val="VDABlocktext"/>
        <w:numPr>
          <w:ilvl w:val="0"/>
          <w:numId w:val="41"/>
        </w:numPr>
      </w:pPr>
      <w:r>
        <w:t>Bolts and ring terminals</w:t>
      </w:r>
    </w:p>
    <w:p w14:paraId="79C9EC03" w14:textId="77777777" w:rsidR="002C65AC" w:rsidRPr="00210F03" w:rsidRDefault="002C65AC" w:rsidP="002C65AC">
      <w:pPr>
        <w:pStyle w:val="berschrift3"/>
        <w:keepLines w:val="0"/>
        <w:numPr>
          <w:ilvl w:val="2"/>
          <w:numId w:val="2"/>
        </w:numPr>
        <w:autoSpaceDE/>
        <w:autoSpaceDN/>
        <w:adjustRightInd/>
        <w:spacing w:before="240" w:after="60" w:line="240" w:lineRule="auto"/>
        <w:rPr>
          <w:lang w:val="en-GB"/>
        </w:rPr>
      </w:pPr>
      <w:bookmarkStart w:id="151" w:name="_Toc373509070"/>
      <w:r>
        <w:rPr>
          <w:lang w:val="en-GB"/>
        </w:rPr>
        <w:lastRenderedPageBreak/>
        <w:t>Extra</w:t>
      </w:r>
      <w:r w:rsidRPr="00210F03">
        <w:rPr>
          <w:lang w:val="en-GB"/>
        </w:rPr>
        <w:t xml:space="preserve"> requirements </w:t>
      </w:r>
      <w:r>
        <w:rPr>
          <w:lang w:val="en-GB"/>
        </w:rPr>
        <w:t>addressing variance</w:t>
      </w:r>
      <w:r w:rsidRPr="00210F03">
        <w:rPr>
          <w:lang w:val="en-GB"/>
        </w:rPr>
        <w:t xml:space="preserve"> information</w:t>
      </w:r>
      <w:bookmarkEnd w:id="151"/>
    </w:p>
    <w:p w14:paraId="52701FB5" w14:textId="77777777" w:rsidR="002C65AC" w:rsidRDefault="002C65AC" w:rsidP="002C65AC">
      <w:pPr>
        <w:pStyle w:val="VDABlocktext"/>
      </w:pPr>
      <w:r>
        <w:t>Out of the ELOG-perspective, at least the following elements must be able to express variance dependency by referring to a certain variant configuration term</w:t>
      </w:r>
    </w:p>
    <w:p w14:paraId="327D3CE5" w14:textId="0FBE7632" w:rsidR="002C65AC" w:rsidRDefault="002C65AC" w:rsidP="00D50625">
      <w:pPr>
        <w:pStyle w:val="VDABlocktext"/>
        <w:numPr>
          <w:ilvl w:val="0"/>
          <w:numId w:val="36"/>
        </w:numPr>
      </w:pPr>
      <w:r>
        <w:t xml:space="preserve">All elements of the abstraction layer </w:t>
      </w:r>
      <w:r w:rsidR="00F4236D">
        <w:t>architecture</w:t>
      </w:r>
    </w:p>
    <w:p w14:paraId="0995E460" w14:textId="18C9114A" w:rsidR="002C65AC" w:rsidRPr="001C419A" w:rsidRDefault="002C65AC" w:rsidP="00D50625">
      <w:pPr>
        <w:pStyle w:val="VDABlocktext"/>
        <w:numPr>
          <w:ilvl w:val="0"/>
          <w:numId w:val="36"/>
        </w:numPr>
      </w:pPr>
      <w:r w:rsidRPr="001C419A">
        <w:t xml:space="preserve">All elements of the abstraction layer </w:t>
      </w:r>
      <w:r w:rsidR="00F4236D">
        <w:t>schematics</w:t>
      </w:r>
    </w:p>
    <w:p w14:paraId="5666FFC7" w14:textId="77777777" w:rsidR="002C65AC" w:rsidRDefault="002C65AC" w:rsidP="00D50625">
      <w:pPr>
        <w:pStyle w:val="VDABlocktext"/>
        <w:numPr>
          <w:ilvl w:val="0"/>
          <w:numId w:val="36"/>
        </w:numPr>
      </w:pPr>
      <w:r w:rsidRPr="001C419A">
        <w:t>All elements of the abstraction layer wiring including usages of EE components, connector housing</w:t>
      </w:r>
      <w:r>
        <w:t>s</w:t>
      </w:r>
      <w:r w:rsidRPr="001C419A">
        <w:t>, terminals and wires as well as contacting</w:t>
      </w:r>
      <w:r>
        <w:t>-</w:t>
      </w:r>
      <w:r w:rsidRPr="001C419A">
        <w:t>, cavity mounting</w:t>
      </w:r>
      <w:r>
        <w:t>-</w:t>
      </w:r>
      <w:r w:rsidRPr="001C419A">
        <w:t xml:space="preserve"> </w:t>
      </w:r>
      <w:r>
        <w:t>and mating-definitions.</w:t>
      </w:r>
    </w:p>
    <w:p w14:paraId="486F6B61" w14:textId="77777777" w:rsidR="002C65AC" w:rsidRDefault="002C65AC" w:rsidP="002C65AC">
      <w:pPr>
        <w:pStyle w:val="berschrift3"/>
        <w:keepLines w:val="0"/>
        <w:numPr>
          <w:ilvl w:val="2"/>
          <w:numId w:val="2"/>
        </w:numPr>
        <w:autoSpaceDE/>
        <w:autoSpaceDN/>
        <w:adjustRightInd/>
        <w:spacing w:before="240" w:after="60" w:line="240" w:lineRule="auto"/>
        <w:rPr>
          <w:lang w:val="en-GB"/>
        </w:rPr>
      </w:pPr>
      <w:bookmarkStart w:id="152" w:name="_Toc373509071"/>
      <w:r>
        <w:rPr>
          <w:lang w:val="en-GB"/>
        </w:rPr>
        <w:t>Pinning Information</w:t>
      </w:r>
      <w:bookmarkEnd w:id="152"/>
    </w:p>
    <w:p w14:paraId="75774C44" w14:textId="77777777" w:rsidR="002C65AC" w:rsidRDefault="002C65AC" w:rsidP="002C65AC">
      <w:pPr>
        <w:rPr>
          <w:lang w:val="en-GB"/>
        </w:rPr>
      </w:pPr>
      <w:r>
        <w:rPr>
          <w:lang w:val="en-GB"/>
        </w:rPr>
        <w:t>The VEC must provide the possibility to describe electrical interface of EE components. This includes:</w:t>
      </w:r>
    </w:p>
    <w:p w14:paraId="7CB5B959" w14:textId="77777777" w:rsidR="002C65AC" w:rsidRDefault="002C65AC" w:rsidP="00D50625">
      <w:pPr>
        <w:pStyle w:val="VDABlocktext"/>
        <w:numPr>
          <w:ilvl w:val="0"/>
          <w:numId w:val="41"/>
        </w:numPr>
      </w:pPr>
      <w:r>
        <w:t>Signals supported by a pin</w:t>
      </w:r>
    </w:p>
    <w:p w14:paraId="629473DB" w14:textId="77777777" w:rsidR="002C65AC" w:rsidRDefault="002C65AC" w:rsidP="00D50625">
      <w:pPr>
        <w:pStyle w:val="VDABlocktext"/>
        <w:numPr>
          <w:ilvl w:val="0"/>
          <w:numId w:val="41"/>
        </w:numPr>
      </w:pPr>
      <w:r>
        <w:t>Voltage and current values of a Pin for different types and times.</w:t>
      </w:r>
    </w:p>
    <w:p w14:paraId="742D8161" w14:textId="77777777" w:rsidR="002C65AC" w:rsidRPr="006C1896" w:rsidRDefault="002C65AC" w:rsidP="00D50625">
      <w:pPr>
        <w:pStyle w:val="VDABlocktext"/>
        <w:numPr>
          <w:ilvl w:val="0"/>
          <w:numId w:val="41"/>
        </w:numPr>
      </w:pPr>
      <w:r>
        <w:t>Variant dependant behaviour of the pin due to the software deployed on an ECU.</w:t>
      </w:r>
    </w:p>
    <w:p w14:paraId="2F186F40" w14:textId="5161191A" w:rsidR="00EB6F4E" w:rsidRDefault="00EB6F4E" w:rsidP="002C65AC">
      <w:pPr>
        <w:pStyle w:val="berschrift2"/>
        <w:keepLines w:val="0"/>
        <w:numPr>
          <w:ilvl w:val="1"/>
          <w:numId w:val="2"/>
        </w:numPr>
        <w:autoSpaceDE/>
        <w:autoSpaceDN/>
        <w:adjustRightInd/>
        <w:spacing w:before="240" w:after="60" w:line="240" w:lineRule="auto"/>
        <w:rPr>
          <w:lang w:val="en-GB"/>
        </w:rPr>
      </w:pPr>
      <w:bookmarkStart w:id="153" w:name="_Toc33620289"/>
      <w:bookmarkStart w:id="154" w:name="_Toc373509078"/>
      <w:bookmarkStart w:id="155" w:name="_Toc27668594"/>
      <w:bookmarkStart w:id="156" w:name="_Toc276891761"/>
      <w:r>
        <w:rPr>
          <w:lang w:val="en-GB"/>
        </w:rPr>
        <w:t>Cross-sectional requirements</w:t>
      </w:r>
      <w:bookmarkEnd w:id="153"/>
    </w:p>
    <w:p w14:paraId="66A16070" w14:textId="77777777" w:rsidR="00EB6F4E" w:rsidRDefault="00EB6F4E" w:rsidP="00EB6F4E">
      <w:pPr>
        <w:pStyle w:val="berschrift3"/>
        <w:keepLines w:val="0"/>
        <w:numPr>
          <w:ilvl w:val="2"/>
          <w:numId w:val="2"/>
        </w:numPr>
        <w:autoSpaceDE/>
        <w:autoSpaceDN/>
        <w:adjustRightInd/>
        <w:spacing w:before="240" w:after="60" w:line="240" w:lineRule="auto"/>
        <w:rPr>
          <w:lang w:val="en-GB"/>
        </w:rPr>
      </w:pPr>
      <w:r>
        <w:rPr>
          <w:lang w:val="en-GB"/>
        </w:rPr>
        <w:t>Process specific information</w:t>
      </w:r>
    </w:p>
    <w:p w14:paraId="57FDA598" w14:textId="25D0AFED" w:rsidR="00EB6F4E" w:rsidRDefault="00EB6F4E" w:rsidP="00EB6F4E">
      <w:pPr>
        <w:pStyle w:val="VDABlocktext"/>
      </w:pPr>
      <w:r>
        <w:t>The VEC data format specification must have a concept which describes how to enrich a VEC compliant file with process specific data. For this, each VEC element is requested to be capable to be extended with user</w:t>
      </w:r>
      <w:r w:rsidR="00C94812">
        <w:t>-</w:t>
      </w:r>
      <w:r>
        <w:t>defined attributes.</w:t>
      </w:r>
    </w:p>
    <w:p w14:paraId="38C68A31" w14:textId="77777777" w:rsidR="00EB6F4E" w:rsidRDefault="00EB6F4E" w:rsidP="00EB6F4E">
      <w:pPr>
        <w:pStyle w:val="berschrift3"/>
        <w:keepLines w:val="0"/>
        <w:numPr>
          <w:ilvl w:val="2"/>
          <w:numId w:val="2"/>
        </w:numPr>
        <w:autoSpaceDE/>
        <w:autoSpaceDN/>
        <w:adjustRightInd/>
        <w:spacing w:before="240" w:after="60" w:line="240" w:lineRule="auto"/>
        <w:rPr>
          <w:lang w:val="en-GB"/>
        </w:rPr>
      </w:pPr>
      <w:r>
        <w:rPr>
          <w:lang w:val="en-GB"/>
        </w:rPr>
        <w:t>Multi-language support for descriptions</w:t>
      </w:r>
    </w:p>
    <w:p w14:paraId="33B048B4" w14:textId="77777777" w:rsidR="00EB6F4E" w:rsidRDefault="00EB6F4E" w:rsidP="00EB6F4E">
      <w:pPr>
        <w:pStyle w:val="VDABlocktext"/>
      </w:pPr>
      <w:r>
        <w:t>For attributes, that carry non-identifying informal text (normally descriptions), the VEC data format specification must have a concept for multi-language support. The language code must be compliant to ISO-639.</w:t>
      </w:r>
    </w:p>
    <w:p w14:paraId="0CE1DF23" w14:textId="77777777" w:rsidR="00EB6F4E" w:rsidRDefault="00EB6F4E" w:rsidP="00EB6F4E">
      <w:pPr>
        <w:pStyle w:val="berschrift3"/>
        <w:keepLines w:val="0"/>
        <w:numPr>
          <w:ilvl w:val="2"/>
          <w:numId w:val="2"/>
        </w:numPr>
        <w:autoSpaceDE/>
        <w:autoSpaceDN/>
        <w:adjustRightInd/>
        <w:spacing w:before="240" w:after="60" w:line="240" w:lineRule="auto"/>
        <w:rPr>
          <w:lang w:val="en-GB"/>
        </w:rPr>
      </w:pPr>
      <w:r>
        <w:rPr>
          <w:lang w:val="en-GB"/>
        </w:rPr>
        <w:t>Free choice of measurement units for dimensional quantities</w:t>
      </w:r>
    </w:p>
    <w:p w14:paraId="5039E89A" w14:textId="77777777" w:rsidR="00EB6F4E" w:rsidRDefault="00EB6F4E" w:rsidP="00EB6F4E">
      <w:pPr>
        <w:pStyle w:val="VDABlocktext"/>
      </w:pPr>
      <w:r>
        <w:t>For attributes, that carry dimensional quantities, the VEC data format specification must permit free choice of measurement units. In order to ease the data import, the VEC data format specification must have a special concept for SI data units (like metre – m) and scaled units (like millimetre – mm) as well as combined units (like kg per metre – kg/m).</w:t>
      </w:r>
    </w:p>
    <w:p w14:paraId="29247B97" w14:textId="77777777" w:rsidR="00EB6F4E" w:rsidRDefault="00EB6F4E" w:rsidP="00EB6F4E">
      <w:pPr>
        <w:pStyle w:val="berschrift2"/>
        <w:keepLines w:val="0"/>
        <w:numPr>
          <w:ilvl w:val="2"/>
          <w:numId w:val="2"/>
        </w:numPr>
        <w:autoSpaceDE/>
        <w:autoSpaceDN/>
        <w:adjustRightInd/>
        <w:spacing w:before="240" w:after="60" w:line="240" w:lineRule="auto"/>
        <w:rPr>
          <w:lang w:val="en-GB"/>
        </w:rPr>
      </w:pPr>
      <w:bookmarkStart w:id="157" w:name="_Toc33620290"/>
      <w:r>
        <w:rPr>
          <w:lang w:val="en-GB"/>
        </w:rPr>
        <w:t>Orthogonal grouping concept</w:t>
      </w:r>
      <w:bookmarkEnd w:id="157"/>
    </w:p>
    <w:p w14:paraId="77A60A39" w14:textId="77777777" w:rsidR="00EB6F4E" w:rsidRDefault="00EB6F4E" w:rsidP="00EB6F4E">
      <w:pPr>
        <w:rPr>
          <w:lang w:val="en-GB"/>
        </w:rPr>
      </w:pPr>
      <w:r>
        <w:rPr>
          <w:lang w:val="en-GB"/>
        </w:rPr>
        <w:t>The VEC supports information objects from different domains within the development process (e.g. system schematic, component data, wiring harness data, geometry). To support general traceability use cases the VEC shall provide a concept to assign information objects from different domains to groups (e.g. all elements that relate to a specific customer function, a safety relevant requirement).</w:t>
      </w:r>
    </w:p>
    <w:p w14:paraId="150CDA6E" w14:textId="69EA7AAC" w:rsidR="00EB6F4E" w:rsidRPr="00EB6F4E" w:rsidRDefault="00EB6F4E" w:rsidP="00EB6F4E">
      <w:pPr>
        <w:rPr>
          <w:lang w:val="en-GB"/>
        </w:rPr>
      </w:pPr>
      <w:r w:rsidRPr="00753A6A">
        <w:rPr>
          <w:lang w:val="en-GB"/>
        </w:rPr>
        <w:t xml:space="preserve">This concept </w:t>
      </w:r>
      <w:r>
        <w:rPr>
          <w:lang w:val="en-GB"/>
        </w:rPr>
        <w:t>shall</w:t>
      </w:r>
      <w:r w:rsidRPr="00753A6A">
        <w:rPr>
          <w:lang w:val="en-GB"/>
        </w:rPr>
        <w:t xml:space="preserve"> be independent</w:t>
      </w:r>
      <w:r>
        <w:rPr>
          <w:lang w:val="en-GB"/>
        </w:rPr>
        <w:t xml:space="preserve"> (orthogonal to)</w:t>
      </w:r>
      <w:r w:rsidRPr="00753A6A">
        <w:rPr>
          <w:lang w:val="en-GB"/>
        </w:rPr>
        <w:t xml:space="preserve"> of the domain-oriented structure of the model.</w:t>
      </w:r>
    </w:p>
    <w:p w14:paraId="011B3429" w14:textId="16817E8A" w:rsidR="00EB6F4E" w:rsidRDefault="00EB6F4E" w:rsidP="00EB6F4E">
      <w:pPr>
        <w:pStyle w:val="berschrift2"/>
        <w:keepLines w:val="0"/>
        <w:numPr>
          <w:ilvl w:val="2"/>
          <w:numId w:val="2"/>
        </w:numPr>
        <w:autoSpaceDE/>
        <w:autoSpaceDN/>
        <w:adjustRightInd/>
        <w:spacing w:before="240" w:after="60" w:line="240" w:lineRule="auto"/>
        <w:rPr>
          <w:lang w:val="en-GB"/>
        </w:rPr>
      </w:pPr>
      <w:bookmarkStart w:id="158" w:name="_Toc33620291"/>
      <w:r>
        <w:rPr>
          <w:lang w:val="en-GB"/>
        </w:rPr>
        <w:lastRenderedPageBreak/>
        <w:t>Application Constraints</w:t>
      </w:r>
      <w:bookmarkEnd w:id="158"/>
    </w:p>
    <w:p w14:paraId="00E03EB1" w14:textId="7C0A5F74" w:rsidR="00EB6F4E" w:rsidRPr="00EB6F4E" w:rsidRDefault="00EB6F4E" w:rsidP="00EB6F4E">
      <w:pPr>
        <w:rPr>
          <w:lang w:val="en-GB"/>
        </w:rPr>
      </w:pPr>
      <w:r>
        <w:rPr>
          <w:lang w:val="en-GB"/>
        </w:rPr>
        <w:t>The VEC data format specification must have concept to apply constraints on the application / usage of specific elements defined in the VEC. This concept must</w:t>
      </w:r>
      <w:r w:rsidR="00031556">
        <w:rPr>
          <w:lang w:val="en-GB"/>
        </w:rPr>
        <w:t xml:space="preserve"> be based on instances (e.g. component nodes in a system schematic or occurrences of a connector in a wiring harness). It is required to define the scope of validity of a certain design / construction and </w:t>
      </w:r>
      <w:r w:rsidR="00C94812">
        <w:rPr>
          <w:lang w:val="en-GB"/>
        </w:rPr>
        <w:t>to be</w:t>
      </w:r>
      <w:r w:rsidR="00031556">
        <w:rPr>
          <w:lang w:val="en-GB"/>
        </w:rPr>
        <w:t xml:space="preserve"> complementary to the requirement mentioned in </w:t>
      </w:r>
      <w:r w:rsidR="00C94812">
        <w:rPr>
          <w:lang w:val="en-GB"/>
        </w:rPr>
        <w:t>c</w:t>
      </w:r>
      <w:r>
        <w:rPr>
          <w:lang w:val="en-GB"/>
        </w:rPr>
        <w:t xml:space="preserve">hapter </w:t>
      </w:r>
      <w:r>
        <w:rPr>
          <w:lang w:val="en-GB"/>
        </w:rPr>
        <w:fldChar w:fldCharType="begin"/>
      </w:r>
      <w:r>
        <w:rPr>
          <w:lang w:val="en-GB"/>
        </w:rPr>
        <w:instrText xml:space="preserve"> REF _Ref33178310 \r \h </w:instrText>
      </w:r>
      <w:r>
        <w:rPr>
          <w:lang w:val="en-GB"/>
        </w:rPr>
      </w:r>
      <w:r>
        <w:rPr>
          <w:lang w:val="en-GB"/>
        </w:rPr>
        <w:fldChar w:fldCharType="separate"/>
      </w:r>
      <w:r w:rsidR="004714EB">
        <w:rPr>
          <w:lang w:val="en-GB"/>
        </w:rPr>
        <w:t>3.1.2</w:t>
      </w:r>
      <w:r>
        <w:rPr>
          <w:lang w:val="en-GB"/>
        </w:rPr>
        <w:fldChar w:fldCharType="end"/>
      </w:r>
      <w:r w:rsidR="00031556">
        <w:rPr>
          <w:lang w:val="en-GB"/>
        </w:rPr>
        <w:t>. However, the information required to define the constraints are the same.</w:t>
      </w:r>
    </w:p>
    <w:p w14:paraId="2032DC83" w14:textId="63710009" w:rsidR="002C65AC" w:rsidRPr="000C38F6" w:rsidRDefault="002C65AC" w:rsidP="002C65AC">
      <w:pPr>
        <w:pStyle w:val="berschrift2"/>
        <w:keepLines w:val="0"/>
        <w:numPr>
          <w:ilvl w:val="1"/>
          <w:numId w:val="2"/>
        </w:numPr>
        <w:autoSpaceDE/>
        <w:autoSpaceDN/>
        <w:adjustRightInd/>
        <w:spacing w:before="240" w:after="60" w:line="240" w:lineRule="auto"/>
        <w:rPr>
          <w:lang w:val="en-GB"/>
        </w:rPr>
      </w:pPr>
      <w:bookmarkStart w:id="159" w:name="_Toc33620292"/>
      <w:r w:rsidRPr="000C38F6">
        <w:rPr>
          <w:lang w:val="en-GB"/>
        </w:rPr>
        <w:t>Other</w:t>
      </w:r>
      <w:r w:rsidR="00EB6F4E">
        <w:rPr>
          <w:lang w:val="en-GB"/>
        </w:rPr>
        <w:t xml:space="preserve"> / technical</w:t>
      </w:r>
      <w:r w:rsidRPr="000C38F6">
        <w:rPr>
          <w:lang w:val="en-GB"/>
        </w:rPr>
        <w:t xml:space="preserve"> requirements</w:t>
      </w:r>
      <w:bookmarkEnd w:id="154"/>
      <w:bookmarkEnd w:id="155"/>
      <w:bookmarkEnd w:id="159"/>
    </w:p>
    <w:p w14:paraId="5A4261F5" w14:textId="77777777" w:rsidR="002C65AC" w:rsidRPr="000C38F6" w:rsidRDefault="002C65AC" w:rsidP="002C65AC">
      <w:pPr>
        <w:pStyle w:val="berschrift3"/>
        <w:keepLines w:val="0"/>
        <w:numPr>
          <w:ilvl w:val="2"/>
          <w:numId w:val="2"/>
        </w:numPr>
        <w:autoSpaceDE/>
        <w:autoSpaceDN/>
        <w:adjustRightInd/>
        <w:spacing w:before="240" w:after="60" w:line="240" w:lineRule="auto"/>
        <w:rPr>
          <w:lang w:val="en-GB"/>
        </w:rPr>
      </w:pPr>
      <w:bookmarkStart w:id="160" w:name="_Ref293401463"/>
      <w:bookmarkStart w:id="161" w:name="_Toc373509079"/>
      <w:r w:rsidRPr="000C38F6">
        <w:rPr>
          <w:lang w:val="en-GB"/>
        </w:rPr>
        <w:t>Data format</w:t>
      </w:r>
      <w:bookmarkEnd w:id="160"/>
      <w:bookmarkEnd w:id="161"/>
    </w:p>
    <w:p w14:paraId="3FB4E213" w14:textId="2F24E836" w:rsidR="002C65AC" w:rsidRDefault="00EB6F4E" w:rsidP="002C65AC">
      <w:pPr>
        <w:pStyle w:val="VDABlocktext"/>
      </w:pPr>
      <w:r>
        <w:t>The</w:t>
      </w:r>
      <w:r w:rsidR="002C65AC" w:rsidRPr="008D6700">
        <w:t xml:space="preserve"> VEC data format i</w:t>
      </w:r>
      <w:r w:rsidR="002C65AC">
        <w:t xml:space="preserve">s </w:t>
      </w:r>
      <w:r>
        <w:t xml:space="preserve">required </w:t>
      </w:r>
      <w:r w:rsidR="002C65AC">
        <w:t xml:space="preserve">to be </w:t>
      </w:r>
      <w:r w:rsidR="009D0A97">
        <w:t>an</w:t>
      </w:r>
      <w:r w:rsidR="002C65AC">
        <w:t xml:space="preserve"> XML based </w:t>
      </w:r>
      <w:r w:rsidR="002C65AC" w:rsidRPr="008D6700">
        <w:t xml:space="preserve">format. </w:t>
      </w:r>
      <w:r w:rsidR="002C65AC">
        <w:t xml:space="preserve">Behind this background, the VEC data format specification must include </w:t>
      </w:r>
      <w:r w:rsidR="009D0A97">
        <w:t>an</w:t>
      </w:r>
      <w:r w:rsidR="002C65AC">
        <w:t xml:space="preserve"> XML schema definition. The VEC.XSD must define UNICODE-coding in order to enable special characters to be exchanged.</w:t>
      </w:r>
    </w:p>
    <w:p w14:paraId="146BB9C5" w14:textId="6A35FE98" w:rsidR="002C65AC" w:rsidRDefault="002C65AC" w:rsidP="002C65AC">
      <w:pPr>
        <w:pStyle w:val="berschrift3"/>
        <w:keepLines w:val="0"/>
        <w:numPr>
          <w:ilvl w:val="2"/>
          <w:numId w:val="2"/>
        </w:numPr>
        <w:autoSpaceDE/>
        <w:autoSpaceDN/>
        <w:adjustRightInd/>
        <w:spacing w:before="240" w:after="60" w:line="240" w:lineRule="auto"/>
        <w:rPr>
          <w:lang w:val="en-GB"/>
        </w:rPr>
      </w:pPr>
      <w:bookmarkStart w:id="162" w:name="_Toc373509083"/>
      <w:bookmarkEnd w:id="71"/>
      <w:bookmarkEnd w:id="72"/>
      <w:bookmarkEnd w:id="131"/>
      <w:bookmarkEnd w:id="156"/>
      <w:r>
        <w:rPr>
          <w:lang w:val="en-GB"/>
        </w:rPr>
        <w:t xml:space="preserve">Binding the VEC with external </w:t>
      </w:r>
      <w:r w:rsidR="00AB40E7">
        <w:rPr>
          <w:lang w:val="en-GB"/>
        </w:rPr>
        <w:t>m</w:t>
      </w:r>
      <w:r>
        <w:rPr>
          <w:lang w:val="en-GB"/>
        </w:rPr>
        <w:t>odel</w:t>
      </w:r>
      <w:r w:rsidR="00AB40E7">
        <w:rPr>
          <w:lang w:val="en-GB"/>
        </w:rPr>
        <w:t>s</w:t>
      </w:r>
      <w:r>
        <w:rPr>
          <w:lang w:val="en-GB"/>
        </w:rPr>
        <w:t xml:space="preserve"> and </w:t>
      </w:r>
      <w:r w:rsidR="00AB40E7">
        <w:rPr>
          <w:lang w:val="en-GB"/>
        </w:rPr>
        <w:t>f</w:t>
      </w:r>
      <w:r>
        <w:rPr>
          <w:lang w:val="en-GB"/>
        </w:rPr>
        <w:t>ormats</w:t>
      </w:r>
      <w:bookmarkEnd w:id="162"/>
    </w:p>
    <w:p w14:paraId="03C2856C" w14:textId="7C161A9B" w:rsidR="002C65AC" w:rsidRDefault="002C65AC" w:rsidP="002C65AC">
      <w:r w:rsidRPr="00BE2B0F">
        <w:t xml:space="preserve">There are many use cases in which the information represented by a VEC is related to elements outside of the VEC. This relationship to external elements is in many cases relevant information for downstream participants in the process and should be preserved. One obvious approach to achieve this would be to integrate this information into the VEC Model. </w:t>
      </w:r>
      <w:r w:rsidR="009D0A97" w:rsidRPr="00BE2B0F">
        <w:t>However,</w:t>
      </w:r>
      <w:r w:rsidRPr="00BE2B0F">
        <w:t xml:space="preserve"> this approach is not satisfying in many cases, because the respective information might not be within the central scope of the VEC or other established standards exist for the representation of this kind of information.</w:t>
      </w:r>
      <w:r w:rsidRPr="007E6EA9">
        <w:rPr>
          <w:lang w:val="en-GB"/>
        </w:rPr>
        <w:t xml:space="preserve"> Examples for</w:t>
      </w:r>
      <w:r>
        <w:t xml:space="preserve"> such</w:t>
      </w:r>
      <w:r w:rsidRPr="007E6EA9">
        <w:rPr>
          <w:lang w:val="en-GB"/>
        </w:rPr>
        <w:t xml:space="preserve"> information are</w:t>
      </w:r>
      <w:r>
        <w:t>:</w:t>
      </w:r>
    </w:p>
    <w:p w14:paraId="58854551" w14:textId="77777777" w:rsidR="002C65AC" w:rsidRPr="009F0B9F" w:rsidRDefault="002C65AC" w:rsidP="002C65AC">
      <w:pPr>
        <w:pStyle w:val="Aufzhlung1"/>
        <w:spacing w:after="120"/>
        <w:ind w:left="460" w:hanging="176"/>
      </w:pPr>
      <w:r w:rsidRPr="009F0B9F">
        <w:t>Visual representations like:</w:t>
      </w:r>
    </w:p>
    <w:p w14:paraId="0BC12067" w14:textId="77777777" w:rsidR="002C65AC" w:rsidRDefault="002C65AC" w:rsidP="002C65AC">
      <w:pPr>
        <w:pStyle w:val="Aufzhlung2"/>
        <w:spacing w:after="120"/>
      </w:pPr>
      <w:r>
        <w:t>3D-Models</w:t>
      </w:r>
    </w:p>
    <w:p w14:paraId="0B04B915" w14:textId="77777777" w:rsidR="002C65AC" w:rsidRDefault="002C65AC" w:rsidP="002C65AC">
      <w:pPr>
        <w:pStyle w:val="Aufzhlung2"/>
        <w:spacing w:after="120"/>
      </w:pPr>
      <w:r>
        <w:t xml:space="preserve">Wiring Diagrams </w:t>
      </w:r>
    </w:p>
    <w:p w14:paraId="4F3D0DCE" w14:textId="77777777" w:rsidR="002C65AC" w:rsidRDefault="002C65AC" w:rsidP="002C65AC">
      <w:pPr>
        <w:pStyle w:val="Aufzhlung2"/>
        <w:spacing w:after="120"/>
      </w:pPr>
      <w:r>
        <w:t>Component-Symbols</w:t>
      </w:r>
    </w:p>
    <w:p w14:paraId="744773FF" w14:textId="77777777" w:rsidR="002C65AC" w:rsidRPr="00BC0896" w:rsidRDefault="002C65AC" w:rsidP="002C65AC">
      <w:pPr>
        <w:pStyle w:val="Aufzhlung2"/>
        <w:spacing w:after="120"/>
      </w:pPr>
      <w:r>
        <w:t>Drawings</w:t>
      </w:r>
    </w:p>
    <w:p w14:paraId="7439E782" w14:textId="77777777" w:rsidR="002C65AC" w:rsidRDefault="002C65AC" w:rsidP="002C65AC">
      <w:pPr>
        <w:pStyle w:val="Aufzhlung1"/>
        <w:spacing w:after="120"/>
        <w:ind w:left="460" w:hanging="176"/>
      </w:pPr>
      <w:r>
        <w:t>Requirements</w:t>
      </w:r>
    </w:p>
    <w:p w14:paraId="6C735964" w14:textId="77777777" w:rsidR="002C65AC" w:rsidRPr="00BE2B0F" w:rsidRDefault="002C65AC" w:rsidP="002C65AC">
      <w:r w:rsidRPr="00BE2B0F">
        <w:t xml:space="preserve">In order to be able to use these external formats together with the VEC a solution is necessary to create a link / mapping between information in the VEC and information in other external formats. </w:t>
      </w:r>
    </w:p>
    <w:p w14:paraId="20393236" w14:textId="77777777" w:rsidR="002C65AC" w:rsidRPr="00BE2B0F" w:rsidRDefault="002C65AC" w:rsidP="002C65AC">
      <w:r w:rsidRPr="00BE2B0F">
        <w:t xml:space="preserve">To make this requirement more clearly, it is explained in the following with a small example: </w:t>
      </w:r>
    </w:p>
    <w:p w14:paraId="4D481636" w14:textId="1F7E0309" w:rsidR="002C65AC" w:rsidRDefault="002C65AC" w:rsidP="002C65AC">
      <w:r w:rsidRPr="00BE2B0F">
        <w:t>The Part Master Data of a connector can be described in VEC in a structured way (Cavities and their technical properties, segment connection points,</w:t>
      </w:r>
      <w:r w:rsidR="00F4236D">
        <w:t xml:space="preserve"> etc.</w:t>
      </w:r>
      <w:r w:rsidRPr="00BE2B0F">
        <w:t xml:space="preserve">). </w:t>
      </w:r>
      <w:r w:rsidR="009D0A97" w:rsidRPr="00BE2B0F">
        <w:t>However,</w:t>
      </w:r>
      <w:r w:rsidRPr="00BE2B0F">
        <w:t xml:space="preserve"> there are many use cases where a visual representation of the connector is needed (e.g. Harness Drawing, Wiring Diagram). This visual representation is often distributed as an SVG-Symbol. If there is no link between the information in the VEC and the </w:t>
      </w:r>
      <w:r w:rsidRPr="00BE2B0F">
        <w:lastRenderedPageBreak/>
        <w:t xml:space="preserve">visual representation, the information can only be used in a limited way. For more advanced use cases it is necessary to know which element in the VEC (e.g. a Cavity) is represented by which graphical element in the SVG (e.g. a square). </w:t>
      </w:r>
    </w:p>
    <w:p w14:paraId="6188F23A" w14:textId="77777777" w:rsidR="002C65AC" w:rsidRDefault="002C65AC" w:rsidP="002C65AC">
      <w:r>
        <w:t>In detail the following requirements must be satisfied:</w:t>
      </w:r>
    </w:p>
    <w:p w14:paraId="5DC18864" w14:textId="10478AF6" w:rsidR="002C65AC" w:rsidRDefault="002C65AC" w:rsidP="002C65AC">
      <w:pPr>
        <w:pStyle w:val="Aufzhlungnumerisch"/>
        <w:spacing w:after="120"/>
      </w:pPr>
      <w:r w:rsidRPr="004E70D6">
        <w:t>It must be possible to create a mapping between any kind of information in the VEC and elements in an external data source.</w:t>
      </w:r>
    </w:p>
    <w:p w14:paraId="649A3EB1" w14:textId="77777777" w:rsidR="002C65AC" w:rsidRDefault="002C65AC" w:rsidP="002C65AC">
      <w:pPr>
        <w:pStyle w:val="Aufzhlungnumerisch"/>
        <w:spacing w:after="120"/>
      </w:pPr>
      <w:r w:rsidRPr="0084169C">
        <w:t>If the VEC is</w:t>
      </w:r>
      <w:r>
        <w:t xml:space="preserve"> mapped</w:t>
      </w:r>
      <w:r w:rsidRPr="0084169C">
        <w:t xml:space="preserve"> with some ex</w:t>
      </w:r>
      <w:r>
        <w:t>ternal information, then it must be still possible to read both formats independently (without using the link). E.g. if VEC is linked with an SVG, it must be still possible to read the VEC, without interpreting the SVG and it must be still possible to read SVG with an appropriate viewer, without knowing about the VEC.</w:t>
      </w:r>
    </w:p>
    <w:p w14:paraId="0C63E864" w14:textId="77777777" w:rsidR="002C65AC" w:rsidRDefault="002C65AC" w:rsidP="002C65AC">
      <w:pPr>
        <w:pStyle w:val="Aufzhlungnumerisch"/>
        <w:spacing w:after="120"/>
      </w:pPr>
      <w:r>
        <w:t xml:space="preserve">The used mapping mechanism must not require any structural information about the described data outside of the VEC. Master and source of this kind of data is the VEC. This means for example if a VEC should be linked to SVG it </w:t>
      </w:r>
      <w:r w:rsidRPr="00F4236D">
        <w:t>must not</w:t>
      </w:r>
      <w:r>
        <w:t xml:space="preserve"> be necessary that the SVG complies with a defined structure and </w:t>
      </w:r>
      <w:proofErr w:type="gramStart"/>
      <w:r>
        <w:t>has to</w:t>
      </w:r>
      <w:proofErr w:type="gramEnd"/>
      <w:r>
        <w:t xml:space="preserve"> use certain elements for the representation of its information. </w:t>
      </w:r>
    </w:p>
    <w:p w14:paraId="6FD700DE" w14:textId="77777777" w:rsidR="002C65AC" w:rsidRDefault="002C65AC" w:rsidP="002C65AC">
      <w:pPr>
        <w:pStyle w:val="Aufzhlungnumerisch"/>
        <w:spacing w:after="120"/>
      </w:pPr>
      <w:r>
        <w:t>The mapping mechanism must be usable for different types of formats. However not all formats are suitable to be used for a mapping. At least they must be structured in some way and elements must be identifiable (e.g. JPEG is not appropriate for such mapping mechanism).</w:t>
      </w:r>
    </w:p>
    <w:p w14:paraId="26493BDC" w14:textId="77777777" w:rsidR="002C65AC" w:rsidRDefault="002C65AC" w:rsidP="002C65AC">
      <w:pPr>
        <w:pStyle w:val="Aufzhlungnumerisch"/>
        <w:spacing w:after="120"/>
      </w:pPr>
      <w:r>
        <w:t>The mapping must be standardized, in order to allow an exchange of the mapping information between different systems.</w:t>
      </w:r>
    </w:p>
    <w:p w14:paraId="2782923C" w14:textId="7C0B4D50" w:rsidR="004C7513" w:rsidRDefault="004C7513" w:rsidP="002C65AC">
      <w:pPr>
        <w:pStyle w:val="berschrift3"/>
        <w:keepLines w:val="0"/>
        <w:numPr>
          <w:ilvl w:val="2"/>
          <w:numId w:val="2"/>
        </w:numPr>
        <w:autoSpaceDE/>
        <w:autoSpaceDN/>
        <w:adjustRightInd/>
        <w:spacing w:before="240" w:after="60" w:line="240" w:lineRule="auto"/>
        <w:rPr>
          <w:lang w:val="en-GB"/>
        </w:rPr>
      </w:pPr>
      <w:bookmarkStart w:id="163" w:name="_Toc373509084"/>
      <w:r>
        <w:rPr>
          <w:lang w:val="en-GB"/>
        </w:rPr>
        <w:t>Tracking of changes to the digital representation of documents</w:t>
      </w:r>
    </w:p>
    <w:p w14:paraId="56105E94" w14:textId="48B08935" w:rsidR="004C7513" w:rsidRPr="004C7513" w:rsidRDefault="004C7513" w:rsidP="004C7513">
      <w:pPr>
        <w:rPr>
          <w:lang w:val="en-GB"/>
        </w:rPr>
      </w:pPr>
      <w:r>
        <w:rPr>
          <w:lang w:val="en-GB"/>
        </w:rPr>
        <w:t>The VEC data format specification must provide a concept to detect / track changes to digital representation of a document. There are cases where the digital content of a document within the VEC changes, even if the PDM relevant information remains unchanged (e.g. the document itself has not been republished, but changes to the exporting system resulted in content changes).</w:t>
      </w:r>
    </w:p>
    <w:p w14:paraId="628A4076" w14:textId="39D124EE" w:rsidR="002C65AC" w:rsidRDefault="002C65AC" w:rsidP="002C65AC">
      <w:pPr>
        <w:pStyle w:val="berschrift3"/>
        <w:keepLines w:val="0"/>
        <w:numPr>
          <w:ilvl w:val="2"/>
          <w:numId w:val="2"/>
        </w:numPr>
        <w:autoSpaceDE/>
        <w:autoSpaceDN/>
        <w:adjustRightInd/>
        <w:spacing w:before="240" w:after="60" w:line="240" w:lineRule="auto"/>
        <w:rPr>
          <w:lang w:val="en-GB"/>
        </w:rPr>
      </w:pPr>
      <w:r>
        <w:rPr>
          <w:lang w:val="en-GB"/>
        </w:rPr>
        <w:t>Extendable Enumerations</w:t>
      </w:r>
      <w:bookmarkEnd w:id="163"/>
    </w:p>
    <w:p w14:paraId="6CD7CB07" w14:textId="680277DD" w:rsidR="002C65AC" w:rsidRDefault="002C65AC" w:rsidP="002C65AC">
      <w:pPr>
        <w:rPr>
          <w:lang w:val="en-GB"/>
        </w:rPr>
      </w:pPr>
      <w:r>
        <w:rPr>
          <w:lang w:val="en-GB"/>
        </w:rPr>
        <w:t xml:space="preserve">The data model of the VEC must support extendable and fixed enumerations (open &amp; closed). For closed enumerations all possible literals are known at the time of the definition of the VEC. For open enumerations some </w:t>
      </w:r>
      <w:proofErr w:type="spellStart"/>
      <w:r w:rsidR="00AB40E7">
        <w:rPr>
          <w:lang w:val="en-GB"/>
        </w:rPr>
        <w:t>literals</w:t>
      </w:r>
      <w:proofErr w:type="spellEnd"/>
      <w:r w:rsidR="00AB40E7">
        <w:rPr>
          <w:lang w:val="en-GB"/>
        </w:rPr>
        <w:t xml:space="preserve"> </w:t>
      </w:r>
      <w:r>
        <w:rPr>
          <w:lang w:val="en-GB"/>
        </w:rPr>
        <w:t xml:space="preserve">are known (which should be standardized), but new literals might emerge in the future. This is often the case, when the literals relate to technical aspects. With new innovations in technology, new literals might be required and shall not require a new version of the VEC schema. </w:t>
      </w:r>
    </w:p>
    <w:p w14:paraId="2D94B56B" w14:textId="77777777" w:rsidR="002C65AC" w:rsidRDefault="002C65AC" w:rsidP="002C65AC">
      <w:pPr>
        <w:rPr>
          <w:lang w:val="en-GB"/>
        </w:rPr>
      </w:pPr>
      <w:r>
        <w:rPr>
          <w:lang w:val="en-GB"/>
        </w:rPr>
        <w:t>In detail the following requirements must be satisfied:</w:t>
      </w:r>
    </w:p>
    <w:p w14:paraId="3D0096AC" w14:textId="77777777" w:rsidR="002C65AC" w:rsidRDefault="002C65AC" w:rsidP="003C2502">
      <w:pPr>
        <w:pStyle w:val="Aufzhlungnumerisch"/>
        <w:numPr>
          <w:ilvl w:val="0"/>
          <w:numId w:val="44"/>
        </w:numPr>
        <w:spacing w:after="120"/>
      </w:pPr>
      <w:r>
        <w:t xml:space="preserve">Closed lists of enumeration values </w:t>
      </w:r>
      <w:proofErr w:type="gramStart"/>
      <w:r>
        <w:t>have to</w:t>
      </w:r>
      <w:proofErr w:type="gramEnd"/>
      <w:r>
        <w:t xml:space="preserve"> be supported.</w:t>
      </w:r>
    </w:p>
    <w:p w14:paraId="5AA1254A" w14:textId="77777777" w:rsidR="002C65AC" w:rsidRPr="006A0054" w:rsidRDefault="002C65AC" w:rsidP="003C2502">
      <w:pPr>
        <w:pStyle w:val="Aufzhlungnumerisch"/>
        <w:numPr>
          <w:ilvl w:val="0"/>
          <w:numId w:val="44"/>
        </w:numPr>
        <w:spacing w:after="120"/>
      </w:pPr>
      <w:r>
        <w:t xml:space="preserve">Open lists of enumeration values </w:t>
      </w:r>
      <w:proofErr w:type="gramStart"/>
      <w:r>
        <w:t>have to</w:t>
      </w:r>
      <w:proofErr w:type="gramEnd"/>
      <w:r>
        <w:t xml:space="preserve"> be supported.</w:t>
      </w:r>
    </w:p>
    <w:p w14:paraId="73207BCB" w14:textId="77777777" w:rsidR="002C65AC" w:rsidRDefault="002C65AC" w:rsidP="003C2502">
      <w:pPr>
        <w:pStyle w:val="Aufzhlungnumerisch"/>
        <w:numPr>
          <w:ilvl w:val="0"/>
          <w:numId w:val="44"/>
        </w:numPr>
        <w:spacing w:after="120"/>
      </w:pPr>
      <w:r>
        <w:t>The VEC UML model shall be the single source for documenting open and closed enumerations.</w:t>
      </w:r>
    </w:p>
    <w:p w14:paraId="403A1AE0" w14:textId="77777777" w:rsidR="002C65AC" w:rsidRDefault="002C65AC" w:rsidP="003C2502">
      <w:pPr>
        <w:pStyle w:val="Aufzhlungnumerisch"/>
        <w:numPr>
          <w:ilvl w:val="0"/>
          <w:numId w:val="44"/>
        </w:numPr>
        <w:spacing w:after="120"/>
      </w:pPr>
      <w:r>
        <w:t>The concept shall be supported in the XML schema, too.</w:t>
      </w:r>
    </w:p>
    <w:p w14:paraId="1025CE3B" w14:textId="77777777" w:rsidR="002C65AC" w:rsidRDefault="002C65AC" w:rsidP="003C2502">
      <w:pPr>
        <w:pStyle w:val="Aufzhlungnumerisch"/>
        <w:numPr>
          <w:ilvl w:val="0"/>
          <w:numId w:val="44"/>
        </w:numPr>
        <w:spacing w:after="120"/>
      </w:pPr>
      <w:r>
        <w:lastRenderedPageBreak/>
        <w:t>It shall be possible to validate closed list values against the XML schema</w:t>
      </w:r>
    </w:p>
    <w:p w14:paraId="15657285" w14:textId="77777777" w:rsidR="002C65AC" w:rsidRPr="006A0054" w:rsidRDefault="002C65AC" w:rsidP="003C2502">
      <w:pPr>
        <w:pStyle w:val="Aufzhlungnumerisch"/>
        <w:numPr>
          <w:ilvl w:val="0"/>
          <w:numId w:val="44"/>
        </w:numPr>
        <w:spacing w:after="120"/>
      </w:pPr>
      <w:r>
        <w:t>It shall be possible to validate the pre-defined open list values against a specific XML schema</w:t>
      </w:r>
    </w:p>
    <w:p w14:paraId="6FE71DEC" w14:textId="77777777" w:rsidR="002C65AC" w:rsidRDefault="002C65AC" w:rsidP="002C65AC">
      <w:pPr>
        <w:pStyle w:val="berschrift1"/>
        <w:keepLines w:val="0"/>
        <w:numPr>
          <w:ilvl w:val="0"/>
          <w:numId w:val="2"/>
        </w:numPr>
        <w:autoSpaceDE/>
        <w:autoSpaceDN/>
        <w:adjustRightInd/>
        <w:spacing w:before="240" w:after="60" w:line="240" w:lineRule="auto"/>
        <w:contextualSpacing w:val="0"/>
        <w:rPr>
          <w:lang w:val="en-GB"/>
        </w:rPr>
      </w:pPr>
      <w:bookmarkStart w:id="164" w:name="_Toc244129416"/>
      <w:bookmarkStart w:id="165" w:name="_Toc244135948"/>
      <w:bookmarkStart w:id="166" w:name="_Toc244217518"/>
      <w:bookmarkStart w:id="167" w:name="_Toc244129417"/>
      <w:bookmarkStart w:id="168" w:name="_Toc244135949"/>
      <w:bookmarkStart w:id="169" w:name="_Toc244217519"/>
      <w:bookmarkStart w:id="170" w:name="_Toc264879825"/>
      <w:bookmarkStart w:id="171" w:name="_Toc264879826"/>
      <w:bookmarkStart w:id="172" w:name="_Toc264879827"/>
      <w:bookmarkStart w:id="173" w:name="_Toc264879828"/>
      <w:bookmarkStart w:id="174" w:name="_Toc264879831"/>
      <w:bookmarkStart w:id="175" w:name="_Toc264879832"/>
      <w:bookmarkStart w:id="176" w:name="_Toc264879835"/>
      <w:bookmarkStart w:id="177" w:name="_Toc264879836"/>
      <w:bookmarkStart w:id="178" w:name="_Toc264879839"/>
      <w:bookmarkStart w:id="179" w:name="_Toc264879840"/>
      <w:bookmarkStart w:id="180" w:name="_Toc264879841"/>
      <w:bookmarkStart w:id="181" w:name="_Toc264879842"/>
      <w:bookmarkStart w:id="182" w:name="_Toc264879843"/>
      <w:bookmarkStart w:id="183" w:name="_Toc264879844"/>
      <w:bookmarkStart w:id="184" w:name="_Toc264879845"/>
      <w:bookmarkStart w:id="185" w:name="_Toc264879846"/>
      <w:bookmarkStart w:id="186" w:name="_Toc264879865"/>
      <w:bookmarkStart w:id="187" w:name="_Toc179952658"/>
      <w:bookmarkStart w:id="188" w:name="_Ref179960557"/>
      <w:bookmarkStart w:id="189" w:name="_Toc181766065"/>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r>
        <w:rPr>
          <w:lang w:val="en-GB"/>
        </w:rPr>
        <w:br w:type="page"/>
      </w:r>
      <w:bookmarkStart w:id="190" w:name="_Toc27668595"/>
      <w:bookmarkStart w:id="191" w:name="_Ref27733285"/>
      <w:bookmarkStart w:id="192" w:name="_Ref33008795"/>
      <w:bookmarkStart w:id="193" w:name="_Ref33008804"/>
      <w:bookmarkStart w:id="194" w:name="_Toc33620293"/>
      <w:bookmarkStart w:id="195" w:name="_Hlk31540106"/>
      <w:bookmarkEnd w:id="187"/>
      <w:bookmarkEnd w:id="188"/>
      <w:bookmarkEnd w:id="189"/>
      <w:r>
        <w:rPr>
          <w:lang w:val="en-GB"/>
        </w:rPr>
        <w:lastRenderedPageBreak/>
        <w:t>General Guidelines</w:t>
      </w:r>
      <w:bookmarkEnd w:id="190"/>
      <w:bookmarkEnd w:id="191"/>
      <w:bookmarkEnd w:id="192"/>
      <w:bookmarkEnd w:id="193"/>
      <w:bookmarkEnd w:id="194"/>
    </w:p>
    <w:p w14:paraId="1073DD20" w14:textId="6F510CAC" w:rsidR="002C65AC" w:rsidRDefault="002C65AC" w:rsidP="002C65AC">
      <w:pPr>
        <w:rPr>
          <w:lang w:val="en-GB"/>
        </w:rPr>
      </w:pPr>
      <w:r>
        <w:rPr>
          <w:lang w:val="en-GB"/>
        </w:rPr>
        <w:t>The most of definition of the VEC is contained in chapter</w:t>
      </w:r>
      <w:r w:rsidRPr="000C29C0">
        <w:t xml:space="preserve"> </w:t>
      </w:r>
      <w:r w:rsidR="000C29C0">
        <w:fldChar w:fldCharType="begin"/>
      </w:r>
      <w:r w:rsidR="000C29C0">
        <w:instrText xml:space="preserve"> REF _Ref27731170 \n \h </w:instrText>
      </w:r>
      <w:r w:rsidR="000C29C0">
        <w:fldChar w:fldCharType="separate"/>
      </w:r>
      <w:r w:rsidR="004714EB">
        <w:t>5</w:t>
      </w:r>
      <w:r w:rsidR="000C29C0">
        <w:fldChar w:fldCharType="end"/>
      </w:r>
      <w:r w:rsidR="000C29C0">
        <w:t xml:space="preserve"> </w:t>
      </w:r>
      <w:r w:rsidRPr="000C29C0">
        <w:t xml:space="preserve">as a detailed model description. </w:t>
      </w:r>
      <w:bookmarkStart w:id="196" w:name="_Hlk31540301"/>
      <w:r>
        <w:rPr>
          <w:lang w:val="en-GB"/>
        </w:rPr>
        <w:t>However, there are general concepts and guidelines that apply</w:t>
      </w:r>
      <w:r w:rsidR="005F04A8">
        <w:rPr>
          <w:lang w:val="en-GB"/>
        </w:rPr>
        <w:t xml:space="preserve"> universally and are not limited to an</w:t>
      </w:r>
      <w:r>
        <w:rPr>
          <w:lang w:val="en-GB"/>
        </w:rPr>
        <w:t xml:space="preserve"> individual model element. </w:t>
      </w:r>
      <w:bookmarkEnd w:id="195"/>
      <w:r>
        <w:rPr>
          <w:lang w:val="en-GB"/>
        </w:rPr>
        <w:t xml:space="preserve">Therefore, </w:t>
      </w:r>
      <w:r w:rsidR="005F04A8">
        <w:rPr>
          <w:lang w:val="en-GB"/>
        </w:rPr>
        <w:t>they are not formulated as part of the</w:t>
      </w:r>
      <w:r w:rsidRPr="008C6468">
        <w:rPr>
          <w:lang w:val="en-GB"/>
        </w:rPr>
        <w:t xml:space="preserve"> model description</w:t>
      </w:r>
      <w:r>
        <w:rPr>
          <w:lang w:val="en-GB"/>
        </w:rPr>
        <w:t xml:space="preserve">. These guidelines are defined in the </w:t>
      </w:r>
      <w:r w:rsidR="005F04A8">
        <w:rPr>
          <w:lang w:val="en-GB"/>
        </w:rPr>
        <w:t xml:space="preserve">below </w:t>
      </w:r>
      <w:r>
        <w:rPr>
          <w:lang w:val="en-GB"/>
        </w:rPr>
        <w:t xml:space="preserve">sections and </w:t>
      </w:r>
      <w:r w:rsidR="005F04A8">
        <w:rPr>
          <w:lang w:val="en-GB"/>
        </w:rPr>
        <w:t xml:space="preserve">shall </w:t>
      </w:r>
      <w:r>
        <w:rPr>
          <w:lang w:val="en-GB"/>
        </w:rPr>
        <w:t>be followed for all implementations of the VEC.</w:t>
      </w:r>
      <w:bookmarkEnd w:id="196"/>
    </w:p>
    <w:p w14:paraId="47F6C7CD" w14:textId="77777777" w:rsidR="002C65AC" w:rsidRDefault="002C65AC" w:rsidP="002C65AC">
      <w:pPr>
        <w:pStyle w:val="berschrift2"/>
        <w:keepLines w:val="0"/>
        <w:numPr>
          <w:ilvl w:val="1"/>
          <w:numId w:val="2"/>
        </w:numPr>
        <w:autoSpaceDE/>
        <w:autoSpaceDN/>
        <w:adjustRightInd/>
        <w:spacing w:before="240" w:after="60" w:line="240" w:lineRule="auto"/>
        <w:rPr>
          <w:lang w:val="en-GB"/>
        </w:rPr>
      </w:pPr>
      <w:bookmarkStart w:id="197" w:name="_Toc27668596"/>
      <w:bookmarkStart w:id="198" w:name="_Toc33620294"/>
      <w:r>
        <w:rPr>
          <w:lang w:val="en-GB"/>
        </w:rPr>
        <w:t>Handling of Identifiers</w:t>
      </w:r>
      <w:bookmarkEnd w:id="197"/>
      <w:bookmarkEnd w:id="198"/>
    </w:p>
    <w:p w14:paraId="615BDFA2" w14:textId="2B38C36C" w:rsidR="002C65AC" w:rsidRDefault="002C65AC" w:rsidP="002C65AC">
      <w:pPr>
        <w:rPr>
          <w:lang w:val="en-GB"/>
        </w:rPr>
      </w:pPr>
      <w:bookmarkStart w:id="199" w:name="_Hlk31531069"/>
      <w:r>
        <w:rPr>
          <w:lang w:val="en-GB"/>
        </w:rPr>
        <w:t xml:space="preserve">The VEC and its XML Schema offer different concepts for the identification of model elements addressing certain requirements and those shall be used </w:t>
      </w:r>
      <w:r w:rsidR="005F04A8">
        <w:rPr>
          <w:lang w:val="en-GB"/>
        </w:rPr>
        <w:t>accordingly</w:t>
      </w:r>
      <w:r>
        <w:rPr>
          <w:lang w:val="en-GB"/>
        </w:rPr>
        <w:t>.</w:t>
      </w:r>
      <w:bookmarkEnd w:id="199"/>
    </w:p>
    <w:p w14:paraId="1C9F33BA" w14:textId="77777777" w:rsidR="002C65AC" w:rsidRDefault="002C65AC" w:rsidP="002C65AC">
      <w:pPr>
        <w:pStyle w:val="berschrift3"/>
        <w:keepLines w:val="0"/>
        <w:numPr>
          <w:ilvl w:val="2"/>
          <w:numId w:val="2"/>
        </w:numPr>
        <w:autoSpaceDE/>
        <w:autoSpaceDN/>
        <w:adjustRightInd/>
        <w:spacing w:before="240" w:after="60" w:line="240" w:lineRule="auto"/>
        <w:rPr>
          <w:lang w:val="en-GB"/>
        </w:rPr>
      </w:pPr>
      <w:r>
        <w:rPr>
          <w:lang w:val="en-GB"/>
        </w:rPr>
        <w:t>Id Attributes</w:t>
      </w:r>
    </w:p>
    <w:p w14:paraId="2290334D" w14:textId="77777777" w:rsidR="002C65AC" w:rsidRDefault="002C65AC" w:rsidP="002C65AC">
      <w:pPr>
        <w:rPr>
          <w:lang w:val="en-GB"/>
        </w:rPr>
      </w:pPr>
      <w:r>
        <w:rPr>
          <w:lang w:val="en-GB"/>
        </w:rPr>
        <w:t xml:space="preserve">All </w:t>
      </w:r>
      <w:proofErr w:type="spellStart"/>
      <w:r>
        <w:rPr>
          <w:i/>
          <w:lang w:val="en-GB"/>
        </w:rPr>
        <w:t>xs:complexType</w:t>
      </w:r>
      <w:proofErr w:type="spellEnd"/>
      <w:r>
        <w:rPr>
          <w:lang w:val="en-GB"/>
        </w:rPr>
        <w:t xml:space="preserve"> define an </w:t>
      </w:r>
      <w:r w:rsidRPr="00837F05">
        <w:rPr>
          <w:lang w:val="en-GB"/>
        </w:rPr>
        <w:t xml:space="preserve">id-Attribute with the type </w:t>
      </w:r>
      <w:r w:rsidRPr="00837F05">
        <w:rPr>
          <w:i/>
          <w:lang w:val="en-GB"/>
        </w:rPr>
        <w:t>xs:ID</w:t>
      </w:r>
      <w:r w:rsidRPr="00837F05">
        <w:rPr>
          <w:lang w:val="en-GB"/>
        </w:rPr>
        <w:t xml:space="preserve">. These are technical ids that are necessary for the referencing mechanism of the </w:t>
      </w:r>
      <w:r>
        <w:rPr>
          <w:lang w:val="en-GB"/>
        </w:rPr>
        <w:t>VEC</w:t>
      </w:r>
      <w:r w:rsidRPr="00837F05">
        <w:rPr>
          <w:lang w:val="en-GB"/>
        </w:rPr>
        <w:t xml:space="preserve"> within a single XML file. The semantics, constraints and requirements are defined by the XML Standard and XML Schema itself.</w:t>
      </w:r>
      <w:r>
        <w:rPr>
          <w:lang w:val="en-GB"/>
        </w:rPr>
        <w:t xml:space="preserve"> These ids do not have any significance outside a VEC file.</w:t>
      </w:r>
    </w:p>
    <w:p w14:paraId="110CC474" w14:textId="77777777" w:rsidR="002C65AC" w:rsidRDefault="002C65AC" w:rsidP="002C65AC">
      <w:pPr>
        <w:pStyle w:val="berschrift3"/>
        <w:keepLines w:val="0"/>
        <w:numPr>
          <w:ilvl w:val="2"/>
          <w:numId w:val="2"/>
        </w:numPr>
        <w:autoSpaceDE/>
        <w:autoSpaceDN/>
        <w:adjustRightInd/>
        <w:spacing w:before="240" w:after="60" w:line="240" w:lineRule="auto"/>
        <w:rPr>
          <w:lang w:val="en-GB"/>
        </w:rPr>
      </w:pPr>
      <w:bookmarkStart w:id="200" w:name="_Hlk31533571"/>
      <w:r>
        <w:rPr>
          <w:lang w:val="en-GB"/>
        </w:rPr>
        <w:t>Identification-Elements</w:t>
      </w:r>
    </w:p>
    <w:p w14:paraId="31D94173" w14:textId="02362689" w:rsidR="002C65AC" w:rsidRPr="006D2F35" w:rsidRDefault="002C65AC" w:rsidP="002C65AC">
      <w:pPr>
        <w:rPr>
          <w:lang w:val="en-GB"/>
        </w:rPr>
      </w:pPr>
      <w:r>
        <w:rPr>
          <w:lang w:val="en-GB"/>
        </w:rPr>
        <w:t>Many</w:t>
      </w:r>
      <w:r w:rsidRPr="00837F05">
        <w:rPr>
          <w:lang w:val="en-GB"/>
        </w:rPr>
        <w:t xml:space="preserve"> types defined by the </w:t>
      </w:r>
      <w:r>
        <w:rPr>
          <w:lang w:val="en-GB"/>
        </w:rPr>
        <w:t>VEC</w:t>
      </w:r>
      <w:r w:rsidRPr="00837F05">
        <w:rPr>
          <w:lang w:val="en-GB"/>
        </w:rPr>
        <w:t xml:space="preserve"> have an “Id</w:t>
      </w:r>
      <w:r>
        <w:rPr>
          <w:lang w:val="en-GB"/>
        </w:rPr>
        <w:t>entification</w:t>
      </w:r>
      <w:r w:rsidRPr="00837F05">
        <w:rPr>
          <w:lang w:val="en-GB"/>
        </w:rPr>
        <w:t xml:space="preserve">” sub element (E.g. the </w:t>
      </w:r>
      <w:r>
        <w:rPr>
          <w:i/>
          <w:lang w:val="en-GB"/>
        </w:rPr>
        <w:t>PartOccurrence</w:t>
      </w:r>
      <w:r w:rsidRPr="00837F05">
        <w:rPr>
          <w:lang w:val="en-GB"/>
        </w:rPr>
        <w:t xml:space="preserve">). This is meant to be a semantic identifier of the object represented by the </w:t>
      </w:r>
      <w:r>
        <w:rPr>
          <w:lang w:val="en-GB"/>
        </w:rPr>
        <w:t>VEC</w:t>
      </w:r>
      <w:r w:rsidRPr="00837F05">
        <w:rPr>
          <w:lang w:val="en-GB"/>
        </w:rPr>
        <w:t xml:space="preserve"> element. </w:t>
      </w:r>
      <w:r w:rsidRPr="006D2F35">
        <w:rPr>
          <w:lang w:val="en-GB"/>
        </w:rPr>
        <w:t xml:space="preserve">The following </w:t>
      </w:r>
      <w:r w:rsidR="005F04A8">
        <w:rPr>
          <w:lang w:val="en-GB"/>
        </w:rPr>
        <w:t>rules</w:t>
      </w:r>
      <w:r w:rsidR="005F04A8" w:rsidRPr="006D2F35">
        <w:rPr>
          <w:lang w:val="en-GB"/>
        </w:rPr>
        <w:t xml:space="preserve"> </w:t>
      </w:r>
      <w:r w:rsidRPr="006D2F35">
        <w:rPr>
          <w:lang w:val="en-GB"/>
        </w:rPr>
        <w:t>apply to those identifiers:</w:t>
      </w:r>
    </w:p>
    <w:bookmarkEnd w:id="200"/>
    <w:p w14:paraId="76B0B22A" w14:textId="77777777" w:rsidR="002C65AC" w:rsidRDefault="002C65AC" w:rsidP="00D50625">
      <w:pPr>
        <w:numPr>
          <w:ilvl w:val="0"/>
          <w:numId w:val="15"/>
        </w:numPr>
        <w:autoSpaceDE/>
        <w:autoSpaceDN/>
        <w:adjustRightInd/>
        <w:spacing w:line="240" w:lineRule="auto"/>
        <w:rPr>
          <w:lang w:val="en-GB"/>
        </w:rPr>
      </w:pPr>
      <w:r>
        <w:rPr>
          <w:lang w:val="en-GB"/>
        </w:rPr>
        <w:t>The expectations defined in the documentation of the VEC model of the corresponding attribute shall be ensured.</w:t>
      </w:r>
    </w:p>
    <w:p w14:paraId="73AFE9D8" w14:textId="77777777" w:rsidR="002C65AC" w:rsidRPr="00837F05" w:rsidRDefault="002C65AC" w:rsidP="00D50625">
      <w:pPr>
        <w:numPr>
          <w:ilvl w:val="0"/>
          <w:numId w:val="15"/>
        </w:numPr>
        <w:autoSpaceDE/>
        <w:autoSpaceDN/>
        <w:adjustRightInd/>
        <w:spacing w:line="240" w:lineRule="auto"/>
        <w:rPr>
          <w:lang w:val="en-GB"/>
        </w:rPr>
      </w:pPr>
      <w:r w:rsidRPr="00837F05">
        <w:rPr>
          <w:lang w:val="en-GB"/>
        </w:rPr>
        <w:t>The</w:t>
      </w:r>
      <w:r>
        <w:rPr>
          <w:lang w:val="en-GB"/>
        </w:rPr>
        <w:t xml:space="preserve"> identifications</w:t>
      </w:r>
      <w:r w:rsidRPr="00837F05">
        <w:rPr>
          <w:lang w:val="en-GB"/>
        </w:rPr>
        <w:t xml:space="preserve"> shall be unique for a certain element type, at least </w:t>
      </w:r>
      <w:r>
        <w:rPr>
          <w:lang w:val="en-GB"/>
        </w:rPr>
        <w:t>within its context element</w:t>
      </w:r>
      <w:r w:rsidRPr="00837F05">
        <w:rPr>
          <w:lang w:val="en-GB"/>
        </w:rPr>
        <w:t>.</w:t>
      </w:r>
      <w:r>
        <w:rPr>
          <w:lang w:val="en-GB"/>
        </w:rPr>
        <w:t xml:space="preserve"> In other words, the VEC model and its representation as XML Schema is a hierarchical data model. That means, that an identification shall be at least unique within its direct parent element (e.g. the identification of a </w:t>
      </w:r>
      <w:r>
        <w:rPr>
          <w:i/>
          <w:lang w:val="en-GB"/>
        </w:rPr>
        <w:t>HousingComponent</w:t>
      </w:r>
      <w:r w:rsidRPr="00D66178">
        <w:rPr>
          <w:lang w:val="en-GB"/>
        </w:rPr>
        <w:t xml:space="preserve"> shall be unique within it</w:t>
      </w:r>
      <w:r>
        <w:rPr>
          <w:lang w:val="en-GB"/>
        </w:rPr>
        <w:t xml:space="preserve">s </w:t>
      </w:r>
      <w:r>
        <w:rPr>
          <w:i/>
          <w:lang w:val="en-GB"/>
        </w:rPr>
        <w:t>EEComponentSpecification.</w:t>
      </w:r>
    </w:p>
    <w:p w14:paraId="3EAAF596" w14:textId="77777777" w:rsidR="002C65AC" w:rsidRPr="00837F05" w:rsidRDefault="002C65AC" w:rsidP="00D50625">
      <w:pPr>
        <w:numPr>
          <w:ilvl w:val="0"/>
          <w:numId w:val="15"/>
        </w:numPr>
        <w:autoSpaceDE/>
        <w:autoSpaceDN/>
        <w:adjustRightInd/>
        <w:spacing w:line="240" w:lineRule="auto"/>
        <w:rPr>
          <w:lang w:val="en-GB"/>
        </w:rPr>
      </w:pPr>
      <w:r w:rsidRPr="00837F05">
        <w:rPr>
          <w:lang w:val="en-GB"/>
        </w:rPr>
        <w:t xml:space="preserve">Two elements of different types can have the same </w:t>
      </w:r>
      <w:r w:rsidRPr="005F04A8">
        <w:rPr>
          <w:i/>
          <w:lang w:val="en-GB"/>
        </w:rPr>
        <w:t>Identification</w:t>
      </w:r>
      <w:r w:rsidRPr="00837F05">
        <w:rPr>
          <w:lang w:val="en-GB"/>
        </w:rPr>
        <w:t>. However,</w:t>
      </w:r>
      <w:r>
        <w:rPr>
          <w:lang w:val="en-GB"/>
        </w:rPr>
        <w:t xml:space="preserve"> this is only recommended, when the two VEC elements represent the same domain entity from different points of view, otherwise this shall be avoided as far as possible</w:t>
      </w:r>
      <w:r w:rsidRPr="00837F05">
        <w:rPr>
          <w:lang w:val="en-GB"/>
        </w:rPr>
        <w:t xml:space="preserve">. </w:t>
      </w:r>
    </w:p>
    <w:p w14:paraId="3F9C478B" w14:textId="77777777" w:rsidR="002C65AC" w:rsidRDefault="002C65AC" w:rsidP="00D50625">
      <w:pPr>
        <w:numPr>
          <w:ilvl w:val="0"/>
          <w:numId w:val="15"/>
        </w:numPr>
        <w:autoSpaceDE/>
        <w:autoSpaceDN/>
        <w:adjustRightInd/>
        <w:spacing w:line="240" w:lineRule="auto"/>
        <w:rPr>
          <w:lang w:val="en-GB"/>
        </w:rPr>
      </w:pPr>
      <w:r w:rsidRPr="00837F05">
        <w:rPr>
          <w:lang w:val="en-GB"/>
        </w:rPr>
        <w:t xml:space="preserve">In general, it is recommended to keep the </w:t>
      </w:r>
      <w:r w:rsidRPr="005F04A8">
        <w:rPr>
          <w:i/>
          <w:lang w:val="en-GB"/>
        </w:rPr>
        <w:t>Identifications</w:t>
      </w:r>
      <w:r w:rsidRPr="00837F05">
        <w:rPr>
          <w:lang w:val="en-GB"/>
        </w:rPr>
        <w:t xml:space="preserve"> stable over </w:t>
      </w:r>
      <w:r>
        <w:rPr>
          <w:lang w:val="en-GB"/>
        </w:rPr>
        <w:t xml:space="preserve">the </w:t>
      </w:r>
      <w:r w:rsidRPr="00837F05">
        <w:rPr>
          <w:lang w:val="en-GB"/>
        </w:rPr>
        <w:t xml:space="preserve">time. This means, that if an object is exported multiple times the </w:t>
      </w:r>
      <w:r w:rsidRPr="005F04A8">
        <w:rPr>
          <w:i/>
          <w:lang w:val="en-GB"/>
        </w:rPr>
        <w:t>Identification</w:t>
      </w:r>
      <w:r w:rsidRPr="00837F05">
        <w:rPr>
          <w:lang w:val="en-GB"/>
        </w:rPr>
        <w:t xml:space="preserve"> of it should </w:t>
      </w:r>
      <w:r>
        <w:rPr>
          <w:lang w:val="en-GB"/>
        </w:rPr>
        <w:t xml:space="preserve">be </w:t>
      </w:r>
      <w:r w:rsidRPr="00837F05">
        <w:rPr>
          <w:lang w:val="en-GB"/>
        </w:rPr>
        <w:t xml:space="preserve">the same. However, this is not possible in all cases, for all processes and all tools. Therefore, a process and / or tool creating </w:t>
      </w:r>
      <w:r>
        <w:rPr>
          <w:lang w:val="en-GB"/>
        </w:rPr>
        <w:t>VEC</w:t>
      </w:r>
      <w:r w:rsidRPr="00837F05">
        <w:rPr>
          <w:lang w:val="en-GB"/>
        </w:rPr>
        <w:t xml:space="preserve"> files should describe for all elements, under which conditions </w:t>
      </w:r>
      <w:r w:rsidRPr="005F04A8">
        <w:rPr>
          <w:i/>
          <w:lang w:val="en-GB"/>
        </w:rPr>
        <w:t>Identifications</w:t>
      </w:r>
      <w:r w:rsidRPr="00837F05">
        <w:rPr>
          <w:lang w:val="en-GB"/>
        </w:rPr>
        <w:t xml:space="preserve"> are stable or new ones are created.</w:t>
      </w:r>
    </w:p>
    <w:p w14:paraId="69718758" w14:textId="77777777" w:rsidR="002C65AC" w:rsidRPr="00A578E9" w:rsidRDefault="002C65AC" w:rsidP="002C65AC">
      <w:pPr>
        <w:pStyle w:val="berschrift3"/>
        <w:keepLines w:val="0"/>
        <w:numPr>
          <w:ilvl w:val="2"/>
          <w:numId w:val="2"/>
        </w:numPr>
        <w:autoSpaceDE/>
        <w:autoSpaceDN/>
        <w:adjustRightInd/>
        <w:spacing w:before="240" w:after="60" w:line="240" w:lineRule="auto"/>
        <w:rPr>
          <w:lang w:val="en-GB"/>
        </w:rPr>
      </w:pPr>
      <w:bookmarkStart w:id="201" w:name="_Hlk31471880"/>
      <w:proofErr w:type="spellStart"/>
      <w:r w:rsidRPr="00A578E9">
        <w:rPr>
          <w:lang w:val="en-GB"/>
        </w:rPr>
        <w:t>AliasIdentifications</w:t>
      </w:r>
      <w:proofErr w:type="spellEnd"/>
    </w:p>
    <w:p w14:paraId="436231BB" w14:textId="4159AAB0" w:rsidR="002C65AC" w:rsidRPr="00A578E9" w:rsidRDefault="002C65AC" w:rsidP="002C65AC">
      <w:pPr>
        <w:rPr>
          <w:lang w:val="en-GB"/>
        </w:rPr>
      </w:pPr>
      <w:r w:rsidRPr="00A578E9">
        <w:rPr>
          <w:lang w:val="en-GB"/>
        </w:rPr>
        <w:t xml:space="preserve">Certain elements have the possibility to define </w:t>
      </w:r>
      <w:proofErr w:type="spellStart"/>
      <w:r w:rsidRPr="00A578E9">
        <w:rPr>
          <w:lang w:val="en-GB"/>
        </w:rPr>
        <w:t>Alias</w:t>
      </w:r>
      <w:r>
        <w:rPr>
          <w:lang w:val="en-GB"/>
        </w:rPr>
        <w:t>I</w:t>
      </w:r>
      <w:r w:rsidRPr="00A578E9">
        <w:rPr>
          <w:lang w:val="en-GB"/>
        </w:rPr>
        <w:t>dentifications</w:t>
      </w:r>
      <w:proofErr w:type="spellEnd"/>
      <w:r w:rsidR="005F04A8">
        <w:rPr>
          <w:lang w:val="en-GB"/>
        </w:rPr>
        <w:t xml:space="preserve"> in addition to their unique identifications</w:t>
      </w:r>
      <w:r w:rsidRPr="00A578E9">
        <w:rPr>
          <w:lang w:val="en-GB"/>
        </w:rPr>
        <w:t xml:space="preserve">. These are identifiers of the object in a different scope, system or process. One use case of </w:t>
      </w:r>
      <w:r w:rsidR="005F04A8">
        <w:rPr>
          <w:lang w:val="en-GB"/>
        </w:rPr>
        <w:t xml:space="preserve">this </w:t>
      </w:r>
      <w:r>
        <w:rPr>
          <w:lang w:val="en-GB"/>
        </w:rPr>
        <w:t>kind of ids</w:t>
      </w:r>
      <w:r w:rsidRPr="00A578E9">
        <w:rPr>
          <w:lang w:val="en-GB"/>
        </w:rPr>
        <w:t xml:space="preserve"> is the creation of trac</w:t>
      </w:r>
      <w:r w:rsidR="00377651">
        <w:rPr>
          <w:lang w:val="en-GB"/>
        </w:rPr>
        <w:t>e</w:t>
      </w:r>
      <w:r w:rsidRPr="00A578E9">
        <w:rPr>
          <w:lang w:val="en-GB"/>
        </w:rPr>
        <w:t>abil</w:t>
      </w:r>
      <w:r w:rsidR="00377651">
        <w:rPr>
          <w:lang w:val="en-GB"/>
        </w:rPr>
        <w:t>i</w:t>
      </w:r>
      <w:r w:rsidRPr="00A578E9">
        <w:rPr>
          <w:lang w:val="en-GB"/>
        </w:rPr>
        <w:t xml:space="preserve">ty links. </w:t>
      </w:r>
    </w:p>
    <w:bookmarkEnd w:id="201"/>
    <w:p w14:paraId="291AA8F4" w14:textId="77777777" w:rsidR="002C65AC" w:rsidRPr="00A578E9" w:rsidRDefault="002C65AC" w:rsidP="002C65AC">
      <w:pPr>
        <w:rPr>
          <w:lang w:val="en-GB"/>
        </w:rPr>
      </w:pPr>
      <w:r w:rsidRPr="00A578E9">
        <w:rPr>
          <w:lang w:val="en-GB"/>
        </w:rPr>
        <w:t>Examples for usages of the Alias</w:t>
      </w:r>
      <w:r>
        <w:rPr>
          <w:lang w:val="en-GB"/>
        </w:rPr>
        <w:t>I</w:t>
      </w:r>
      <w:r w:rsidRPr="00A578E9">
        <w:rPr>
          <w:lang w:val="en-GB"/>
        </w:rPr>
        <w:t>dentification are:</w:t>
      </w:r>
    </w:p>
    <w:p w14:paraId="7ED06032" w14:textId="77777777" w:rsidR="002C65AC" w:rsidRPr="00A578E9" w:rsidRDefault="002C65AC" w:rsidP="003C2502">
      <w:pPr>
        <w:numPr>
          <w:ilvl w:val="0"/>
          <w:numId w:val="46"/>
        </w:numPr>
        <w:autoSpaceDE/>
        <w:autoSpaceDN/>
        <w:adjustRightInd/>
        <w:spacing w:line="240" w:lineRule="auto"/>
        <w:rPr>
          <w:lang w:val="en-GB"/>
        </w:rPr>
      </w:pPr>
      <w:r w:rsidRPr="00A578E9">
        <w:rPr>
          <w:lang w:val="en-GB"/>
        </w:rPr>
        <w:lastRenderedPageBreak/>
        <w:t>The identifier of a connector in the electrologic</w:t>
      </w:r>
      <w:r>
        <w:rPr>
          <w:lang w:val="en-GB"/>
        </w:rPr>
        <w:t>al</w:t>
      </w:r>
      <w:r w:rsidRPr="00A578E9">
        <w:rPr>
          <w:lang w:val="en-GB"/>
        </w:rPr>
        <w:t xml:space="preserve"> process (with geometric variants)</w:t>
      </w:r>
    </w:p>
    <w:p w14:paraId="1B0749EA" w14:textId="77777777" w:rsidR="002C65AC" w:rsidRDefault="002C65AC" w:rsidP="003C2502">
      <w:pPr>
        <w:numPr>
          <w:ilvl w:val="0"/>
          <w:numId w:val="46"/>
        </w:numPr>
        <w:autoSpaceDE/>
        <w:autoSpaceDN/>
        <w:adjustRightInd/>
        <w:spacing w:line="240" w:lineRule="auto"/>
        <w:rPr>
          <w:lang w:val="en-GB"/>
        </w:rPr>
      </w:pPr>
      <w:r w:rsidRPr="00A578E9">
        <w:rPr>
          <w:lang w:val="en-GB"/>
        </w:rPr>
        <w:t>The identifier of a node or segment in a MCAD tool</w:t>
      </w:r>
    </w:p>
    <w:p w14:paraId="01AB5148" w14:textId="77777777" w:rsidR="002C65AC" w:rsidRDefault="002C65AC" w:rsidP="003C2502">
      <w:pPr>
        <w:numPr>
          <w:ilvl w:val="0"/>
          <w:numId w:val="46"/>
        </w:numPr>
        <w:autoSpaceDE/>
        <w:autoSpaceDN/>
        <w:adjustRightInd/>
        <w:spacing w:line="240" w:lineRule="auto"/>
        <w:rPr>
          <w:lang w:val="en-GB"/>
        </w:rPr>
      </w:pPr>
      <w:r>
        <w:rPr>
          <w:lang w:val="en-GB"/>
        </w:rPr>
        <w:t>An assigned UUID of an element.</w:t>
      </w:r>
    </w:p>
    <w:p w14:paraId="2459DE45" w14:textId="77777777" w:rsidR="002C65AC" w:rsidRDefault="002C65AC" w:rsidP="002C65AC">
      <w:pPr>
        <w:pStyle w:val="berschrift2"/>
        <w:keepLines w:val="0"/>
        <w:numPr>
          <w:ilvl w:val="1"/>
          <w:numId w:val="2"/>
        </w:numPr>
        <w:autoSpaceDE/>
        <w:autoSpaceDN/>
        <w:adjustRightInd/>
        <w:spacing w:before="240" w:after="60" w:line="240" w:lineRule="auto"/>
        <w:rPr>
          <w:lang w:val="en-GB"/>
        </w:rPr>
      </w:pPr>
      <w:bookmarkStart w:id="202" w:name="_Toc27668597"/>
      <w:bookmarkStart w:id="203" w:name="_Toc33620295"/>
      <w:bookmarkStart w:id="204" w:name="_Hlk31542442"/>
      <w:r>
        <w:rPr>
          <w:lang w:val="en-GB"/>
        </w:rPr>
        <w:t>Extension Mechanisms</w:t>
      </w:r>
      <w:bookmarkEnd w:id="202"/>
      <w:bookmarkEnd w:id="203"/>
    </w:p>
    <w:p w14:paraId="26B0CFDE" w14:textId="63CD583B" w:rsidR="002C65AC" w:rsidRDefault="00075BA7" w:rsidP="002C65AC">
      <w:pPr>
        <w:rPr>
          <w:lang w:val="en-GB"/>
        </w:rPr>
      </w:pPr>
      <w:r>
        <w:rPr>
          <w:lang w:val="en-GB"/>
        </w:rPr>
        <w:t xml:space="preserve">If the well-defined data structures and fields are not </w:t>
      </w:r>
      <w:proofErr w:type="gramStart"/>
      <w:r>
        <w:rPr>
          <w:lang w:val="en-GB"/>
        </w:rPr>
        <w:t>sufficient</w:t>
      </w:r>
      <w:proofErr w:type="gramEnd"/>
      <w:r>
        <w:rPr>
          <w:lang w:val="en-GB"/>
        </w:rPr>
        <w:t xml:space="preserve"> for the specific needs of a process or a tool, t</w:t>
      </w:r>
      <w:r w:rsidR="002C65AC">
        <w:rPr>
          <w:lang w:val="en-GB"/>
        </w:rPr>
        <w:t>he VEC provides powerful extension mechanism</w:t>
      </w:r>
      <w:r w:rsidR="00377651">
        <w:rPr>
          <w:lang w:val="en-GB"/>
        </w:rPr>
        <w:t>s</w:t>
      </w:r>
      <w:r w:rsidR="002C65AC">
        <w:rPr>
          <w:lang w:val="en-GB"/>
        </w:rPr>
        <w:t xml:space="preserve">. Namely the extension mechanisms are </w:t>
      </w:r>
      <w:r>
        <w:rPr>
          <w:lang w:val="en-GB"/>
        </w:rPr>
        <w:t>c</w:t>
      </w:r>
      <w:r w:rsidR="002C65AC">
        <w:rPr>
          <w:lang w:val="en-GB"/>
        </w:rPr>
        <w:t xml:space="preserve">ustom </w:t>
      </w:r>
      <w:r>
        <w:rPr>
          <w:lang w:val="en-GB"/>
        </w:rPr>
        <w:t>p</w:t>
      </w:r>
      <w:r w:rsidR="002C65AC">
        <w:rPr>
          <w:lang w:val="en-GB"/>
        </w:rPr>
        <w:t xml:space="preserve">roperties and </w:t>
      </w:r>
      <w:r>
        <w:rPr>
          <w:lang w:val="en-GB"/>
        </w:rPr>
        <w:t>o</w:t>
      </w:r>
      <w:r w:rsidR="002C65AC">
        <w:rPr>
          <w:lang w:val="en-GB"/>
        </w:rPr>
        <w:t xml:space="preserve">pen </w:t>
      </w:r>
      <w:r>
        <w:rPr>
          <w:lang w:val="en-GB"/>
        </w:rPr>
        <w:t>e</w:t>
      </w:r>
      <w:r w:rsidR="002C65AC">
        <w:rPr>
          <w:lang w:val="en-GB"/>
        </w:rPr>
        <w:t xml:space="preserve">numerations (see the corresponding chapters in the model description). </w:t>
      </w:r>
    </w:p>
    <w:bookmarkEnd w:id="204"/>
    <w:p w14:paraId="6823371C" w14:textId="1BD5EEF8" w:rsidR="002C65AC" w:rsidRDefault="002C65AC" w:rsidP="002C65AC">
      <w:pPr>
        <w:rPr>
          <w:lang w:val="en-GB"/>
        </w:rPr>
      </w:pPr>
      <w:r>
        <w:rPr>
          <w:lang w:val="en-GB"/>
        </w:rPr>
        <w:t>However, it should be considered that information</w:t>
      </w:r>
      <w:r w:rsidRPr="00121228">
        <w:t xml:space="preserve"> </w:t>
      </w:r>
      <w:r>
        <w:rPr>
          <w:lang w:val="en-GB"/>
        </w:rPr>
        <w:t xml:space="preserve">transported via these mechanisms is not standardized and </w:t>
      </w:r>
      <w:r w:rsidR="00377651">
        <w:rPr>
          <w:lang w:val="en-GB"/>
        </w:rPr>
        <w:t>is</w:t>
      </w:r>
      <w:r>
        <w:rPr>
          <w:lang w:val="en-GB"/>
        </w:rPr>
        <w:t xml:space="preserve"> always subject to an individual </w:t>
      </w:r>
      <w:r w:rsidR="00075BA7">
        <w:rPr>
          <w:lang w:val="en-GB"/>
        </w:rPr>
        <w:t xml:space="preserve">agreement </w:t>
      </w:r>
      <w:r>
        <w:rPr>
          <w:lang w:val="en-GB"/>
        </w:rPr>
        <w:t>between interface partners. Therefore, these mechanisms shall be used with extreme caution.</w:t>
      </w:r>
    </w:p>
    <w:p w14:paraId="2A06279B" w14:textId="793D5870" w:rsidR="002C65AC" w:rsidRDefault="002C65AC" w:rsidP="002C65AC">
      <w:pPr>
        <w:rPr>
          <w:lang w:val="en-GB"/>
        </w:rPr>
      </w:pPr>
      <w:r>
        <w:rPr>
          <w:lang w:val="en-GB"/>
        </w:rPr>
        <w:t>It</w:t>
      </w:r>
      <w:r w:rsidRPr="00A9188C">
        <w:rPr>
          <w:lang w:val="en-GB"/>
        </w:rPr>
        <w:t xml:space="preserve"> is strictly forbidden to </w:t>
      </w:r>
      <w:r>
        <w:rPr>
          <w:lang w:val="en-GB"/>
        </w:rPr>
        <w:t xml:space="preserve">use these mechanisms for the transfer of </w:t>
      </w:r>
      <w:r w:rsidR="00075BA7">
        <w:rPr>
          <w:lang w:val="en-GB"/>
        </w:rPr>
        <w:t>i</w:t>
      </w:r>
      <w:r>
        <w:rPr>
          <w:lang w:val="en-GB"/>
        </w:rPr>
        <w:t xml:space="preserve">nformation that is already standardized within the VEC. </w:t>
      </w:r>
      <w:proofErr w:type="gramStart"/>
      <w:r>
        <w:rPr>
          <w:lang w:val="en-GB"/>
        </w:rPr>
        <w:t>In particular it</w:t>
      </w:r>
      <w:proofErr w:type="gramEnd"/>
      <w:r>
        <w:rPr>
          <w:lang w:val="en-GB"/>
        </w:rPr>
        <w:t xml:space="preserve"> is not permitted:</w:t>
      </w:r>
    </w:p>
    <w:p w14:paraId="492A3781" w14:textId="77777777" w:rsidR="002C65AC" w:rsidRDefault="002C65AC" w:rsidP="003C2502">
      <w:pPr>
        <w:numPr>
          <w:ilvl w:val="0"/>
          <w:numId w:val="46"/>
        </w:numPr>
        <w:autoSpaceDE/>
        <w:autoSpaceDN/>
        <w:adjustRightInd/>
        <w:spacing w:line="240" w:lineRule="auto"/>
        <w:rPr>
          <w:lang w:val="en-GB"/>
        </w:rPr>
      </w:pPr>
      <w:r>
        <w:rPr>
          <w:lang w:val="en-GB"/>
        </w:rPr>
        <w:t>To store information in custom properties where already well-defined concepts exist in the VEC to store the same information, e.g. using a custom property instead of an attribute or a more specific class in inheritance tree.</w:t>
      </w:r>
    </w:p>
    <w:p w14:paraId="73A033AA" w14:textId="06225CEF" w:rsidR="002C65AC" w:rsidRDefault="002C65AC" w:rsidP="003C2502">
      <w:pPr>
        <w:numPr>
          <w:ilvl w:val="0"/>
          <w:numId w:val="46"/>
        </w:numPr>
        <w:autoSpaceDE/>
        <w:autoSpaceDN/>
        <w:adjustRightInd/>
        <w:spacing w:line="240" w:lineRule="auto"/>
        <w:rPr>
          <w:lang w:val="en-GB"/>
        </w:rPr>
      </w:pPr>
      <w:r>
        <w:rPr>
          <w:lang w:val="en-GB"/>
        </w:rPr>
        <w:t>To use self-defined OpenEnumeration-literals when well-defined literals with the same semantic</w:t>
      </w:r>
      <w:r w:rsidR="00075BA7">
        <w:rPr>
          <w:lang w:val="en-GB"/>
        </w:rPr>
        <w:t>s</w:t>
      </w:r>
      <w:r>
        <w:rPr>
          <w:lang w:val="en-GB"/>
        </w:rPr>
        <w:t xml:space="preserve"> already exist.</w:t>
      </w:r>
    </w:p>
    <w:p w14:paraId="63EAFEDC" w14:textId="77777777" w:rsidR="002C65AC" w:rsidRDefault="002C65AC" w:rsidP="002C65AC">
      <w:pPr>
        <w:rPr>
          <w:lang w:val="en-GB"/>
        </w:rPr>
      </w:pPr>
      <w:r w:rsidRPr="00A9188C">
        <w:rPr>
          <w:lang w:val="en-GB"/>
        </w:rPr>
        <w:t>VEC-Files that do not obey to th</w:t>
      </w:r>
      <w:r>
        <w:rPr>
          <w:lang w:val="en-GB"/>
        </w:rPr>
        <w:t>e</w:t>
      </w:r>
      <w:r w:rsidRPr="00A9188C">
        <w:rPr>
          <w:lang w:val="en-GB"/>
        </w:rPr>
        <w:t>s</w:t>
      </w:r>
      <w:r>
        <w:rPr>
          <w:lang w:val="en-GB"/>
        </w:rPr>
        <w:t>e</w:t>
      </w:r>
      <w:r w:rsidRPr="00A9188C">
        <w:rPr>
          <w:lang w:val="en-GB"/>
        </w:rPr>
        <w:t xml:space="preserve"> rule</w:t>
      </w:r>
      <w:r>
        <w:rPr>
          <w:lang w:val="en-GB"/>
        </w:rPr>
        <w:t>s</w:t>
      </w:r>
      <w:r w:rsidRPr="00A9188C">
        <w:rPr>
          <w:lang w:val="en-GB"/>
        </w:rPr>
        <w:t xml:space="preserve"> are</w:t>
      </w:r>
      <w:r>
        <w:rPr>
          <w:lang w:val="en-GB"/>
        </w:rPr>
        <w:t xml:space="preserve"> </w:t>
      </w:r>
      <w:r w:rsidRPr="00A9188C">
        <w:rPr>
          <w:lang w:val="en-GB"/>
        </w:rPr>
        <w:t>no</w:t>
      </w:r>
      <w:r>
        <w:rPr>
          <w:lang w:val="en-GB"/>
        </w:rPr>
        <w:t>n</w:t>
      </w:r>
      <w:r w:rsidRPr="00A9188C">
        <w:rPr>
          <w:lang w:val="en-GB"/>
        </w:rPr>
        <w:t>compliant to this data format specification.</w:t>
      </w:r>
    </w:p>
    <w:p w14:paraId="494032BC" w14:textId="6C1F6AFE" w:rsidR="002C65AC" w:rsidRDefault="002C65AC" w:rsidP="002C65AC">
      <w:pPr>
        <w:rPr>
          <w:lang w:val="en-GB"/>
        </w:rPr>
      </w:pPr>
      <w:r>
        <w:rPr>
          <w:lang w:val="en-GB"/>
        </w:rPr>
        <w:t xml:space="preserve">If the extension mechanisms are used, it shall always be considered if these extensions might be </w:t>
      </w:r>
      <w:r w:rsidR="00C50AB2">
        <w:rPr>
          <w:lang w:val="en-GB"/>
        </w:rPr>
        <w:t>a</w:t>
      </w:r>
      <w:r>
        <w:rPr>
          <w:lang w:val="en-GB"/>
        </w:rPr>
        <w:t xml:space="preserve"> valid feature request for the VEC Standard.</w:t>
      </w:r>
    </w:p>
    <w:p w14:paraId="3EE736F4" w14:textId="77777777" w:rsidR="002C65AC" w:rsidRDefault="002C65AC" w:rsidP="002C65AC">
      <w:pPr>
        <w:pStyle w:val="berschrift2"/>
        <w:keepLines w:val="0"/>
        <w:numPr>
          <w:ilvl w:val="1"/>
          <w:numId w:val="2"/>
        </w:numPr>
        <w:autoSpaceDE/>
        <w:autoSpaceDN/>
        <w:adjustRightInd/>
        <w:spacing w:before="240" w:after="60" w:line="240" w:lineRule="auto"/>
        <w:rPr>
          <w:lang w:val="en-GB"/>
        </w:rPr>
      </w:pPr>
      <w:bookmarkStart w:id="205" w:name="_Toc27668598"/>
      <w:bookmarkStart w:id="206" w:name="_Toc33620296"/>
      <w:r>
        <w:rPr>
          <w:lang w:val="en-GB"/>
        </w:rPr>
        <w:t>Type Inheritance</w:t>
      </w:r>
      <w:bookmarkEnd w:id="205"/>
      <w:bookmarkEnd w:id="206"/>
    </w:p>
    <w:p w14:paraId="4734149E" w14:textId="77777777" w:rsidR="002C65AC" w:rsidRDefault="002C65AC" w:rsidP="002C65AC">
      <w:pPr>
        <w:rPr>
          <w:lang w:val="en-GB"/>
        </w:rPr>
      </w:pPr>
      <w:r w:rsidRPr="00886F06">
        <w:rPr>
          <w:lang w:val="en-GB"/>
        </w:rPr>
        <w:t>The VEC uses an object-oriented class and inheritance concept. The following clarifications apply to its use</w:t>
      </w:r>
      <w:r>
        <w:rPr>
          <w:lang w:val="en-GB"/>
        </w:rPr>
        <w:t>:</w:t>
      </w:r>
    </w:p>
    <w:p w14:paraId="3407D368" w14:textId="77777777" w:rsidR="002C65AC" w:rsidRDefault="002C65AC" w:rsidP="003C2502">
      <w:pPr>
        <w:numPr>
          <w:ilvl w:val="0"/>
          <w:numId w:val="46"/>
        </w:numPr>
        <w:autoSpaceDE/>
        <w:autoSpaceDN/>
        <w:adjustRightInd/>
        <w:spacing w:before="0" w:line="240" w:lineRule="auto"/>
        <w:rPr>
          <w:lang w:val="en-GB"/>
        </w:rPr>
      </w:pPr>
      <w:r>
        <w:rPr>
          <w:lang w:val="en-GB"/>
        </w:rPr>
        <w:t>Only non-abstract classes can be instantiated.</w:t>
      </w:r>
    </w:p>
    <w:p w14:paraId="2B4606BD" w14:textId="622FAF05" w:rsidR="002C65AC" w:rsidRDefault="002C65AC" w:rsidP="003C2502">
      <w:pPr>
        <w:numPr>
          <w:ilvl w:val="0"/>
          <w:numId w:val="46"/>
        </w:numPr>
        <w:autoSpaceDE/>
        <w:autoSpaceDN/>
        <w:adjustRightInd/>
        <w:spacing w:before="0" w:line="240" w:lineRule="auto"/>
        <w:rPr>
          <w:lang w:val="en-GB"/>
        </w:rPr>
      </w:pPr>
      <w:r>
        <w:rPr>
          <w:lang w:val="en-GB"/>
        </w:rPr>
        <w:t xml:space="preserve">In an inheritance hierarchy, the choice of the used type represents a semantic information itself. For example, the usage of a PluggableTerminalSpecification is a more specific information than the usage of a TerminalSpecification. </w:t>
      </w:r>
      <w:r w:rsidR="00075BA7">
        <w:rPr>
          <w:lang w:val="en-GB"/>
        </w:rPr>
        <w:t>It is not required to use</w:t>
      </w:r>
      <w:r>
        <w:rPr>
          <w:lang w:val="en-GB"/>
        </w:rPr>
        <w:t xml:space="preserve"> the more specific class if the information is not available or it </w:t>
      </w:r>
      <w:r w:rsidR="00075BA7">
        <w:rPr>
          <w:lang w:val="en-GB"/>
        </w:rPr>
        <w:t xml:space="preserve">should </w:t>
      </w:r>
      <w:r>
        <w:rPr>
          <w:lang w:val="en-GB"/>
        </w:rPr>
        <w:t>not be transmitted. However, it is not permitted to use the more general class and transfer the information of</w:t>
      </w:r>
      <w:r w:rsidR="00075BA7">
        <w:rPr>
          <w:lang w:val="en-GB"/>
        </w:rPr>
        <w:t xml:space="preserve"> the</w:t>
      </w:r>
      <w:r>
        <w:rPr>
          <w:lang w:val="en-GB"/>
        </w:rPr>
        <w:t xml:space="preserve"> more specific class in </w:t>
      </w:r>
      <w:r w:rsidR="00075BA7">
        <w:rPr>
          <w:lang w:val="en-GB"/>
        </w:rPr>
        <w:t>a custom</w:t>
      </w:r>
      <w:r>
        <w:rPr>
          <w:lang w:val="en-GB"/>
        </w:rPr>
        <w:t xml:space="preserve"> property, or similar (e.g. use the TerminalSpecification with a custom property “type=pluggable”).</w:t>
      </w:r>
    </w:p>
    <w:p w14:paraId="387D3EDA" w14:textId="77777777" w:rsidR="002C65AC" w:rsidRPr="00883085" w:rsidRDefault="002C65AC" w:rsidP="002C65AC">
      <w:pPr>
        <w:pStyle w:val="berschrift2"/>
        <w:keepLines w:val="0"/>
        <w:numPr>
          <w:ilvl w:val="1"/>
          <w:numId w:val="2"/>
        </w:numPr>
        <w:autoSpaceDE/>
        <w:autoSpaceDN/>
        <w:adjustRightInd/>
        <w:spacing w:before="240" w:after="60" w:line="240" w:lineRule="auto"/>
        <w:rPr>
          <w:lang w:val="en-GB"/>
        </w:rPr>
      </w:pPr>
      <w:bookmarkStart w:id="207" w:name="_Toc27668599"/>
      <w:bookmarkStart w:id="208" w:name="_Toc33620297"/>
      <w:bookmarkStart w:id="209" w:name="_Hlk31533737"/>
      <w:r w:rsidRPr="00883085">
        <w:rPr>
          <w:lang w:val="en-GB"/>
        </w:rPr>
        <w:t>Default- and Missing-Value Handling</w:t>
      </w:r>
      <w:bookmarkEnd w:id="207"/>
      <w:bookmarkEnd w:id="208"/>
    </w:p>
    <w:bookmarkEnd w:id="209"/>
    <w:p w14:paraId="37E101E5" w14:textId="47D0BC29" w:rsidR="002C65AC" w:rsidRPr="00883085" w:rsidRDefault="002C65AC" w:rsidP="002C65AC">
      <w:pPr>
        <w:rPr>
          <w:lang w:val="en-GB"/>
        </w:rPr>
      </w:pPr>
      <w:r w:rsidRPr="00883085">
        <w:rPr>
          <w:lang w:val="en-GB"/>
        </w:rPr>
        <w:t>For various reasons, there may be attributes of entities where no value can be exported</w:t>
      </w:r>
      <w:r w:rsidR="00E32783">
        <w:rPr>
          <w:lang w:val="en-GB"/>
        </w:rPr>
        <w:t>,</w:t>
      </w:r>
      <w:r w:rsidRPr="00883085">
        <w:rPr>
          <w:lang w:val="en-GB"/>
        </w:rPr>
        <w:t xml:space="preserve"> or a special semantic</w:t>
      </w:r>
      <w:r w:rsidR="00075BA7">
        <w:rPr>
          <w:lang w:val="en-GB"/>
        </w:rPr>
        <w:t>s</w:t>
      </w:r>
      <w:r w:rsidRPr="00883085">
        <w:rPr>
          <w:lang w:val="en-GB"/>
        </w:rPr>
        <w:t xml:space="preserve"> is required. The cases are:</w:t>
      </w:r>
    </w:p>
    <w:p w14:paraId="4E1279B8" w14:textId="77777777" w:rsidR="002C65AC" w:rsidRPr="00883085" w:rsidRDefault="002C65AC" w:rsidP="003C2502">
      <w:pPr>
        <w:numPr>
          <w:ilvl w:val="0"/>
          <w:numId w:val="46"/>
        </w:numPr>
        <w:autoSpaceDE/>
        <w:autoSpaceDN/>
        <w:adjustRightInd/>
        <w:spacing w:line="240" w:lineRule="auto"/>
        <w:rPr>
          <w:lang w:val="en-GB"/>
        </w:rPr>
      </w:pPr>
      <w:r w:rsidRPr="00883085">
        <w:rPr>
          <w:lang w:val="en-GB"/>
        </w:rPr>
        <w:lastRenderedPageBreak/>
        <w:t xml:space="preserve">The information is not supported by the system / process. </w:t>
      </w:r>
      <w:proofErr w:type="gramStart"/>
      <w:r w:rsidRPr="00883085">
        <w:rPr>
          <w:lang w:val="en-GB"/>
        </w:rPr>
        <w:t>So</w:t>
      </w:r>
      <w:proofErr w:type="gramEnd"/>
      <w:r w:rsidRPr="00883085">
        <w:rPr>
          <w:lang w:val="en-GB"/>
        </w:rPr>
        <w:t xml:space="preserve"> it is never available for this system / process.</w:t>
      </w:r>
    </w:p>
    <w:p w14:paraId="35D46548" w14:textId="77777777" w:rsidR="002C65AC" w:rsidRPr="00883085" w:rsidRDefault="002C65AC" w:rsidP="003C2502">
      <w:pPr>
        <w:numPr>
          <w:ilvl w:val="0"/>
          <w:numId w:val="46"/>
        </w:numPr>
        <w:autoSpaceDE/>
        <w:autoSpaceDN/>
        <w:adjustRightInd/>
        <w:spacing w:line="240" w:lineRule="auto"/>
        <w:rPr>
          <w:lang w:val="en-GB"/>
        </w:rPr>
      </w:pPr>
      <w:r w:rsidRPr="00883085">
        <w:rPr>
          <w:lang w:val="en-GB"/>
        </w:rPr>
        <w:t>The information is supported by the system; however, the value is not defined by the user.</w:t>
      </w:r>
    </w:p>
    <w:p w14:paraId="303E420A" w14:textId="77777777" w:rsidR="002C65AC" w:rsidRPr="00883085" w:rsidRDefault="002C65AC" w:rsidP="003C2502">
      <w:pPr>
        <w:numPr>
          <w:ilvl w:val="0"/>
          <w:numId w:val="46"/>
        </w:numPr>
        <w:autoSpaceDE/>
        <w:autoSpaceDN/>
        <w:adjustRightInd/>
        <w:spacing w:line="240" w:lineRule="auto"/>
        <w:rPr>
          <w:lang w:val="en-GB"/>
        </w:rPr>
      </w:pPr>
      <w:r w:rsidRPr="00883085">
        <w:rPr>
          <w:lang w:val="en-GB"/>
        </w:rPr>
        <w:t>The information is explicitly defined as “arbitrary” for the use case (e.g. the part version in a bill of material or a compatibility statement).</w:t>
      </w:r>
    </w:p>
    <w:p w14:paraId="5F784D07" w14:textId="39912B2E" w:rsidR="002C65AC" w:rsidRPr="00883085" w:rsidRDefault="002C65AC" w:rsidP="002C65AC">
      <w:pPr>
        <w:rPr>
          <w:lang w:val="en-GB"/>
        </w:rPr>
      </w:pPr>
      <w:r w:rsidRPr="00883085">
        <w:rPr>
          <w:lang w:val="en-GB"/>
        </w:rPr>
        <w:t>All cases might exist for mandatory attributes as well as for optional attributes. Due to the design</w:t>
      </w:r>
      <w:r w:rsidR="00C50AB2">
        <w:rPr>
          <w:lang w:val="en-GB"/>
        </w:rPr>
        <w:t>,</w:t>
      </w:r>
      <w:r w:rsidRPr="00883085">
        <w:rPr>
          <w:lang w:val="en-GB"/>
        </w:rPr>
        <w:t xml:space="preserve"> numerical values in the VEC and its high level of optionality the following definition of special values should be only relevant for </w:t>
      </w:r>
      <w:r w:rsidRPr="00883085">
        <w:rPr>
          <w:i/>
          <w:lang w:val="en-GB"/>
        </w:rPr>
        <w:t>string</w:t>
      </w:r>
      <w:r w:rsidRPr="00883085">
        <w:rPr>
          <w:lang w:val="en-GB"/>
        </w:rPr>
        <w:t>-Attributes:</w:t>
      </w:r>
    </w:p>
    <w:tbl>
      <w:tblPr>
        <w:tblW w:w="0" w:type="auto"/>
        <w:tblBorders>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2"/>
        <w:gridCol w:w="3027"/>
        <w:gridCol w:w="3028"/>
      </w:tblGrid>
      <w:tr w:rsidR="002C65AC" w:rsidRPr="00883085" w14:paraId="44BDC9C0" w14:textId="77777777" w:rsidTr="000C29C0">
        <w:tc>
          <w:tcPr>
            <w:tcW w:w="3012" w:type="dxa"/>
            <w:shd w:val="clear" w:color="auto" w:fill="auto"/>
          </w:tcPr>
          <w:p w14:paraId="252FE5C1" w14:textId="77777777" w:rsidR="002C65AC" w:rsidRPr="00883085" w:rsidRDefault="002C65AC" w:rsidP="00617B3E">
            <w:pPr>
              <w:rPr>
                <w:sz w:val="22"/>
                <w:lang w:val="en-GB"/>
              </w:rPr>
            </w:pPr>
          </w:p>
        </w:tc>
        <w:tc>
          <w:tcPr>
            <w:tcW w:w="3027" w:type="dxa"/>
            <w:shd w:val="clear" w:color="auto" w:fill="auto"/>
          </w:tcPr>
          <w:p w14:paraId="398DD948" w14:textId="77777777" w:rsidR="002C65AC" w:rsidRPr="00883085" w:rsidRDefault="002C65AC" w:rsidP="00617B3E">
            <w:pPr>
              <w:rPr>
                <w:sz w:val="22"/>
                <w:lang w:val="en-GB"/>
              </w:rPr>
            </w:pPr>
            <w:r w:rsidRPr="00883085">
              <w:rPr>
                <w:sz w:val="22"/>
                <w:lang w:val="en-GB"/>
              </w:rPr>
              <w:t>Mandatory Attribute</w:t>
            </w:r>
          </w:p>
        </w:tc>
        <w:tc>
          <w:tcPr>
            <w:tcW w:w="3028" w:type="dxa"/>
            <w:shd w:val="clear" w:color="auto" w:fill="auto"/>
          </w:tcPr>
          <w:p w14:paraId="11D57387" w14:textId="77777777" w:rsidR="002C65AC" w:rsidRPr="00883085" w:rsidRDefault="002C65AC" w:rsidP="00617B3E">
            <w:pPr>
              <w:rPr>
                <w:sz w:val="22"/>
                <w:lang w:val="en-GB"/>
              </w:rPr>
            </w:pPr>
            <w:r w:rsidRPr="00883085">
              <w:rPr>
                <w:sz w:val="22"/>
                <w:lang w:val="en-GB"/>
              </w:rPr>
              <w:t>Optional Attribute</w:t>
            </w:r>
          </w:p>
        </w:tc>
      </w:tr>
      <w:tr w:rsidR="002C65AC" w:rsidRPr="00883085" w14:paraId="7C0128E8" w14:textId="77777777" w:rsidTr="000C29C0">
        <w:tc>
          <w:tcPr>
            <w:tcW w:w="3012" w:type="dxa"/>
            <w:shd w:val="clear" w:color="auto" w:fill="auto"/>
          </w:tcPr>
          <w:p w14:paraId="3FF19E12" w14:textId="77777777" w:rsidR="002C65AC" w:rsidRPr="00883085" w:rsidRDefault="002C65AC" w:rsidP="00617B3E">
            <w:pPr>
              <w:rPr>
                <w:sz w:val="22"/>
                <w:lang w:val="en-GB"/>
              </w:rPr>
            </w:pPr>
            <w:r w:rsidRPr="00883085">
              <w:rPr>
                <w:sz w:val="22"/>
                <w:lang w:val="en-GB"/>
              </w:rPr>
              <w:t>Unsupported</w:t>
            </w:r>
          </w:p>
        </w:tc>
        <w:tc>
          <w:tcPr>
            <w:tcW w:w="3027" w:type="dxa"/>
            <w:shd w:val="clear" w:color="auto" w:fill="auto"/>
          </w:tcPr>
          <w:p w14:paraId="3349F1C8" w14:textId="660458D0" w:rsidR="002C65AC" w:rsidRPr="00883085" w:rsidRDefault="00075BA7" w:rsidP="00617B3E">
            <w:pPr>
              <w:rPr>
                <w:sz w:val="22"/>
                <w:lang w:val="en-GB"/>
              </w:rPr>
            </w:pPr>
            <w:r>
              <w:rPr>
                <w:sz w:val="22"/>
                <w:lang w:val="en-GB"/>
              </w:rPr>
              <w:t>&lt;tag&gt;</w:t>
            </w:r>
            <w:r w:rsidR="002C65AC" w:rsidRPr="00883085">
              <w:rPr>
                <w:sz w:val="22"/>
                <w:lang w:val="en-GB"/>
              </w:rPr>
              <w:t>/NULL</w:t>
            </w:r>
            <w:r>
              <w:rPr>
                <w:sz w:val="22"/>
                <w:lang w:val="en-GB"/>
              </w:rPr>
              <w:t>&lt;/tag&gt;</w:t>
            </w:r>
          </w:p>
        </w:tc>
        <w:tc>
          <w:tcPr>
            <w:tcW w:w="3028" w:type="dxa"/>
            <w:shd w:val="clear" w:color="auto" w:fill="auto"/>
          </w:tcPr>
          <w:p w14:paraId="36CD45F2" w14:textId="77777777" w:rsidR="002C65AC" w:rsidRPr="00883085" w:rsidRDefault="002C65AC" w:rsidP="00617B3E">
            <w:pPr>
              <w:rPr>
                <w:sz w:val="22"/>
                <w:lang w:val="en-GB"/>
              </w:rPr>
            </w:pPr>
            <w:r w:rsidRPr="00883085">
              <w:rPr>
                <w:sz w:val="22"/>
                <w:lang w:val="en-GB"/>
              </w:rPr>
              <w:t>omitted tag</w:t>
            </w:r>
          </w:p>
        </w:tc>
      </w:tr>
      <w:tr w:rsidR="002C65AC" w:rsidRPr="00883085" w14:paraId="22B9827C" w14:textId="77777777" w:rsidTr="000C29C0">
        <w:tc>
          <w:tcPr>
            <w:tcW w:w="3012" w:type="dxa"/>
            <w:shd w:val="clear" w:color="auto" w:fill="auto"/>
          </w:tcPr>
          <w:p w14:paraId="538B3DDF" w14:textId="77777777" w:rsidR="002C65AC" w:rsidRPr="00883085" w:rsidRDefault="002C65AC" w:rsidP="00617B3E">
            <w:pPr>
              <w:rPr>
                <w:sz w:val="22"/>
                <w:lang w:val="en-GB"/>
              </w:rPr>
            </w:pPr>
            <w:r w:rsidRPr="00883085">
              <w:rPr>
                <w:sz w:val="22"/>
                <w:lang w:val="en-GB"/>
              </w:rPr>
              <w:t>Undefined</w:t>
            </w:r>
          </w:p>
        </w:tc>
        <w:tc>
          <w:tcPr>
            <w:tcW w:w="3027" w:type="dxa"/>
            <w:shd w:val="clear" w:color="auto" w:fill="auto"/>
          </w:tcPr>
          <w:p w14:paraId="1FD17BF1" w14:textId="77777777" w:rsidR="002C65AC" w:rsidRPr="00883085" w:rsidRDefault="002C65AC" w:rsidP="00617B3E">
            <w:pPr>
              <w:rPr>
                <w:sz w:val="22"/>
                <w:lang w:val="en-GB"/>
              </w:rPr>
            </w:pPr>
            <w:r w:rsidRPr="00883085">
              <w:rPr>
                <w:sz w:val="22"/>
                <w:lang w:val="en-GB"/>
              </w:rPr>
              <w:t>&lt;tag&gt;&lt;/tag&gt;</w:t>
            </w:r>
          </w:p>
        </w:tc>
        <w:tc>
          <w:tcPr>
            <w:tcW w:w="3028" w:type="dxa"/>
            <w:shd w:val="clear" w:color="auto" w:fill="auto"/>
          </w:tcPr>
          <w:p w14:paraId="428C7D8E" w14:textId="77777777" w:rsidR="002C65AC" w:rsidRPr="00883085" w:rsidRDefault="002C65AC" w:rsidP="00617B3E">
            <w:pPr>
              <w:rPr>
                <w:sz w:val="22"/>
                <w:lang w:val="en-GB"/>
              </w:rPr>
            </w:pPr>
            <w:r w:rsidRPr="00883085">
              <w:rPr>
                <w:sz w:val="22"/>
                <w:lang w:val="en-GB"/>
              </w:rPr>
              <w:t>&lt;tag&gt;&lt;/tag&gt;</w:t>
            </w:r>
          </w:p>
        </w:tc>
      </w:tr>
      <w:tr w:rsidR="002C65AC" w:rsidRPr="00883085" w14:paraId="1E06FF93" w14:textId="77777777" w:rsidTr="000C29C0">
        <w:tc>
          <w:tcPr>
            <w:tcW w:w="3012" w:type="dxa"/>
            <w:shd w:val="clear" w:color="auto" w:fill="auto"/>
          </w:tcPr>
          <w:p w14:paraId="41CF96FA" w14:textId="77777777" w:rsidR="002C65AC" w:rsidRPr="00883085" w:rsidRDefault="002C65AC" w:rsidP="00617B3E">
            <w:pPr>
              <w:rPr>
                <w:sz w:val="22"/>
                <w:lang w:val="en-GB"/>
              </w:rPr>
            </w:pPr>
            <w:r w:rsidRPr="00883085">
              <w:rPr>
                <w:sz w:val="22"/>
                <w:lang w:val="en-GB"/>
              </w:rPr>
              <w:t>Arbitrary</w:t>
            </w:r>
          </w:p>
        </w:tc>
        <w:tc>
          <w:tcPr>
            <w:tcW w:w="3027" w:type="dxa"/>
            <w:shd w:val="clear" w:color="auto" w:fill="auto"/>
          </w:tcPr>
          <w:p w14:paraId="53DFDD0B" w14:textId="79BC7125" w:rsidR="002C65AC" w:rsidRPr="00883085" w:rsidRDefault="00075BA7" w:rsidP="00617B3E">
            <w:pPr>
              <w:rPr>
                <w:sz w:val="22"/>
                <w:lang w:val="en-GB"/>
              </w:rPr>
            </w:pPr>
            <w:r>
              <w:rPr>
                <w:sz w:val="22"/>
                <w:lang w:val="en-GB"/>
              </w:rPr>
              <w:t>&lt;tag&gt;</w:t>
            </w:r>
            <w:r w:rsidR="002C65AC" w:rsidRPr="00883085">
              <w:rPr>
                <w:sz w:val="22"/>
                <w:lang w:val="en-GB"/>
              </w:rPr>
              <w:t>/ANY</w:t>
            </w:r>
            <w:r>
              <w:rPr>
                <w:sz w:val="22"/>
                <w:lang w:val="en-GB"/>
              </w:rPr>
              <w:t>&lt;/tag&gt;</w:t>
            </w:r>
          </w:p>
        </w:tc>
        <w:tc>
          <w:tcPr>
            <w:tcW w:w="3028" w:type="dxa"/>
            <w:shd w:val="clear" w:color="auto" w:fill="auto"/>
          </w:tcPr>
          <w:p w14:paraId="4E2FE23C" w14:textId="4C2AFB8B" w:rsidR="002C65AC" w:rsidRPr="00883085" w:rsidRDefault="00075BA7" w:rsidP="00617B3E">
            <w:pPr>
              <w:rPr>
                <w:sz w:val="22"/>
                <w:lang w:val="en-GB"/>
              </w:rPr>
            </w:pPr>
            <w:r>
              <w:rPr>
                <w:sz w:val="22"/>
                <w:lang w:val="en-GB"/>
              </w:rPr>
              <w:t>&lt;tag&gt;</w:t>
            </w:r>
            <w:r w:rsidR="002C65AC" w:rsidRPr="00883085">
              <w:rPr>
                <w:sz w:val="22"/>
                <w:lang w:val="en-GB"/>
              </w:rPr>
              <w:t>/ANY</w:t>
            </w:r>
            <w:r>
              <w:rPr>
                <w:sz w:val="22"/>
                <w:lang w:val="en-GB"/>
              </w:rPr>
              <w:t>&lt;/tag&gt;</w:t>
            </w:r>
          </w:p>
        </w:tc>
      </w:tr>
    </w:tbl>
    <w:p w14:paraId="0D8773D6" w14:textId="55AB7E70" w:rsidR="002C65AC" w:rsidRPr="00883085" w:rsidRDefault="002C65AC" w:rsidP="003C2502">
      <w:pPr>
        <w:numPr>
          <w:ilvl w:val="0"/>
          <w:numId w:val="47"/>
        </w:numPr>
        <w:autoSpaceDE/>
        <w:autoSpaceDN/>
        <w:adjustRightInd/>
        <w:spacing w:line="240" w:lineRule="auto"/>
        <w:rPr>
          <w:lang w:val="en-GB"/>
        </w:rPr>
      </w:pPr>
      <w:r w:rsidRPr="00883085">
        <w:rPr>
          <w:b/>
          <w:lang w:val="en-GB"/>
        </w:rPr>
        <w:t xml:space="preserve"> “/NULL” &amp; “/ANY”</w:t>
      </w:r>
      <w:r w:rsidRPr="00883085">
        <w:rPr>
          <w:lang w:val="en-GB"/>
        </w:rPr>
        <w:t xml:space="preserve"> means, that the attributes </w:t>
      </w:r>
      <w:r w:rsidR="00047C9F">
        <w:rPr>
          <w:lang w:val="en-GB"/>
        </w:rPr>
        <w:t xml:space="preserve">with the name “tag” </w:t>
      </w:r>
      <w:r w:rsidR="00D86341">
        <w:rPr>
          <w:lang w:val="en-GB"/>
        </w:rPr>
        <w:t xml:space="preserve">in </w:t>
      </w:r>
      <w:r w:rsidRPr="00883085">
        <w:rPr>
          <w:lang w:val="en-GB"/>
        </w:rPr>
        <w:t xml:space="preserve">the VEC receive these values. </w:t>
      </w:r>
    </w:p>
    <w:p w14:paraId="20738C85" w14:textId="77777777" w:rsidR="002C65AC" w:rsidRPr="00883085" w:rsidRDefault="002C65AC" w:rsidP="003C2502">
      <w:pPr>
        <w:numPr>
          <w:ilvl w:val="0"/>
          <w:numId w:val="47"/>
        </w:numPr>
        <w:autoSpaceDE/>
        <w:autoSpaceDN/>
        <w:adjustRightInd/>
        <w:spacing w:line="240" w:lineRule="auto"/>
        <w:rPr>
          <w:lang w:val="en-GB"/>
        </w:rPr>
      </w:pPr>
      <w:r w:rsidRPr="00883085">
        <w:rPr>
          <w:b/>
          <w:lang w:val="en-GB"/>
        </w:rPr>
        <w:t>&lt;tag&gt;&lt;/tag&gt;</w:t>
      </w:r>
      <w:r w:rsidRPr="00883085">
        <w:rPr>
          <w:lang w:val="en-GB"/>
        </w:rPr>
        <w:t xml:space="preserve"> means, that an attribute with the name “tag” and an undefined value is represented in the VEC as an existing XML element with no value (no contained text() node).</w:t>
      </w:r>
    </w:p>
    <w:p w14:paraId="0BE29180" w14:textId="2F1E65D5" w:rsidR="002C65AC" w:rsidRPr="00883085" w:rsidRDefault="002C65AC" w:rsidP="003C2502">
      <w:pPr>
        <w:numPr>
          <w:ilvl w:val="0"/>
          <w:numId w:val="47"/>
        </w:numPr>
        <w:autoSpaceDE/>
        <w:autoSpaceDN/>
        <w:adjustRightInd/>
        <w:spacing w:line="240" w:lineRule="auto"/>
        <w:rPr>
          <w:lang w:val="en-GB"/>
        </w:rPr>
      </w:pPr>
      <w:r w:rsidRPr="00883085">
        <w:rPr>
          <w:b/>
          <w:lang w:val="en-GB"/>
        </w:rPr>
        <w:t xml:space="preserve">Omitted </w:t>
      </w:r>
      <w:proofErr w:type="gramStart"/>
      <w:r w:rsidRPr="00883085">
        <w:rPr>
          <w:b/>
          <w:lang w:val="en-GB"/>
        </w:rPr>
        <w:t>tag</w:t>
      </w:r>
      <w:r w:rsidRPr="00883085">
        <w:rPr>
          <w:lang w:val="en-GB"/>
        </w:rPr>
        <w:t>:</w:t>
      </w:r>
      <w:proofErr w:type="gramEnd"/>
      <w:r w:rsidRPr="00883085">
        <w:rPr>
          <w:lang w:val="en-GB"/>
        </w:rPr>
        <w:t xml:space="preserve"> means the element tag for the attribute is </w:t>
      </w:r>
      <w:r w:rsidR="00AD7A85">
        <w:rPr>
          <w:lang w:val="en-GB"/>
        </w:rPr>
        <w:t>not present in the VEC</w:t>
      </w:r>
      <w:r w:rsidRPr="00883085">
        <w:rPr>
          <w:lang w:val="en-GB"/>
        </w:rPr>
        <w:t>.</w:t>
      </w:r>
    </w:p>
    <w:p w14:paraId="0DF4A469" w14:textId="3C35595F" w:rsidR="002C65AC" w:rsidRDefault="00075BA7" w:rsidP="002C65AC">
      <w:pPr>
        <w:pStyle w:val="berschrift2"/>
        <w:keepLines w:val="0"/>
        <w:numPr>
          <w:ilvl w:val="1"/>
          <w:numId w:val="2"/>
        </w:numPr>
        <w:autoSpaceDE/>
        <w:autoSpaceDN/>
        <w:adjustRightInd/>
        <w:spacing w:before="240" w:after="60" w:line="240" w:lineRule="auto"/>
        <w:rPr>
          <w:lang w:val="en-GB"/>
        </w:rPr>
      </w:pPr>
      <w:bookmarkStart w:id="210" w:name="_Toc27668600"/>
      <w:bookmarkStart w:id="211" w:name="_Toc33620298"/>
      <w:r>
        <w:rPr>
          <w:lang w:val="en-GB"/>
        </w:rPr>
        <w:t xml:space="preserve">Instantiation </w:t>
      </w:r>
      <w:r w:rsidR="002C65AC">
        <w:rPr>
          <w:lang w:val="en-GB"/>
        </w:rPr>
        <w:t>of Model Structures</w:t>
      </w:r>
      <w:bookmarkEnd w:id="210"/>
      <w:bookmarkEnd w:id="211"/>
    </w:p>
    <w:p w14:paraId="7D53F980" w14:textId="6AD1F249" w:rsidR="002C65AC" w:rsidRDefault="002C65AC" w:rsidP="002C65AC">
      <w:pPr>
        <w:rPr>
          <w:lang w:val="en-GB"/>
        </w:rPr>
      </w:pPr>
      <w:r>
        <w:rPr>
          <w:lang w:val="en-GB"/>
        </w:rPr>
        <w:t xml:space="preserve">There are various locations in the VEC model where structures / patterns are defined and used / instantiated somewhere else (e.g. a connector with its slots and cavities). In most cases, the elements in the definition of a structure have corresponding elements in the instancing (e.g. ConnectorHousingSpecification </w:t>
      </w:r>
      <w:r w:rsidRPr="00FA330E">
        <w:rPr>
          <w:lang w:val="en-GB"/>
        </w:rPr>
        <w:sym w:font="Wingdings" w:char="F0E0"/>
      </w:r>
      <w:r>
        <w:rPr>
          <w:lang w:val="en-GB"/>
        </w:rPr>
        <w:t xml:space="preserve"> ConnectorHousingRole, Slot </w:t>
      </w:r>
      <w:r w:rsidRPr="00FA330E">
        <w:rPr>
          <w:lang w:val="en-GB"/>
        </w:rPr>
        <w:sym w:font="Wingdings" w:char="F0E0"/>
      </w:r>
      <w:r>
        <w:rPr>
          <w:lang w:val="en-GB"/>
        </w:rPr>
        <w:t xml:space="preserve"> SlotReference &amp; Cavity </w:t>
      </w:r>
      <w:r w:rsidRPr="00FA330E">
        <w:rPr>
          <w:lang w:val="en-GB"/>
        </w:rPr>
        <w:sym w:font="Wingdings" w:char="F0E0"/>
      </w:r>
      <w:r>
        <w:rPr>
          <w:lang w:val="en-GB"/>
        </w:rPr>
        <w:t xml:space="preserve"> CavityReference). </w:t>
      </w:r>
    </w:p>
    <w:p w14:paraId="1997ADE5" w14:textId="1D3CAE21" w:rsidR="002C65AC" w:rsidRDefault="002C65AC" w:rsidP="002C65AC">
      <w:pPr>
        <w:rPr>
          <w:lang w:val="en-GB"/>
        </w:rPr>
      </w:pPr>
      <w:r>
        <w:rPr>
          <w:lang w:val="en-GB"/>
        </w:rPr>
        <w:t>In cases where defined structures are instantiated, these structures shall be instantiated completely. That means</w:t>
      </w:r>
      <w:r w:rsidR="00C50AB2">
        <w:rPr>
          <w:lang w:val="en-GB"/>
        </w:rPr>
        <w:t>,</w:t>
      </w:r>
      <w:r>
        <w:rPr>
          <w:lang w:val="en-GB"/>
        </w:rPr>
        <w:t xml:space="preserve"> for every element in the structural definition a corresponding element </w:t>
      </w:r>
      <w:r w:rsidR="00C50AB2">
        <w:rPr>
          <w:lang w:val="en-GB"/>
        </w:rPr>
        <w:t xml:space="preserve">in </w:t>
      </w:r>
      <w:r>
        <w:rPr>
          <w:lang w:val="en-GB"/>
        </w:rPr>
        <w:t xml:space="preserve">the instancing shall exist, regardless if it </w:t>
      </w:r>
      <w:r w:rsidR="0077034F">
        <w:rPr>
          <w:lang w:val="en-GB"/>
        </w:rPr>
        <w:t xml:space="preserve">is </w:t>
      </w:r>
      <w:r>
        <w:rPr>
          <w:lang w:val="en-GB"/>
        </w:rPr>
        <w:t>used in the respective VEC or not (e.g. for each Cavity of a Connect</w:t>
      </w:r>
      <w:r w:rsidR="00C50AB2">
        <w:rPr>
          <w:lang w:val="en-GB"/>
        </w:rPr>
        <w:t>or</w:t>
      </w:r>
      <w:r>
        <w:rPr>
          <w:lang w:val="en-GB"/>
        </w:rPr>
        <w:t>HousingSpecification</w:t>
      </w:r>
      <w:r w:rsidR="0077034F">
        <w:rPr>
          <w:lang w:val="en-GB"/>
        </w:rPr>
        <w:t>,</w:t>
      </w:r>
      <w:r>
        <w:rPr>
          <w:lang w:val="en-GB"/>
        </w:rPr>
        <w:t xml:space="preserve"> a </w:t>
      </w:r>
      <w:bookmarkStart w:id="212" w:name="_Hlk31544385"/>
      <w:r w:rsidRPr="00121228">
        <w:t>Cavit</w:t>
      </w:r>
      <w:r w:rsidR="0077034F">
        <w:t>y</w:t>
      </w:r>
      <w:r w:rsidRPr="00121228">
        <w:t>Reference</w:t>
      </w:r>
      <w:bookmarkEnd w:id="212"/>
      <w:r>
        <w:rPr>
          <w:lang w:val="en-GB"/>
        </w:rPr>
        <w:t xml:space="preserve"> in the corresponding ConnectorHousingRole shall exist). This applies to the following list of structures, which is here for reasons of clarification and which is </w:t>
      </w:r>
      <w:r w:rsidRPr="005A73B9">
        <w:rPr>
          <w:u w:val="single"/>
          <w:lang w:val="en-GB"/>
        </w:rPr>
        <w:t>not</w:t>
      </w:r>
      <w:r>
        <w:rPr>
          <w:lang w:val="en-GB"/>
        </w:rPr>
        <w:t xml:space="preserve"> </w:t>
      </w:r>
      <w:r w:rsidR="0077034F">
        <w:rPr>
          <w:lang w:val="en-GB"/>
        </w:rPr>
        <w:t>exhaustive</w:t>
      </w:r>
      <w:r>
        <w:rPr>
          <w:lang w:val="en-GB"/>
        </w:rPr>
        <w:t>:</w:t>
      </w:r>
    </w:p>
    <w:p w14:paraId="6AF6F08C" w14:textId="77777777" w:rsidR="002C65AC" w:rsidRDefault="002C65AC" w:rsidP="003C2502">
      <w:pPr>
        <w:numPr>
          <w:ilvl w:val="0"/>
          <w:numId w:val="47"/>
        </w:numPr>
        <w:autoSpaceDE/>
        <w:autoSpaceDN/>
        <w:adjustRightInd/>
        <w:spacing w:before="0" w:line="240" w:lineRule="auto"/>
        <w:rPr>
          <w:lang w:val="en-GB"/>
        </w:rPr>
      </w:pPr>
      <w:r>
        <w:rPr>
          <w:lang w:val="en-GB"/>
        </w:rPr>
        <w:t>Connectors</w:t>
      </w:r>
    </w:p>
    <w:p w14:paraId="1E771A35" w14:textId="77777777" w:rsidR="002C65AC" w:rsidRDefault="002C65AC" w:rsidP="003C2502">
      <w:pPr>
        <w:numPr>
          <w:ilvl w:val="0"/>
          <w:numId w:val="47"/>
        </w:numPr>
        <w:autoSpaceDE/>
        <w:autoSpaceDN/>
        <w:adjustRightInd/>
        <w:spacing w:before="0" w:line="240" w:lineRule="auto"/>
        <w:rPr>
          <w:lang w:val="en-GB"/>
        </w:rPr>
      </w:pPr>
      <w:r>
        <w:rPr>
          <w:lang w:val="en-GB"/>
        </w:rPr>
        <w:t>Wires</w:t>
      </w:r>
    </w:p>
    <w:p w14:paraId="5A3513BB" w14:textId="77777777" w:rsidR="002C65AC" w:rsidRDefault="002C65AC" w:rsidP="003C2502">
      <w:pPr>
        <w:numPr>
          <w:ilvl w:val="0"/>
          <w:numId w:val="47"/>
        </w:numPr>
        <w:autoSpaceDE/>
        <w:autoSpaceDN/>
        <w:adjustRightInd/>
        <w:spacing w:before="0" w:line="240" w:lineRule="auto"/>
        <w:rPr>
          <w:lang w:val="en-GB"/>
        </w:rPr>
      </w:pPr>
      <w:r>
        <w:rPr>
          <w:lang w:val="en-GB"/>
        </w:rPr>
        <w:t>EEComponents</w:t>
      </w:r>
    </w:p>
    <w:p w14:paraId="4142DAC7" w14:textId="77777777" w:rsidR="002C65AC" w:rsidRPr="005A73B9" w:rsidRDefault="002C65AC" w:rsidP="003C2502">
      <w:pPr>
        <w:numPr>
          <w:ilvl w:val="0"/>
          <w:numId w:val="47"/>
        </w:numPr>
        <w:autoSpaceDE/>
        <w:autoSpaceDN/>
        <w:adjustRightInd/>
        <w:spacing w:before="0" w:line="240" w:lineRule="auto"/>
        <w:rPr>
          <w:lang w:val="en-GB"/>
        </w:rPr>
      </w:pPr>
      <w:proofErr w:type="spellStart"/>
      <w:r>
        <w:rPr>
          <w:lang w:val="en-GB"/>
        </w:rPr>
        <w:t>CompositeParts</w:t>
      </w:r>
      <w:proofErr w:type="spellEnd"/>
      <w:r>
        <w:rPr>
          <w:lang w:val="en-GB"/>
        </w:rPr>
        <w:t xml:space="preserve"> (e.g. Assemblies or Modules)</w:t>
      </w:r>
    </w:p>
    <w:p w14:paraId="3CCFE912" w14:textId="77777777" w:rsidR="002C65AC" w:rsidRPr="008B47EB" w:rsidRDefault="002C65AC" w:rsidP="002C65AC">
      <w:pPr>
        <w:pStyle w:val="berschrift2"/>
        <w:keepLines w:val="0"/>
        <w:numPr>
          <w:ilvl w:val="1"/>
          <w:numId w:val="2"/>
        </w:numPr>
        <w:autoSpaceDE/>
        <w:autoSpaceDN/>
        <w:adjustRightInd/>
        <w:spacing w:before="240" w:after="60" w:line="240" w:lineRule="auto"/>
        <w:rPr>
          <w:lang w:val="en-GB"/>
        </w:rPr>
      </w:pPr>
      <w:bookmarkStart w:id="213" w:name="_Toc373509180"/>
      <w:bookmarkStart w:id="214" w:name="_Toc27668601"/>
      <w:bookmarkStart w:id="215" w:name="_Toc33620299"/>
      <w:r w:rsidRPr="008B47EB">
        <w:rPr>
          <w:lang w:val="en-GB"/>
        </w:rPr>
        <w:lastRenderedPageBreak/>
        <w:t>VEC-Package</w:t>
      </w:r>
      <w:bookmarkEnd w:id="213"/>
      <w:bookmarkEnd w:id="214"/>
      <w:bookmarkEnd w:id="215"/>
    </w:p>
    <w:p w14:paraId="0F2D3D25" w14:textId="77777777" w:rsidR="002C65AC" w:rsidRPr="008B47EB" w:rsidRDefault="002C65AC" w:rsidP="002C65AC">
      <w:pPr>
        <w:pStyle w:val="berschrift3"/>
        <w:keepLines w:val="0"/>
        <w:numPr>
          <w:ilvl w:val="2"/>
          <w:numId w:val="2"/>
        </w:numPr>
        <w:autoSpaceDE/>
        <w:autoSpaceDN/>
        <w:adjustRightInd/>
        <w:spacing w:before="240" w:after="60" w:line="240" w:lineRule="auto"/>
        <w:rPr>
          <w:lang w:val="en-GB"/>
        </w:rPr>
      </w:pPr>
      <w:bookmarkStart w:id="216" w:name="_Toc373509181"/>
      <w:r w:rsidRPr="008B47EB">
        <w:rPr>
          <w:lang w:val="en-GB"/>
        </w:rPr>
        <w:t>Background</w:t>
      </w:r>
      <w:bookmarkEnd w:id="216"/>
    </w:p>
    <w:p w14:paraId="558F739B" w14:textId="77777777" w:rsidR="002C65AC" w:rsidRPr="008B47EB" w:rsidRDefault="002C65AC" w:rsidP="002C65AC">
      <w:r w:rsidRPr="008B47EB">
        <w:t>A Vehicle Electric Container (VEC) is a single XML file following the structure defined in the VEC XML schema. It contains all the information of a harness, a set of harnesses, or other related information defined in the VEC specification. A VEC Container can reference other files via the DocumentVersion element and information contained in other files via the ExternalMapping concept.</w:t>
      </w:r>
    </w:p>
    <w:p w14:paraId="7B52DFDD" w14:textId="3BF0F3D1" w:rsidR="002C65AC" w:rsidRPr="008B47EB" w:rsidRDefault="002C65AC" w:rsidP="002C65AC">
      <w:r w:rsidRPr="008B47EB">
        <w:t xml:space="preserve">There are use cases where one wants to exchange the VEC together with these referenced files. There is also the need to exchange a set of VEC files together. The VEC-Package addresses these use cases and specifies the mechanism to exchange VEC files and </w:t>
      </w:r>
      <w:r w:rsidR="0077034F">
        <w:t>any</w:t>
      </w:r>
      <w:r w:rsidR="0077034F" w:rsidRPr="008B47EB">
        <w:t xml:space="preserve"> </w:t>
      </w:r>
      <w:r w:rsidRPr="008B47EB">
        <w:t>associated files as a package.</w:t>
      </w:r>
    </w:p>
    <w:p w14:paraId="35632A54" w14:textId="77777777" w:rsidR="002C65AC" w:rsidRPr="008B47EB" w:rsidRDefault="002C65AC" w:rsidP="002C65AC">
      <w:pPr>
        <w:pStyle w:val="berschrift3"/>
        <w:keepLines w:val="0"/>
        <w:numPr>
          <w:ilvl w:val="2"/>
          <w:numId w:val="2"/>
        </w:numPr>
        <w:autoSpaceDE/>
        <w:autoSpaceDN/>
        <w:adjustRightInd/>
        <w:spacing w:before="240" w:after="60" w:line="240" w:lineRule="auto"/>
        <w:rPr>
          <w:lang w:val="en-GB"/>
        </w:rPr>
      </w:pPr>
      <w:bookmarkStart w:id="217" w:name="_Toc373509182"/>
      <w:r w:rsidRPr="008B47EB">
        <w:rPr>
          <w:lang w:val="en-GB"/>
        </w:rPr>
        <w:t>Detailed Solution</w:t>
      </w:r>
      <w:bookmarkEnd w:id="217"/>
    </w:p>
    <w:p w14:paraId="385BBAE6" w14:textId="77777777" w:rsidR="002C65AC" w:rsidRPr="008B47EB" w:rsidRDefault="002C65AC" w:rsidP="002C65AC">
      <w:r w:rsidRPr="008B47EB">
        <w:t>A VEC-Package is a</w:t>
      </w:r>
      <w:r>
        <w:t xml:space="preserve">n </w:t>
      </w:r>
      <w:r w:rsidRPr="008B47EB">
        <w:t>archive containing at least 2 files:</w:t>
      </w:r>
    </w:p>
    <w:p w14:paraId="321DCFFD" w14:textId="1327D43D" w:rsidR="002C65AC" w:rsidRPr="008B47EB" w:rsidRDefault="002C65AC" w:rsidP="002C65AC">
      <w:pPr>
        <w:pStyle w:val="Aufzhlung1"/>
        <w:spacing w:after="120"/>
        <w:ind w:left="460" w:hanging="176"/>
      </w:pPr>
      <w:r>
        <w:t xml:space="preserve">One </w:t>
      </w:r>
      <w:r w:rsidRPr="008B47EB">
        <w:t>index file</w:t>
      </w:r>
      <w:r w:rsidR="0077034F">
        <w:t xml:space="preserve"> (a VEC file)</w:t>
      </w:r>
    </w:p>
    <w:p w14:paraId="3CC0ECDC" w14:textId="6B2D22DA" w:rsidR="002C65AC" w:rsidRDefault="002C65AC" w:rsidP="002C65AC">
      <w:pPr>
        <w:pStyle w:val="Aufzhlung1"/>
        <w:spacing w:after="120"/>
        <w:ind w:left="460" w:hanging="176"/>
      </w:pPr>
      <w:r>
        <w:t xml:space="preserve">One </w:t>
      </w:r>
      <w:r w:rsidRPr="008B47EB">
        <w:t>data file</w:t>
      </w:r>
      <w:r w:rsidR="0077034F">
        <w:t xml:space="preserve"> (not required to be a VEC file)</w:t>
      </w:r>
    </w:p>
    <w:p w14:paraId="504B867E" w14:textId="77777777" w:rsidR="002C65AC" w:rsidRDefault="002C65AC" w:rsidP="002C65AC">
      <w:pPr>
        <w:rPr>
          <w:lang w:val="en-GB"/>
        </w:rPr>
      </w:pPr>
      <w:r>
        <w:rPr>
          <w:lang w:val="en-GB"/>
        </w:rPr>
        <w:t>Depending on the individual requirements the technical format of the archive can be:</w:t>
      </w:r>
    </w:p>
    <w:p w14:paraId="7C73700E" w14:textId="77777777" w:rsidR="002C65AC" w:rsidRDefault="002C65AC" w:rsidP="002C65AC">
      <w:pPr>
        <w:pStyle w:val="Aufzhlung1"/>
        <w:spacing w:after="120"/>
        <w:ind w:left="460" w:hanging="176"/>
      </w:pPr>
      <w:r>
        <w:t>TAR</w:t>
      </w:r>
    </w:p>
    <w:p w14:paraId="739EB295" w14:textId="77777777" w:rsidR="002C65AC" w:rsidRDefault="002C65AC" w:rsidP="002C65AC">
      <w:pPr>
        <w:pStyle w:val="Aufzhlung1"/>
        <w:spacing w:after="120"/>
        <w:ind w:left="460" w:hanging="176"/>
      </w:pPr>
      <w:r>
        <w:t>ZIP</w:t>
      </w:r>
    </w:p>
    <w:p w14:paraId="2A35F4BE" w14:textId="77777777" w:rsidR="002C65AC" w:rsidRPr="0099367B" w:rsidRDefault="002C65AC" w:rsidP="002C65AC">
      <w:pPr>
        <w:pStyle w:val="Aufzhlung1"/>
        <w:spacing w:after="120"/>
        <w:ind w:left="460" w:hanging="176"/>
      </w:pPr>
      <w:r>
        <w:t>or a zipped tar.</w:t>
      </w:r>
    </w:p>
    <w:p w14:paraId="72FAE52D" w14:textId="3B59F044" w:rsidR="002C65AC" w:rsidRPr="008B47EB" w:rsidRDefault="002C65AC" w:rsidP="002C65AC">
      <w:r w:rsidRPr="008B47EB">
        <w:t>In addition, the archive can contain any number of further</w:t>
      </w:r>
      <w:r>
        <w:t xml:space="preserve"> data</w:t>
      </w:r>
      <w:r w:rsidRPr="008B47EB">
        <w:t xml:space="preserve"> files. There are no restrictions on the type or format of these files. </w:t>
      </w:r>
      <w:bookmarkStart w:id="218" w:name="_Hlk31579956"/>
      <w:r w:rsidRPr="008B47EB">
        <w:t>A VEC-Package may contain further VEC files.</w:t>
      </w:r>
      <w:bookmarkEnd w:id="218"/>
      <w:r w:rsidRPr="008B47EB">
        <w:t xml:space="preserve"> Or it may contain drawings as SVG, CAD models of the harness or of connectors as JT models, for example.</w:t>
      </w:r>
    </w:p>
    <w:p w14:paraId="1E36EC7B" w14:textId="77777777" w:rsidR="002C65AC" w:rsidRPr="008B47EB" w:rsidRDefault="002C65AC" w:rsidP="002C65AC">
      <w:r w:rsidRPr="008B47EB">
        <w:t xml:space="preserve">The structure of the archive is not restricted. </w:t>
      </w:r>
      <w:bookmarkStart w:id="219" w:name="_Hlk31545596"/>
      <w:r w:rsidRPr="008B47EB">
        <w:t>A VEC-Package may contain a flat set of files but may also have a folder structure.</w:t>
      </w:r>
      <w:bookmarkEnd w:id="219"/>
      <w:r w:rsidRPr="008B47EB">
        <w:t xml:space="preserve"> It is recommended to use a folder structure to organize the files in the archive: e.g. grouping of all drawings, project specific groupings.</w:t>
      </w:r>
    </w:p>
    <w:p w14:paraId="3C1AEB59" w14:textId="77777777" w:rsidR="002C65AC" w:rsidRPr="008B47EB" w:rsidRDefault="002C65AC" w:rsidP="002C65AC">
      <w:r w:rsidRPr="008B47EB">
        <w:t xml:space="preserve">There is no naming convention for files and folders inside the VEC-Package defined. It is up to the user to name a folder or a file. However, it is recommended to use the known and established file name extensions for the files in the package. I.e., </w:t>
      </w:r>
      <w:proofErr w:type="gramStart"/>
      <w:r w:rsidRPr="008B47EB">
        <w:t>“.vec</w:t>
      </w:r>
      <w:proofErr w:type="gramEnd"/>
      <w:r w:rsidRPr="008B47EB">
        <w:t>” for a VEC file, “.</w:t>
      </w:r>
      <w:proofErr w:type="spellStart"/>
      <w:r w:rsidRPr="008B47EB">
        <w:t>svg</w:t>
      </w:r>
      <w:proofErr w:type="spellEnd"/>
      <w:r w:rsidRPr="008B47EB">
        <w:t>” for a SVG file, or “.</w:t>
      </w:r>
      <w:proofErr w:type="spellStart"/>
      <w:r w:rsidRPr="008B47EB">
        <w:t>jt</w:t>
      </w:r>
      <w:proofErr w:type="spellEnd"/>
      <w:r w:rsidRPr="008B47EB">
        <w:t>” for a JT file.</w:t>
      </w:r>
    </w:p>
    <w:p w14:paraId="6FC385CD" w14:textId="77777777" w:rsidR="002C65AC" w:rsidRPr="008B47EB" w:rsidRDefault="002C65AC" w:rsidP="002C65AC">
      <w:r w:rsidRPr="008B47EB">
        <w:t xml:space="preserve"> A VEC-Package shall contain an index file providing further information about the context of the package. The index file has the reserved name “</w:t>
      </w:r>
      <w:proofErr w:type="spellStart"/>
      <w:r w:rsidRPr="008B47EB">
        <w:t>index.vec</w:t>
      </w:r>
      <w:proofErr w:type="spellEnd"/>
      <w:r w:rsidRPr="008B47EB">
        <w:t>”. As the file name suffix already suggests, the index file is a valid VEC file, conforming to the VEC XML schema.</w:t>
      </w:r>
    </w:p>
    <w:p w14:paraId="3AF10CD3" w14:textId="77777777" w:rsidR="002C65AC" w:rsidRPr="008B47EB" w:rsidRDefault="002C65AC" w:rsidP="002C65AC">
      <w:r w:rsidRPr="008B47EB">
        <w:t xml:space="preserve">The elements of the index VEC file are restricted to the classes DocumentVersion and PartVersion. The index file contains a DocumentVersion for each file in the package. </w:t>
      </w:r>
      <w:r w:rsidRPr="008B47EB">
        <w:lastRenderedPageBreak/>
        <w:t>The attributes of the DocumentVersion are used to provide further information on the files:</w:t>
      </w:r>
    </w:p>
    <w:p w14:paraId="4C85BE2A" w14:textId="77777777" w:rsidR="002C65AC" w:rsidRPr="000C29C0" w:rsidRDefault="002C65AC" w:rsidP="000C29C0">
      <w:pPr>
        <w:pStyle w:val="Aufzhlung1"/>
        <w:spacing w:after="120"/>
        <w:ind w:left="460" w:hanging="176"/>
      </w:pPr>
      <w:r w:rsidRPr="000C29C0">
        <w:t>dataFormat: the format of the file in the VEC-Package (as MIME-Type if available).</w:t>
      </w:r>
    </w:p>
    <w:p w14:paraId="41DD1DFC" w14:textId="77777777" w:rsidR="002C65AC" w:rsidRPr="000C29C0" w:rsidRDefault="002C65AC" w:rsidP="000C29C0">
      <w:pPr>
        <w:pStyle w:val="Aufzhlung1"/>
        <w:spacing w:after="120"/>
        <w:ind w:left="460" w:hanging="176"/>
      </w:pPr>
      <w:r w:rsidRPr="000C29C0">
        <w:t>documentNumber: the number of the document</w:t>
      </w:r>
    </w:p>
    <w:p w14:paraId="5AD42662" w14:textId="77777777" w:rsidR="002C65AC" w:rsidRPr="000C29C0" w:rsidRDefault="002C65AC" w:rsidP="000C29C0">
      <w:pPr>
        <w:pStyle w:val="Aufzhlung1"/>
        <w:spacing w:after="120"/>
        <w:ind w:left="460" w:hanging="176"/>
      </w:pPr>
      <w:r w:rsidRPr="000C29C0">
        <w:t>documentVersion: the version of the document</w:t>
      </w:r>
    </w:p>
    <w:p w14:paraId="17D175A4" w14:textId="77777777" w:rsidR="002C65AC" w:rsidRPr="000C29C0" w:rsidRDefault="002C65AC" w:rsidP="000C29C0">
      <w:pPr>
        <w:pStyle w:val="Aufzhlung1"/>
        <w:spacing w:after="120"/>
        <w:ind w:left="460" w:hanging="176"/>
      </w:pPr>
      <w:r w:rsidRPr="000C29C0">
        <w:t>fileName: the name of the file as it appears in the package, including the folder structure</w:t>
      </w:r>
    </w:p>
    <w:p w14:paraId="599AC79A" w14:textId="482526C6" w:rsidR="002C65AC" w:rsidRPr="008B47EB" w:rsidRDefault="002C65AC" w:rsidP="002C65AC">
      <w:r w:rsidRPr="008B47EB">
        <w:t xml:space="preserve">A DocumentVersion may reference one or more PartVersion objects via </w:t>
      </w:r>
      <w:r w:rsidRPr="0077034F">
        <w:rPr>
          <w:i/>
        </w:rPr>
        <w:t>referencedPart</w:t>
      </w:r>
      <w:r w:rsidRPr="008B47EB">
        <w:t xml:space="preserve"> to give further details on the usage of the file. For example, the fact, that </w:t>
      </w:r>
      <w:proofErr w:type="gramStart"/>
      <w:r w:rsidRPr="008B47EB">
        <w:t>a</w:t>
      </w:r>
      <w:proofErr w:type="gramEnd"/>
      <w:r w:rsidRPr="008B47EB">
        <w:t xml:space="preserve"> SVG file which represents the wiring diagram of a harness, can be expressed in the index file by a DocumentVersion pointing to a PartVersion, which represents the harness.</w:t>
      </w:r>
    </w:p>
    <w:p w14:paraId="7DABB9BC" w14:textId="727A74B1" w:rsidR="005F576A" w:rsidRPr="005F576A" w:rsidRDefault="005F576A" w:rsidP="002C65AC">
      <w:pPr>
        <w:pStyle w:val="berschrift1"/>
        <w:keepLines w:val="0"/>
        <w:numPr>
          <w:ilvl w:val="0"/>
          <w:numId w:val="2"/>
        </w:numPr>
        <w:autoSpaceDE/>
        <w:autoSpaceDN/>
        <w:adjustRightInd/>
        <w:spacing w:before="240" w:after="60" w:line="240" w:lineRule="auto"/>
        <w:contextualSpacing w:val="0"/>
        <w:rPr>
          <w:lang w:val="en-GB"/>
        </w:rPr>
      </w:pPr>
      <w:bookmarkStart w:id="220" w:name="_Toc33620300"/>
      <w:bookmarkStart w:id="221" w:name="_Toc27668602"/>
      <w:bookmarkStart w:id="222" w:name="_Ref27731118"/>
      <w:bookmarkStart w:id="223" w:name="_Ref27731170"/>
      <w:bookmarkStart w:id="224" w:name="_Ref27733321"/>
      <w:bookmarkStart w:id="225" w:name="_Ref33008767"/>
      <w:r>
        <w:rPr>
          <w:lang w:val="en-GB"/>
        </w:rPr>
        <w:t>VEC Model Description and XML Representation</w:t>
      </w:r>
    </w:p>
    <w:p w14:paraId="6983B94A" w14:textId="48DCA981" w:rsidR="003B5845" w:rsidRDefault="003B5845" w:rsidP="003B5845">
      <w:pPr>
        <w:pStyle w:val="berschrift1"/>
        <w:keepLines w:val="0"/>
        <w:numPr>
          <w:ilvl w:val="0"/>
          <w:numId w:val="2"/>
        </w:numPr>
        <w:autoSpaceDE/>
        <w:autoSpaceDN/>
        <w:adjustRightInd/>
        <w:spacing w:before="240" w:after="60" w:line="240" w:lineRule="auto"/>
        <w:contextualSpacing w:val="0"/>
        <w:rPr>
          <w:lang w:val="en-GB"/>
        </w:rPr>
      </w:pPr>
      <w:bookmarkStart w:id="226" w:name="_Toc27668615"/>
      <w:bookmarkStart w:id="227" w:name="_Toc33620313"/>
      <w:bookmarkEnd w:id="220"/>
      <w:bookmarkEnd w:id="221"/>
      <w:bookmarkEnd w:id="222"/>
      <w:bookmarkEnd w:id="223"/>
      <w:bookmarkEnd w:id="224"/>
      <w:bookmarkEnd w:id="225"/>
      <w:r>
        <w:rPr>
          <w:lang w:val="en-GB"/>
        </w:rPr>
        <w:t>Appendix A: Glossary</w:t>
      </w:r>
      <w:bookmarkEnd w:id="226"/>
      <w:bookmarkEnd w:id="227"/>
    </w:p>
    <w:p w14:paraId="7D6838D3" w14:textId="77777777" w:rsidR="003B5845" w:rsidRPr="009017D0" w:rsidRDefault="003B5845" w:rsidP="003B5845">
      <w:pPr>
        <w:pStyle w:val="VDABlocktext"/>
        <w:tabs>
          <w:tab w:val="left" w:pos="2880"/>
        </w:tabs>
        <w:ind w:left="2880" w:hanging="2880"/>
      </w:pPr>
      <w:r>
        <w:t>ECAD</w:t>
      </w:r>
      <w:r>
        <w:tab/>
        <w:t>e</w:t>
      </w:r>
      <w:r w:rsidRPr="009017D0">
        <w:t xml:space="preserve">lectronic </w:t>
      </w:r>
      <w:r>
        <w:t>c</w:t>
      </w:r>
      <w:r w:rsidRPr="009017D0">
        <w:t xml:space="preserve">omputer </w:t>
      </w:r>
      <w:r>
        <w:t>a</w:t>
      </w:r>
      <w:r w:rsidRPr="009017D0">
        <w:t xml:space="preserve">ided </w:t>
      </w:r>
      <w:r>
        <w:t>d</w:t>
      </w:r>
      <w:r w:rsidRPr="009017D0">
        <w:t>esign</w:t>
      </w:r>
    </w:p>
    <w:p w14:paraId="2258FAE7" w14:textId="77777777" w:rsidR="003B5845" w:rsidRDefault="003B5845" w:rsidP="003B5845">
      <w:pPr>
        <w:pStyle w:val="VDABlocktext"/>
        <w:tabs>
          <w:tab w:val="left" w:pos="2880"/>
        </w:tabs>
        <w:ind w:left="2880" w:hanging="2880"/>
      </w:pPr>
    </w:p>
    <w:p w14:paraId="4A9E3A52" w14:textId="77777777" w:rsidR="003B5845" w:rsidRDefault="003B5845" w:rsidP="003B5845">
      <w:pPr>
        <w:pStyle w:val="VDABlocktext"/>
        <w:tabs>
          <w:tab w:val="left" w:pos="2880"/>
        </w:tabs>
        <w:ind w:left="2880" w:hanging="2880"/>
      </w:pPr>
      <w:r>
        <w:t>ECU</w:t>
      </w:r>
      <w:r>
        <w:tab/>
      </w:r>
      <w:r w:rsidRPr="00083177">
        <w:t>electronic control unit</w:t>
      </w:r>
    </w:p>
    <w:p w14:paraId="333043CA" w14:textId="77777777" w:rsidR="003B5845" w:rsidRDefault="003B5845" w:rsidP="003B5845">
      <w:pPr>
        <w:pStyle w:val="VDABlocktext"/>
        <w:tabs>
          <w:tab w:val="left" w:pos="2880"/>
        </w:tabs>
        <w:ind w:left="2880" w:hanging="2880"/>
      </w:pPr>
    </w:p>
    <w:p w14:paraId="5DA57AB7" w14:textId="77777777" w:rsidR="003B5845" w:rsidRDefault="003B5845" w:rsidP="003B5845">
      <w:pPr>
        <w:pStyle w:val="VDABlocktext"/>
        <w:tabs>
          <w:tab w:val="left" w:pos="2880"/>
        </w:tabs>
        <w:ind w:left="2880" w:hanging="2880"/>
        <w:jc w:val="left"/>
      </w:pPr>
      <w:r w:rsidRPr="00083177">
        <w:t>ELOG</w:t>
      </w:r>
      <w:r>
        <w:tab/>
      </w:r>
      <w:r w:rsidRPr="00083177">
        <w:t xml:space="preserve">A data format specification </w:t>
      </w:r>
      <w:r>
        <w:t>for the description of electrological data in the wiring harness context.</w:t>
      </w:r>
    </w:p>
    <w:p w14:paraId="3061B29F" w14:textId="77777777" w:rsidR="003B5845" w:rsidRPr="00083177" w:rsidRDefault="003B5845" w:rsidP="003B5845">
      <w:pPr>
        <w:pStyle w:val="VDABlocktext"/>
        <w:tabs>
          <w:tab w:val="left" w:pos="2880"/>
        </w:tabs>
      </w:pPr>
    </w:p>
    <w:p w14:paraId="2F0E4612" w14:textId="77777777" w:rsidR="003B5845" w:rsidRDefault="003B5845" w:rsidP="003B5845">
      <w:pPr>
        <w:pStyle w:val="VDABlocktext"/>
        <w:tabs>
          <w:tab w:val="left" w:pos="2880"/>
        </w:tabs>
        <w:ind w:left="2880" w:hanging="2880"/>
        <w:jc w:val="left"/>
      </w:pPr>
      <w:r w:rsidRPr="00083177">
        <w:t>GEO</w:t>
      </w:r>
      <w:r>
        <w:tab/>
      </w:r>
      <w:r w:rsidRPr="00083177">
        <w:t xml:space="preserve">A data format specification </w:t>
      </w:r>
      <w:r>
        <w:t>for the description of geometrical data in the wiring harness context.</w:t>
      </w:r>
    </w:p>
    <w:p w14:paraId="51A2DEE1" w14:textId="77777777" w:rsidR="003B5845" w:rsidRPr="00083177" w:rsidRDefault="003B5845" w:rsidP="003B5845">
      <w:pPr>
        <w:pStyle w:val="VDABlocktext"/>
        <w:tabs>
          <w:tab w:val="left" w:pos="2880"/>
        </w:tabs>
        <w:ind w:left="2880" w:hanging="2880"/>
      </w:pPr>
    </w:p>
    <w:p w14:paraId="704D3C5F" w14:textId="77777777" w:rsidR="003B5845" w:rsidRDefault="003B5845" w:rsidP="003B5845">
      <w:pPr>
        <w:pStyle w:val="VDABlocktext"/>
        <w:tabs>
          <w:tab w:val="left" w:pos="2880"/>
        </w:tabs>
        <w:ind w:left="2880" w:hanging="2880"/>
      </w:pPr>
      <w:r w:rsidRPr="00083177">
        <w:t>IDC</w:t>
      </w:r>
      <w:r>
        <w:tab/>
      </w:r>
      <w:r w:rsidRPr="00083177">
        <w:t>insulation displacement connector</w:t>
      </w:r>
    </w:p>
    <w:p w14:paraId="5E11F229" w14:textId="77777777" w:rsidR="003B5845" w:rsidRDefault="003B5845" w:rsidP="003B5845">
      <w:pPr>
        <w:pStyle w:val="VDABlocktext"/>
        <w:tabs>
          <w:tab w:val="left" w:pos="2880"/>
        </w:tabs>
        <w:ind w:left="2880" w:hanging="2880"/>
      </w:pPr>
    </w:p>
    <w:p w14:paraId="7183ED3A" w14:textId="77777777" w:rsidR="003B5845" w:rsidRDefault="003B5845" w:rsidP="003B5845">
      <w:pPr>
        <w:pStyle w:val="VDABlocktext"/>
        <w:tabs>
          <w:tab w:val="left" w:pos="2880"/>
        </w:tabs>
        <w:ind w:left="2880" w:hanging="2880"/>
        <w:jc w:val="left"/>
      </w:pPr>
      <w:r>
        <w:t>Item</w:t>
      </w:r>
      <w:r>
        <w:tab/>
        <w:t>In the context of this recommendation an item is either a part or a document.</w:t>
      </w:r>
    </w:p>
    <w:p w14:paraId="6D30BE35" w14:textId="77777777" w:rsidR="003B5845" w:rsidRPr="00083177" w:rsidRDefault="003B5845" w:rsidP="003B5845">
      <w:pPr>
        <w:pStyle w:val="VDABlocktext"/>
        <w:tabs>
          <w:tab w:val="left" w:pos="2880"/>
        </w:tabs>
        <w:ind w:left="2880" w:hanging="2880"/>
      </w:pPr>
    </w:p>
    <w:p w14:paraId="01FDE614" w14:textId="77777777" w:rsidR="003B5845" w:rsidRPr="00083177" w:rsidRDefault="003B5845" w:rsidP="003B5845">
      <w:pPr>
        <w:pStyle w:val="VDABlocktext"/>
        <w:tabs>
          <w:tab w:val="left" w:pos="2880"/>
        </w:tabs>
        <w:ind w:left="2880" w:hanging="2880"/>
        <w:jc w:val="left"/>
      </w:pPr>
      <w:r w:rsidRPr="00083177">
        <w:t>KBL</w:t>
      </w:r>
      <w:r>
        <w:tab/>
        <w:t>harn</w:t>
      </w:r>
      <w:r w:rsidRPr="00083177">
        <w:t>ess description list (“</w:t>
      </w:r>
      <w:proofErr w:type="spellStart"/>
      <w:r w:rsidRPr="00083177">
        <w:t>Kabelbaumliste</w:t>
      </w:r>
      <w:proofErr w:type="spellEnd"/>
      <w:r w:rsidRPr="00083177">
        <w:t xml:space="preserve">”). A data format specification </w:t>
      </w:r>
      <w:r>
        <w:t>for the description of wiring harness data.</w:t>
      </w:r>
    </w:p>
    <w:p w14:paraId="04703342" w14:textId="77777777" w:rsidR="003B5845" w:rsidRDefault="003B5845" w:rsidP="003B5845">
      <w:pPr>
        <w:pStyle w:val="VDABlocktext"/>
        <w:tabs>
          <w:tab w:val="left" w:pos="2880"/>
        </w:tabs>
        <w:ind w:left="2880" w:hanging="2880"/>
      </w:pPr>
    </w:p>
    <w:p w14:paraId="5F6B21FA" w14:textId="77777777" w:rsidR="003B5845" w:rsidRDefault="003B5845" w:rsidP="003B5845">
      <w:pPr>
        <w:pStyle w:val="VDABlocktext"/>
        <w:tabs>
          <w:tab w:val="left" w:pos="2880"/>
        </w:tabs>
        <w:ind w:left="2880" w:hanging="2880"/>
        <w:jc w:val="left"/>
      </w:pPr>
      <w:r w:rsidRPr="00083177">
        <w:t>KOMP</w:t>
      </w:r>
      <w:r>
        <w:tab/>
      </w:r>
      <w:r w:rsidRPr="00083177">
        <w:t xml:space="preserve">A data format specification </w:t>
      </w:r>
      <w:r>
        <w:t>for the description of components data in the wiring harness context.</w:t>
      </w:r>
    </w:p>
    <w:p w14:paraId="2C034ABB" w14:textId="77777777" w:rsidR="003B5845" w:rsidRDefault="003B5845" w:rsidP="003B5845">
      <w:pPr>
        <w:pStyle w:val="VDABlocktext"/>
        <w:tabs>
          <w:tab w:val="left" w:pos="2880"/>
        </w:tabs>
        <w:ind w:left="2880" w:hanging="2880"/>
      </w:pPr>
    </w:p>
    <w:p w14:paraId="1556A71A" w14:textId="77777777" w:rsidR="003B5845" w:rsidRDefault="00CF7B58" w:rsidP="003B5845">
      <w:pPr>
        <w:pStyle w:val="VDABlocktext"/>
        <w:tabs>
          <w:tab w:val="left" w:pos="2880"/>
        </w:tabs>
        <w:ind w:left="2880" w:hanging="2880"/>
        <w:jc w:val="left"/>
        <w:rPr>
          <w:lang w:val="en"/>
        </w:rPr>
      </w:pPr>
      <w:proofErr w:type="spellStart"/>
      <w:r>
        <w:t>prostep</w:t>
      </w:r>
      <w:proofErr w:type="spellEnd"/>
      <w:r>
        <w:t xml:space="preserve"> </w:t>
      </w:r>
      <w:proofErr w:type="spellStart"/>
      <w:r>
        <w:t>ivip</w:t>
      </w:r>
      <w:proofErr w:type="spellEnd"/>
      <w:r w:rsidR="003B5845">
        <w:tab/>
      </w:r>
      <w:r w:rsidR="003B5845">
        <w:rPr>
          <w:lang w:val="en"/>
        </w:rPr>
        <w:t>an international association that has committed itself to developing innovative approaches to solving problems and modern standards for product data management and virtual product creation.</w:t>
      </w:r>
    </w:p>
    <w:p w14:paraId="385548A4" w14:textId="77777777" w:rsidR="003B5845" w:rsidRDefault="003B5845" w:rsidP="003B5845">
      <w:pPr>
        <w:pStyle w:val="VDABlocktext"/>
        <w:tabs>
          <w:tab w:val="left" w:pos="2880"/>
        </w:tabs>
        <w:ind w:left="2880" w:hanging="2880"/>
        <w:rPr>
          <w:lang w:val="en"/>
        </w:rPr>
      </w:pPr>
    </w:p>
    <w:p w14:paraId="3AD09E42" w14:textId="77777777" w:rsidR="003B5845" w:rsidRPr="000C38F6" w:rsidRDefault="003B5845" w:rsidP="003B5845">
      <w:pPr>
        <w:pStyle w:val="VDABlocktext"/>
        <w:tabs>
          <w:tab w:val="left" w:pos="2880"/>
        </w:tabs>
        <w:ind w:left="2880" w:hanging="2880"/>
        <w:rPr>
          <w:lang w:val="en"/>
        </w:rPr>
      </w:pPr>
      <w:r>
        <w:rPr>
          <w:lang w:val="en"/>
        </w:rPr>
        <w:t>XML</w:t>
      </w:r>
      <w:r>
        <w:rPr>
          <w:lang w:val="en"/>
        </w:rPr>
        <w:tab/>
      </w:r>
      <w:r w:rsidRPr="000C38F6">
        <w:rPr>
          <w:lang w:val="en"/>
        </w:rPr>
        <w:t>Extensible Markup Language</w:t>
      </w:r>
    </w:p>
    <w:p w14:paraId="70542C48" w14:textId="77777777" w:rsidR="003B5845" w:rsidRDefault="003B5845" w:rsidP="003B5845">
      <w:pPr>
        <w:pStyle w:val="VDABlocktext"/>
        <w:tabs>
          <w:tab w:val="left" w:pos="2880"/>
        </w:tabs>
        <w:ind w:left="2880" w:hanging="2880"/>
        <w:rPr>
          <w:lang w:val="en"/>
        </w:rPr>
      </w:pPr>
    </w:p>
    <w:p w14:paraId="6833ABFB" w14:textId="77777777" w:rsidR="003B5845" w:rsidRPr="00083177" w:rsidRDefault="003B5845" w:rsidP="003B5845">
      <w:pPr>
        <w:pStyle w:val="VDABlocktext"/>
        <w:tabs>
          <w:tab w:val="left" w:pos="2880"/>
        </w:tabs>
        <w:ind w:left="2880" w:hanging="2880"/>
      </w:pPr>
      <w:r>
        <w:rPr>
          <w:lang w:val="en"/>
        </w:rPr>
        <w:t>XSD</w:t>
      </w:r>
      <w:r>
        <w:rPr>
          <w:lang w:val="en"/>
        </w:rPr>
        <w:tab/>
        <w:t>XML schema definition</w:t>
      </w:r>
    </w:p>
    <w:p w14:paraId="2159B6B2" w14:textId="77777777" w:rsidR="003B5845" w:rsidRDefault="003B5845" w:rsidP="003B5845">
      <w:pPr>
        <w:pStyle w:val="VDABlocktext"/>
        <w:tabs>
          <w:tab w:val="left" w:pos="2880"/>
        </w:tabs>
        <w:ind w:left="2880" w:hanging="2880"/>
      </w:pPr>
    </w:p>
    <w:p w14:paraId="09C27D78" w14:textId="77777777" w:rsidR="003B5845" w:rsidRDefault="003B5845" w:rsidP="003B5845">
      <w:pPr>
        <w:pStyle w:val="VDABlocktext"/>
        <w:tabs>
          <w:tab w:val="left" w:pos="2880"/>
        </w:tabs>
        <w:ind w:left="2880" w:hanging="2880"/>
      </w:pPr>
      <w:r>
        <w:t>VDA</w:t>
      </w:r>
      <w:r>
        <w:tab/>
        <w:t xml:space="preserve">German association of the automotive industry </w:t>
      </w:r>
      <w:r>
        <w:br/>
        <w:t>(“</w:t>
      </w:r>
      <w:proofErr w:type="spellStart"/>
      <w:r>
        <w:t>Verband</w:t>
      </w:r>
      <w:proofErr w:type="spellEnd"/>
      <w:r>
        <w:t xml:space="preserve"> der </w:t>
      </w:r>
      <w:proofErr w:type="spellStart"/>
      <w:r>
        <w:t>Automobilindustrie</w:t>
      </w:r>
      <w:proofErr w:type="spellEnd"/>
      <w:r>
        <w:t>”)</w:t>
      </w:r>
    </w:p>
    <w:p w14:paraId="05541DEB" w14:textId="77777777" w:rsidR="003B5845" w:rsidRDefault="003B5845" w:rsidP="003B5845">
      <w:pPr>
        <w:pStyle w:val="VDABlocktext"/>
        <w:tabs>
          <w:tab w:val="left" w:pos="2880"/>
        </w:tabs>
        <w:ind w:left="2880" w:hanging="2880"/>
      </w:pPr>
    </w:p>
    <w:p w14:paraId="070C7221" w14:textId="77777777" w:rsidR="003B5845" w:rsidRDefault="003B5845" w:rsidP="003B5845">
      <w:pPr>
        <w:pStyle w:val="VDABlocktext"/>
        <w:tabs>
          <w:tab w:val="left" w:pos="2880"/>
        </w:tabs>
        <w:ind w:left="2880" w:hanging="2880"/>
        <w:jc w:val="left"/>
      </w:pPr>
      <w:r w:rsidRPr="00E536A4">
        <w:t>VEC</w:t>
      </w:r>
      <w:r>
        <w:tab/>
        <w:t xml:space="preserve">vehicle electric container. A data format </w:t>
      </w:r>
      <w:r w:rsidRPr="00083177">
        <w:t>specification</w:t>
      </w:r>
      <w:r>
        <w:t xml:space="preserve"> for the description of </w:t>
      </w:r>
      <w:r w:rsidRPr="008F63CC">
        <w:t>harness design data cross process steps and supporting tools</w:t>
      </w:r>
      <w:r>
        <w:t>.</w:t>
      </w:r>
    </w:p>
    <w:p w14:paraId="73EE54D4" w14:textId="19393CB5" w:rsidR="005F576A" w:rsidRDefault="003B5845" w:rsidP="005F576A">
      <w:pPr>
        <w:rPr>
          <w:lang w:val="en-GB"/>
        </w:rPr>
      </w:pPr>
      <w:r w:rsidRPr="00DF0B3D">
        <w:rPr>
          <w:lang w:val="en-GB"/>
        </w:rPr>
        <w:br w:type="page"/>
      </w:r>
      <w:bookmarkStart w:id="228" w:name="_Toc373509210"/>
      <w:bookmarkStart w:id="229" w:name="_Toc27668616"/>
      <w:bookmarkStart w:id="230" w:name="_Toc33620314"/>
    </w:p>
    <w:p w14:paraId="0A90CFEA" w14:textId="2F74DDC2" w:rsidR="005F576A" w:rsidRDefault="005F576A" w:rsidP="00165F3D">
      <w:pPr>
        <w:pStyle w:val="berschrift1"/>
        <w:keepLines w:val="0"/>
        <w:numPr>
          <w:ilvl w:val="0"/>
          <w:numId w:val="2"/>
        </w:numPr>
        <w:autoSpaceDE/>
        <w:autoSpaceDN/>
        <w:adjustRightInd/>
        <w:spacing w:before="240" w:after="60" w:line="240" w:lineRule="auto"/>
        <w:contextualSpacing w:val="0"/>
      </w:pPr>
      <w:r w:rsidRPr="00BE2B0F">
        <w:lastRenderedPageBreak/>
        <w:t>Appendix B: Data Model Descriptio</w:t>
      </w:r>
      <w:r>
        <w:t>n</w:t>
      </w:r>
      <w:bookmarkEnd w:id="228"/>
      <w:bookmarkEnd w:id="229"/>
      <w:bookmarkEnd w:id="230"/>
    </w:p>
    <w:sectPr w:rsidR="005F576A" w:rsidSect="00ED432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4E2999" w14:textId="77777777" w:rsidR="0049196F" w:rsidRDefault="0049196F" w:rsidP="009F2ADF">
      <w:r>
        <w:separator/>
      </w:r>
    </w:p>
  </w:endnote>
  <w:endnote w:type="continuationSeparator" w:id="0">
    <w:p w14:paraId="11244A1A" w14:textId="77777777" w:rsidR="0049196F" w:rsidRDefault="0049196F" w:rsidP="009F2ADF">
      <w:r>
        <w:continuationSeparator/>
      </w:r>
    </w:p>
  </w:endnote>
  <w:endnote w:type="continuationNotice" w:id="1">
    <w:p w14:paraId="5C970507" w14:textId="77777777" w:rsidR="0049196F" w:rsidRDefault="0049196F">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BMWTypeLight">
    <w:altName w:val="Arial"/>
    <w:panose1 w:val="00000000000000000000"/>
    <w:charset w:val="00"/>
    <w:family w:val="swiss"/>
    <w:notTrueType/>
    <w:pitch w:val="variable"/>
    <w:sig w:usb0="00000003" w:usb1="00000000" w:usb2="00000000" w:usb3="00000000" w:csb0="00000001" w:csb1="00000000"/>
  </w:font>
  <w:font w:name="Angsana New">
    <w:panose1 w:val="02020603050405020304"/>
    <w:charset w:val="DE"/>
    <w:family w:val="roman"/>
    <w:pitch w:val="variable"/>
    <w:sig w:usb0="81000003" w:usb1="00000000" w:usb2="00000000" w:usb3="00000000" w:csb0="00010001" w:csb1="00000000"/>
  </w:font>
  <w:font w:name="Times">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Imago-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D8DC96" w14:textId="47FB3B45" w:rsidR="00D87196" w:rsidRPr="0042025B" w:rsidRDefault="00D87196" w:rsidP="0003606D">
    <w:pPr>
      <w:pStyle w:val="Fuzeile"/>
      <w:jc w:val="right"/>
      <w:rPr>
        <w:sz w:val="22"/>
      </w:rPr>
    </w:pPr>
    <w:r w:rsidRPr="0042025B">
      <w:rPr>
        <w:sz w:val="22"/>
      </w:rPr>
      <w:t xml:space="preserve">PSI </w:t>
    </w:r>
    <w:r>
      <w:rPr>
        <w:sz w:val="22"/>
      </w:rPr>
      <w:t>xx</w:t>
    </w:r>
    <w:r w:rsidRPr="0042025B">
      <w:rPr>
        <w:sz w:val="22"/>
      </w:rPr>
      <w:t xml:space="preserve"> / VDA </w:t>
    </w:r>
    <w:r>
      <w:rPr>
        <w:sz w:val="22"/>
      </w:rPr>
      <w:t>4968</w:t>
    </w:r>
    <w:r w:rsidRPr="0042025B">
      <w:rPr>
        <w:sz w:val="22"/>
      </w:rPr>
      <w:t xml:space="preserve"> </w:t>
    </w:r>
    <w:r w:rsidRPr="00617B3E">
      <w:rPr>
        <w:sz w:val="22"/>
      </w:rPr>
      <w:t>Vehicle Electric Container (VEC)</w:t>
    </w:r>
    <w:r w:rsidRPr="0042025B">
      <w:rPr>
        <w:sz w:val="22"/>
      </w:rPr>
      <w:t xml:space="preserve"> / V </w:t>
    </w:r>
    <w:r>
      <w:rPr>
        <w:sz w:val="22"/>
      </w:rPr>
      <w:t xml:space="preserve">1.2 RC </w:t>
    </w:r>
    <w:r w:rsidRPr="0042025B">
      <w:rPr>
        <w:sz w:val="22"/>
      </w:rPr>
      <w:t xml:space="preserve">/ </w:t>
    </w:r>
    <w:r>
      <w:rPr>
        <w:sz w:val="22"/>
      </w:rPr>
      <w:t>February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7BE77E" w14:textId="60DE1F4B" w:rsidR="00D87196" w:rsidRPr="0042025B" w:rsidRDefault="00D87196" w:rsidP="0003606D">
    <w:pPr>
      <w:pStyle w:val="Fuzeile"/>
      <w:jc w:val="left"/>
      <w:rPr>
        <w:sz w:val="22"/>
      </w:rPr>
    </w:pPr>
    <w:r w:rsidRPr="0042025B">
      <w:rPr>
        <w:sz w:val="22"/>
      </w:rPr>
      <w:t xml:space="preserve">PSI </w:t>
    </w:r>
    <w:r>
      <w:rPr>
        <w:sz w:val="22"/>
      </w:rPr>
      <w:t>xx</w:t>
    </w:r>
    <w:r w:rsidRPr="0042025B">
      <w:rPr>
        <w:sz w:val="22"/>
      </w:rPr>
      <w:t xml:space="preserve"> / VDA </w:t>
    </w:r>
    <w:r>
      <w:rPr>
        <w:sz w:val="22"/>
      </w:rPr>
      <w:t>4968</w:t>
    </w:r>
    <w:r w:rsidRPr="0042025B">
      <w:rPr>
        <w:sz w:val="22"/>
      </w:rPr>
      <w:t xml:space="preserve"> </w:t>
    </w:r>
    <w:r w:rsidRPr="00617B3E">
      <w:rPr>
        <w:sz w:val="22"/>
      </w:rPr>
      <w:t>Vehicle Electric Container (VEC)</w:t>
    </w:r>
    <w:r w:rsidRPr="0042025B">
      <w:rPr>
        <w:sz w:val="22"/>
      </w:rPr>
      <w:t xml:space="preserve"> / V </w:t>
    </w:r>
    <w:r>
      <w:rPr>
        <w:sz w:val="22"/>
      </w:rPr>
      <w:t xml:space="preserve">1.2 RC </w:t>
    </w:r>
    <w:r w:rsidRPr="0042025B">
      <w:rPr>
        <w:sz w:val="22"/>
      </w:rPr>
      <w:t xml:space="preserve">/ </w:t>
    </w:r>
    <w:r>
      <w:rPr>
        <w:sz w:val="22"/>
      </w:rPr>
      <w:t>February 2020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EFE61" w14:textId="77777777" w:rsidR="00D87196" w:rsidRDefault="00D8719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3C0FF4" w14:textId="77777777" w:rsidR="0049196F" w:rsidRDefault="0049196F" w:rsidP="009F2ADF">
      <w:r>
        <w:separator/>
      </w:r>
    </w:p>
  </w:footnote>
  <w:footnote w:type="continuationSeparator" w:id="0">
    <w:p w14:paraId="47E0462E" w14:textId="77777777" w:rsidR="0049196F" w:rsidRDefault="0049196F" w:rsidP="009F2ADF">
      <w:r>
        <w:continuationSeparator/>
      </w:r>
    </w:p>
  </w:footnote>
  <w:footnote w:type="continuationNotice" w:id="1">
    <w:p w14:paraId="1E0FFA56" w14:textId="77777777" w:rsidR="0049196F" w:rsidRDefault="0049196F">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D624C7" w14:textId="544D4ED3" w:rsidR="00D87196" w:rsidRPr="0042025B" w:rsidRDefault="00D87196" w:rsidP="0003606D">
    <w:pPr>
      <w:pStyle w:val="Kopfzeile"/>
      <w:jc w:val="right"/>
      <w:rPr>
        <w:sz w:val="22"/>
      </w:rPr>
    </w:pPr>
    <w:r w:rsidRPr="00703506">
      <w:rPr>
        <w:noProof/>
        <w:lang w:val="en-GB"/>
      </w:rPr>
      <w:t xml:space="preserve">Page </w:t>
    </w:r>
    <w:r w:rsidRPr="00703506">
      <w:rPr>
        <w:noProof/>
        <w:lang w:val="en-GB"/>
      </w:rPr>
      <w:fldChar w:fldCharType="begin"/>
    </w:r>
    <w:r w:rsidRPr="00703506">
      <w:rPr>
        <w:noProof/>
        <w:lang w:val="en-GB"/>
      </w:rPr>
      <w:instrText xml:space="preserve"> PAGE </w:instrText>
    </w:r>
    <w:r w:rsidRPr="00703506">
      <w:rPr>
        <w:noProof/>
        <w:lang w:val="en-GB"/>
      </w:rPr>
      <w:fldChar w:fldCharType="separate"/>
    </w:r>
    <w:r>
      <w:rPr>
        <w:noProof/>
        <w:lang w:val="en-GB"/>
      </w:rPr>
      <w:t>118</w:t>
    </w:r>
    <w:r w:rsidRPr="00703506">
      <w:rPr>
        <w:noProof/>
        <w:lang w:val="en-GB"/>
      </w:rPr>
      <w:fldChar w:fldCharType="end"/>
    </w:r>
    <w:r w:rsidRPr="00703506">
      <w:rPr>
        <w:noProof/>
        <w:lang w:val="en-GB"/>
      </w:rPr>
      <w:t xml:space="preserve"> of </w:t>
    </w:r>
    <w:r w:rsidRPr="00703506">
      <w:rPr>
        <w:noProof/>
        <w:lang w:val="en-GB"/>
      </w:rPr>
      <w:fldChar w:fldCharType="begin"/>
    </w:r>
    <w:r w:rsidRPr="00703506">
      <w:rPr>
        <w:noProof/>
        <w:lang w:val="en-GB"/>
      </w:rPr>
      <w:instrText xml:space="preserve"> NUMPAGES </w:instrText>
    </w:r>
    <w:r w:rsidRPr="00703506">
      <w:rPr>
        <w:noProof/>
        <w:lang w:val="en-GB"/>
      </w:rPr>
      <w:fldChar w:fldCharType="separate"/>
    </w:r>
    <w:r>
      <w:rPr>
        <w:noProof/>
        <w:lang w:val="en-GB"/>
      </w:rPr>
      <w:t>346</w:t>
    </w:r>
    <w:r w:rsidRPr="00703506">
      <w:rPr>
        <w:noProof/>
        <w:lang w:val="en-GB"/>
      </w:rPr>
      <w:fldChar w:fldCharType="end"/>
    </w:r>
    <w:r>
      <w:rPr>
        <w:sz w:val="22"/>
      </w:rPr>
      <w:tab/>
    </w:r>
    <w:r>
      <w:rPr>
        <w:sz w:val="22"/>
      </w:rPr>
      <w:tab/>
    </w:r>
    <w:proofErr w:type="spellStart"/>
    <w:r w:rsidRPr="0042025B">
      <w:rPr>
        <w:sz w:val="22"/>
      </w:rPr>
      <w:t>prostep</w:t>
    </w:r>
    <w:proofErr w:type="spellEnd"/>
    <w:r w:rsidRPr="0042025B">
      <w:rPr>
        <w:sz w:val="22"/>
      </w:rPr>
      <w:t xml:space="preserve"> </w:t>
    </w:r>
    <w:proofErr w:type="spellStart"/>
    <w:r w:rsidRPr="0042025B">
      <w:rPr>
        <w:sz w:val="22"/>
      </w:rPr>
      <w:t>ivip</w:t>
    </w:r>
    <w:proofErr w:type="spellEnd"/>
    <w:r w:rsidRPr="0042025B">
      <w:rPr>
        <w:sz w:val="22"/>
      </w:rPr>
      <w:t xml:space="preserve"> / VDA Recommendation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8FD18" w14:textId="34D5C6C6" w:rsidR="00D87196" w:rsidRPr="0042025B" w:rsidRDefault="00D87196" w:rsidP="0003606D">
    <w:pPr>
      <w:pStyle w:val="Kopfzeile"/>
      <w:jc w:val="left"/>
      <w:rPr>
        <w:sz w:val="22"/>
      </w:rPr>
    </w:pPr>
    <w:proofErr w:type="spellStart"/>
    <w:r w:rsidRPr="0042025B">
      <w:rPr>
        <w:sz w:val="22"/>
      </w:rPr>
      <w:t>prostep</w:t>
    </w:r>
    <w:proofErr w:type="spellEnd"/>
    <w:r w:rsidRPr="0042025B">
      <w:rPr>
        <w:sz w:val="22"/>
      </w:rPr>
      <w:t xml:space="preserve"> </w:t>
    </w:r>
    <w:proofErr w:type="spellStart"/>
    <w:r w:rsidRPr="0042025B">
      <w:rPr>
        <w:sz w:val="22"/>
      </w:rPr>
      <w:t>ivip</w:t>
    </w:r>
    <w:proofErr w:type="spellEnd"/>
    <w:r w:rsidRPr="0042025B">
      <w:rPr>
        <w:sz w:val="22"/>
      </w:rPr>
      <w:t xml:space="preserve"> / VDA Recommendation</w:t>
    </w:r>
    <w:r>
      <w:rPr>
        <w:noProof/>
        <w:lang w:val="en-GB"/>
      </w:rPr>
      <w:tab/>
    </w:r>
    <w:r>
      <w:rPr>
        <w:noProof/>
        <w:lang w:val="en-GB"/>
      </w:rPr>
      <w:tab/>
    </w:r>
    <w:r w:rsidRPr="00703506">
      <w:rPr>
        <w:noProof/>
        <w:lang w:val="en-GB"/>
      </w:rPr>
      <w:t xml:space="preserve">Page </w:t>
    </w:r>
    <w:r w:rsidRPr="00703506">
      <w:rPr>
        <w:noProof/>
        <w:lang w:val="en-GB"/>
      </w:rPr>
      <w:fldChar w:fldCharType="begin"/>
    </w:r>
    <w:r w:rsidRPr="00703506">
      <w:rPr>
        <w:noProof/>
        <w:lang w:val="en-GB"/>
      </w:rPr>
      <w:instrText xml:space="preserve"> PAGE </w:instrText>
    </w:r>
    <w:r w:rsidRPr="00703506">
      <w:rPr>
        <w:noProof/>
        <w:lang w:val="en-GB"/>
      </w:rPr>
      <w:fldChar w:fldCharType="separate"/>
    </w:r>
    <w:r>
      <w:rPr>
        <w:noProof/>
        <w:lang w:val="en-GB"/>
      </w:rPr>
      <w:t>117</w:t>
    </w:r>
    <w:r w:rsidRPr="00703506">
      <w:rPr>
        <w:noProof/>
        <w:lang w:val="en-GB"/>
      </w:rPr>
      <w:fldChar w:fldCharType="end"/>
    </w:r>
    <w:r w:rsidRPr="00703506">
      <w:rPr>
        <w:noProof/>
        <w:lang w:val="en-GB"/>
      </w:rPr>
      <w:t xml:space="preserve"> of </w:t>
    </w:r>
    <w:r w:rsidRPr="00703506">
      <w:rPr>
        <w:noProof/>
        <w:lang w:val="en-GB"/>
      </w:rPr>
      <w:fldChar w:fldCharType="begin"/>
    </w:r>
    <w:r w:rsidRPr="00703506">
      <w:rPr>
        <w:noProof/>
        <w:lang w:val="en-GB"/>
      </w:rPr>
      <w:instrText xml:space="preserve"> NUMPAGES </w:instrText>
    </w:r>
    <w:r w:rsidRPr="00703506">
      <w:rPr>
        <w:noProof/>
        <w:lang w:val="en-GB"/>
      </w:rPr>
      <w:fldChar w:fldCharType="separate"/>
    </w:r>
    <w:r>
      <w:rPr>
        <w:noProof/>
        <w:lang w:val="en-GB"/>
      </w:rPr>
      <w:t>346</w:t>
    </w:r>
    <w:r w:rsidRPr="00703506">
      <w:rPr>
        <w:noProof/>
        <w:lang w:val="en-GB"/>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AA2A6C" w14:textId="77777777" w:rsidR="00D87196" w:rsidRDefault="00D8719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0472EE"/>
    <w:multiLevelType w:val="multilevel"/>
    <w:tmpl w:val="306C1A1A"/>
    <w:name w:val="List-1090227474"/>
    <w:lvl w:ilvl="0">
      <w:numFmt w:val="bullet"/>
      <w:lvlText w:val="•"/>
      <w:lvlJc w:val="left"/>
      <w:pPr>
        <w:ind w:left="0" w:firstLine="0"/>
      </w:pPr>
      <w:rPr>
        <w:rFonts w:ascii="Arial" w:eastAsiaTheme="minorEastAsia" w:hAnsi="Arial" w:cs="Arial" w:hint="default"/>
      </w:rPr>
    </w:lvl>
    <w:lvl w:ilvl="1">
      <w:start w:val="1"/>
      <w:numFmt w:val="bullet"/>
      <w:lvlText w:val="o"/>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o"/>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o"/>
      <w:lvlJc w:val="left"/>
      <w:pPr>
        <w:ind w:left="0" w:firstLine="0"/>
      </w:pPr>
    </w:lvl>
    <w:lvl w:ilvl="8">
      <w:start w:val="1"/>
      <w:numFmt w:val="bullet"/>
      <w:lvlText w:val=""/>
      <w:lvlJc w:val="left"/>
      <w:pPr>
        <w:ind w:left="0" w:firstLine="0"/>
      </w:pPr>
    </w:lvl>
  </w:abstractNum>
  <w:abstractNum w:abstractNumId="1" w15:restartNumberingAfterBreak="0">
    <w:nsid w:val="FFFFFF89"/>
    <w:multiLevelType w:val="singleLevel"/>
    <w:tmpl w:val="EA4CE516"/>
    <w:lvl w:ilvl="0">
      <w:start w:val="1"/>
      <w:numFmt w:val="bullet"/>
      <w:pStyle w:val="Aufzhlungszeichen"/>
      <w:lvlText w:val=""/>
      <w:lvlJc w:val="left"/>
      <w:pPr>
        <w:tabs>
          <w:tab w:val="num" w:pos="360"/>
        </w:tabs>
        <w:ind w:left="360" w:hanging="360"/>
      </w:pPr>
      <w:rPr>
        <w:rFonts w:ascii="Symbol" w:hAnsi="Symbol" w:hint="default"/>
      </w:rPr>
    </w:lvl>
  </w:abstractNum>
  <w:abstractNum w:abstractNumId="2" w15:restartNumberingAfterBreak="0">
    <w:nsid w:val="00000001"/>
    <w:multiLevelType w:val="multilevel"/>
    <w:tmpl w:val="D94A65CA"/>
    <w:name w:val="Heading"/>
    <w:lvl w:ilvl="0">
      <w:start w:val="1"/>
      <w:numFmt w:val="decimal"/>
      <w:pStyle w:val="berschrift1"/>
      <w:lvlText w:val="%1"/>
      <w:lvlJc w:val="left"/>
      <w:pPr>
        <w:ind w:left="0" w:firstLine="0"/>
      </w:pPr>
    </w:lvl>
    <w:lvl w:ilvl="1">
      <w:start w:val="1"/>
      <w:numFmt w:val="decimal"/>
      <w:pStyle w:val="berschrift2"/>
      <w:lvlText w:val="%1.%2"/>
      <w:lvlJc w:val="left"/>
      <w:pPr>
        <w:ind w:left="0" w:firstLine="0"/>
      </w:pPr>
    </w:lvl>
    <w:lvl w:ilvl="2">
      <w:start w:val="1"/>
      <w:numFmt w:val="decimal"/>
      <w:pStyle w:val="berschrift3"/>
      <w:lvlText w:val="%1.%2.%3"/>
      <w:lvlJc w:val="left"/>
      <w:pPr>
        <w:ind w:left="0" w:firstLine="0"/>
      </w:pPr>
    </w:lvl>
    <w:lvl w:ilvl="3">
      <w:start w:val="1"/>
      <w:numFmt w:val="decimal"/>
      <w:pStyle w:val="berschrift4"/>
      <w:lvlText w:val="%1.%2.%3.%4"/>
      <w:lvlJc w:val="left"/>
      <w:pPr>
        <w:ind w:left="0" w:firstLine="0"/>
      </w:pPr>
    </w:lvl>
    <w:lvl w:ilvl="4">
      <w:start w:val="1"/>
      <w:numFmt w:val="decimal"/>
      <w:pStyle w:val="berschrift5"/>
      <w:lvlText w:val="%1.%2.%3.%4.%5"/>
      <w:lvlJc w:val="left"/>
      <w:pPr>
        <w:ind w:left="0" w:firstLine="0"/>
      </w:pPr>
    </w:lvl>
    <w:lvl w:ilvl="5">
      <w:start w:val="1"/>
      <w:numFmt w:val="decimal"/>
      <w:pStyle w:val="berschrift6"/>
      <w:lvlText w:val="%1.%2.%3.%4.%5.%6"/>
      <w:lvlJc w:val="left"/>
      <w:pPr>
        <w:ind w:left="0" w:firstLine="0"/>
      </w:pPr>
    </w:lvl>
    <w:lvl w:ilvl="6">
      <w:start w:val="1"/>
      <w:numFmt w:val="decimal"/>
      <w:pStyle w:val="berschrift7"/>
      <w:lvlText w:val="%1.%2.%3.%4.%5.%6.%7"/>
      <w:lvlJc w:val="left"/>
      <w:pPr>
        <w:ind w:left="0" w:firstLine="0"/>
      </w:pPr>
    </w:lvl>
    <w:lvl w:ilvl="7">
      <w:start w:val="1"/>
      <w:numFmt w:val="decimal"/>
      <w:pStyle w:val="berschrift8"/>
      <w:lvlText w:val="%1.%2.%3.%4.%5.%6.%7.%8"/>
      <w:lvlJc w:val="left"/>
      <w:pPr>
        <w:ind w:left="0" w:firstLine="0"/>
      </w:pPr>
    </w:lvl>
    <w:lvl w:ilvl="8">
      <w:start w:val="1"/>
      <w:numFmt w:val="decimal"/>
      <w:pStyle w:val="berschrift9"/>
      <w:lvlText w:val="%1.%2.%3.%4.%5.%6.%7.%8.%9"/>
      <w:lvlJc w:val="left"/>
      <w:pPr>
        <w:ind w:left="0" w:firstLine="0"/>
      </w:pPr>
    </w:lvl>
  </w:abstractNum>
  <w:abstractNum w:abstractNumId="3" w15:restartNumberingAfterBreak="0">
    <w:nsid w:val="00000002"/>
    <w:multiLevelType w:val="singleLevel"/>
    <w:tmpl w:val="7B340CB8"/>
    <w:name w:val="Diagram"/>
    <w:lvl w:ilvl="0">
      <w:start w:val="1"/>
      <w:numFmt w:val="decimal"/>
      <w:lvlText w:val="Figure %1: "/>
      <w:lvlJc w:val="left"/>
      <w:pPr>
        <w:ind w:left="0" w:firstLine="0"/>
      </w:pPr>
    </w:lvl>
  </w:abstractNum>
  <w:abstractNum w:abstractNumId="4" w15:restartNumberingAfterBreak="0">
    <w:nsid w:val="00000042"/>
    <w:multiLevelType w:val="hybridMultilevel"/>
    <w:tmpl w:val="0000004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F">
      <w:start w:val="1"/>
      <w:numFmt w:val="decimal"/>
      <w:lvlText w:val="%4."/>
      <w:lvlJc w:val="left"/>
      <w:pPr>
        <w:ind w:left="2880" w:hanging="360"/>
      </w:pPr>
      <w:rPr>
        <w:rFonts w:hint="default"/>
      </w:rPr>
    </w:lvl>
    <w:lvl w:ilvl="4" w:tplc="0409000F">
      <w:start w:val="1"/>
      <w:numFmt w:val="decimal"/>
      <w:lvlText w:val="%5."/>
      <w:lvlJc w:val="left"/>
      <w:pPr>
        <w:ind w:left="3600" w:hanging="360"/>
      </w:pPr>
      <w:rPr>
        <w:rFonts w:hint="default"/>
      </w:rPr>
    </w:lvl>
    <w:lvl w:ilvl="5" w:tplc="0409000F">
      <w:start w:val="1"/>
      <w:numFmt w:val="decimal"/>
      <w:lvlText w:val="%6."/>
      <w:lvlJc w:val="left"/>
      <w:pPr>
        <w:ind w:left="4320" w:hanging="360"/>
      </w:pPr>
      <w:rPr>
        <w:rFonts w:hint="default"/>
      </w:rPr>
    </w:lvl>
    <w:lvl w:ilvl="6" w:tplc="0409000F">
      <w:start w:val="1"/>
      <w:numFmt w:val="decimal"/>
      <w:lvlText w:val="%7."/>
      <w:lvlJc w:val="left"/>
      <w:pPr>
        <w:ind w:left="5040" w:hanging="360"/>
      </w:pPr>
      <w:rPr>
        <w:rFonts w:hint="default"/>
      </w:rPr>
    </w:lvl>
    <w:lvl w:ilvl="7" w:tplc="0409000F">
      <w:start w:val="1"/>
      <w:numFmt w:val="decimal"/>
      <w:lvlText w:val="%8."/>
      <w:lvlJc w:val="left"/>
      <w:pPr>
        <w:ind w:left="5760" w:hanging="360"/>
      </w:pPr>
      <w:rPr>
        <w:rFonts w:hint="default"/>
      </w:rPr>
    </w:lvl>
    <w:lvl w:ilvl="8" w:tplc="0409000F">
      <w:start w:val="1"/>
      <w:numFmt w:val="decimal"/>
      <w:lvlText w:val="%9."/>
      <w:lvlJc w:val="left"/>
      <w:pPr>
        <w:ind w:left="6480" w:hanging="360"/>
      </w:pPr>
      <w:rPr>
        <w:rFonts w:hint="default"/>
      </w:rPr>
    </w:lvl>
  </w:abstractNum>
  <w:abstractNum w:abstractNumId="5" w15:restartNumberingAfterBreak="0">
    <w:nsid w:val="00000043"/>
    <w:multiLevelType w:val="hybridMultilevel"/>
    <w:tmpl w:val="00000043"/>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6" w15:restartNumberingAfterBreak="0">
    <w:nsid w:val="00000044"/>
    <w:multiLevelType w:val="hybridMultilevel"/>
    <w:tmpl w:val="00000044"/>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F">
      <w:start w:val="1"/>
      <w:numFmt w:val="decimal"/>
      <w:lvlText w:val="%4."/>
      <w:lvlJc w:val="left"/>
      <w:pPr>
        <w:ind w:left="2880" w:hanging="360"/>
      </w:pPr>
      <w:rPr>
        <w:rFonts w:hint="default"/>
      </w:rPr>
    </w:lvl>
    <w:lvl w:ilvl="4" w:tplc="0409000F">
      <w:start w:val="1"/>
      <w:numFmt w:val="decimal"/>
      <w:lvlText w:val="%5."/>
      <w:lvlJc w:val="left"/>
      <w:pPr>
        <w:ind w:left="3600" w:hanging="360"/>
      </w:pPr>
      <w:rPr>
        <w:rFonts w:hint="default"/>
      </w:rPr>
    </w:lvl>
    <w:lvl w:ilvl="5" w:tplc="0409000F">
      <w:start w:val="1"/>
      <w:numFmt w:val="decimal"/>
      <w:lvlText w:val="%6."/>
      <w:lvlJc w:val="left"/>
      <w:pPr>
        <w:ind w:left="4320" w:hanging="360"/>
      </w:pPr>
      <w:rPr>
        <w:rFonts w:hint="default"/>
      </w:rPr>
    </w:lvl>
    <w:lvl w:ilvl="6" w:tplc="0409000F">
      <w:start w:val="1"/>
      <w:numFmt w:val="decimal"/>
      <w:lvlText w:val="%7."/>
      <w:lvlJc w:val="left"/>
      <w:pPr>
        <w:ind w:left="5040" w:hanging="360"/>
      </w:pPr>
      <w:rPr>
        <w:rFonts w:hint="default"/>
      </w:rPr>
    </w:lvl>
    <w:lvl w:ilvl="7" w:tplc="0409000F">
      <w:start w:val="1"/>
      <w:numFmt w:val="decimal"/>
      <w:lvlText w:val="%8."/>
      <w:lvlJc w:val="left"/>
      <w:pPr>
        <w:ind w:left="5760" w:hanging="360"/>
      </w:pPr>
      <w:rPr>
        <w:rFonts w:hint="default"/>
      </w:rPr>
    </w:lvl>
    <w:lvl w:ilvl="8" w:tplc="0409000F">
      <w:start w:val="1"/>
      <w:numFmt w:val="decimal"/>
      <w:lvlText w:val="%9."/>
      <w:lvlJc w:val="left"/>
      <w:pPr>
        <w:ind w:left="6480" w:hanging="360"/>
      </w:pPr>
      <w:rPr>
        <w:rFonts w:hint="default"/>
      </w:rPr>
    </w:lvl>
  </w:abstractNum>
  <w:abstractNum w:abstractNumId="7" w15:restartNumberingAfterBreak="0">
    <w:nsid w:val="00000045"/>
    <w:multiLevelType w:val="hybridMultilevel"/>
    <w:tmpl w:val="00000045"/>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F">
      <w:start w:val="1"/>
      <w:numFmt w:val="decimal"/>
      <w:lvlText w:val="%4."/>
      <w:lvlJc w:val="left"/>
      <w:pPr>
        <w:ind w:left="2880" w:hanging="360"/>
      </w:pPr>
      <w:rPr>
        <w:rFonts w:hint="default"/>
      </w:rPr>
    </w:lvl>
    <w:lvl w:ilvl="4" w:tplc="0409000F">
      <w:start w:val="1"/>
      <w:numFmt w:val="decimal"/>
      <w:lvlText w:val="%5."/>
      <w:lvlJc w:val="left"/>
      <w:pPr>
        <w:ind w:left="3600" w:hanging="360"/>
      </w:pPr>
      <w:rPr>
        <w:rFonts w:hint="default"/>
      </w:rPr>
    </w:lvl>
    <w:lvl w:ilvl="5" w:tplc="0409000F">
      <w:start w:val="1"/>
      <w:numFmt w:val="decimal"/>
      <w:lvlText w:val="%6."/>
      <w:lvlJc w:val="left"/>
      <w:pPr>
        <w:ind w:left="4320" w:hanging="360"/>
      </w:pPr>
      <w:rPr>
        <w:rFonts w:hint="default"/>
      </w:rPr>
    </w:lvl>
    <w:lvl w:ilvl="6" w:tplc="0409000F">
      <w:start w:val="1"/>
      <w:numFmt w:val="decimal"/>
      <w:lvlText w:val="%7."/>
      <w:lvlJc w:val="left"/>
      <w:pPr>
        <w:ind w:left="5040" w:hanging="360"/>
      </w:pPr>
      <w:rPr>
        <w:rFonts w:hint="default"/>
      </w:rPr>
    </w:lvl>
    <w:lvl w:ilvl="7" w:tplc="0409000F">
      <w:start w:val="1"/>
      <w:numFmt w:val="decimal"/>
      <w:lvlText w:val="%8."/>
      <w:lvlJc w:val="left"/>
      <w:pPr>
        <w:ind w:left="5760" w:hanging="360"/>
      </w:pPr>
      <w:rPr>
        <w:rFonts w:hint="default"/>
      </w:rPr>
    </w:lvl>
    <w:lvl w:ilvl="8" w:tplc="0409000F">
      <w:start w:val="1"/>
      <w:numFmt w:val="decimal"/>
      <w:lvlText w:val="%9."/>
      <w:lvlJc w:val="left"/>
      <w:pPr>
        <w:ind w:left="6480" w:hanging="360"/>
      </w:pPr>
      <w:rPr>
        <w:rFonts w:hint="default"/>
      </w:rPr>
    </w:lvl>
  </w:abstractNum>
  <w:abstractNum w:abstractNumId="8" w15:restartNumberingAfterBreak="0">
    <w:nsid w:val="00000046"/>
    <w:multiLevelType w:val="hybridMultilevel"/>
    <w:tmpl w:val="00000046"/>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9" w15:restartNumberingAfterBreak="0">
    <w:nsid w:val="00000047"/>
    <w:multiLevelType w:val="hybridMultilevel"/>
    <w:tmpl w:val="00000047"/>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10" w15:restartNumberingAfterBreak="0">
    <w:nsid w:val="00000048"/>
    <w:multiLevelType w:val="hybridMultilevel"/>
    <w:tmpl w:val="00000048"/>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11" w15:restartNumberingAfterBreak="0">
    <w:nsid w:val="00000049"/>
    <w:multiLevelType w:val="hybridMultilevel"/>
    <w:tmpl w:val="00000049"/>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12" w15:restartNumberingAfterBreak="0">
    <w:nsid w:val="00000050"/>
    <w:multiLevelType w:val="hybridMultilevel"/>
    <w:tmpl w:val="00000050"/>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13" w15:restartNumberingAfterBreak="0">
    <w:nsid w:val="00000051"/>
    <w:multiLevelType w:val="hybridMultilevel"/>
    <w:tmpl w:val="00000051"/>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14" w15:restartNumberingAfterBreak="0">
    <w:nsid w:val="00000052"/>
    <w:multiLevelType w:val="hybridMultilevel"/>
    <w:tmpl w:val="00000052"/>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15" w15:restartNumberingAfterBreak="0">
    <w:nsid w:val="00000053"/>
    <w:multiLevelType w:val="hybridMultilevel"/>
    <w:tmpl w:val="00000053"/>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16" w15:restartNumberingAfterBreak="0">
    <w:nsid w:val="00000054"/>
    <w:multiLevelType w:val="hybridMultilevel"/>
    <w:tmpl w:val="00000054"/>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17" w15:restartNumberingAfterBreak="0">
    <w:nsid w:val="00000055"/>
    <w:multiLevelType w:val="hybridMultilevel"/>
    <w:tmpl w:val="00000055"/>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F">
      <w:start w:val="1"/>
      <w:numFmt w:val="decimal"/>
      <w:lvlText w:val="%4."/>
      <w:lvlJc w:val="left"/>
      <w:pPr>
        <w:ind w:left="2880" w:hanging="360"/>
      </w:pPr>
      <w:rPr>
        <w:rFonts w:hint="default"/>
      </w:rPr>
    </w:lvl>
    <w:lvl w:ilvl="4" w:tplc="0409000F">
      <w:start w:val="1"/>
      <w:numFmt w:val="decimal"/>
      <w:lvlText w:val="%5."/>
      <w:lvlJc w:val="left"/>
      <w:pPr>
        <w:ind w:left="3600" w:hanging="360"/>
      </w:pPr>
      <w:rPr>
        <w:rFonts w:hint="default"/>
      </w:rPr>
    </w:lvl>
    <w:lvl w:ilvl="5" w:tplc="0409000F">
      <w:start w:val="1"/>
      <w:numFmt w:val="decimal"/>
      <w:lvlText w:val="%6."/>
      <w:lvlJc w:val="left"/>
      <w:pPr>
        <w:ind w:left="4320" w:hanging="360"/>
      </w:pPr>
      <w:rPr>
        <w:rFonts w:hint="default"/>
      </w:rPr>
    </w:lvl>
    <w:lvl w:ilvl="6" w:tplc="0409000F">
      <w:start w:val="1"/>
      <w:numFmt w:val="decimal"/>
      <w:lvlText w:val="%7."/>
      <w:lvlJc w:val="left"/>
      <w:pPr>
        <w:ind w:left="5040" w:hanging="360"/>
      </w:pPr>
      <w:rPr>
        <w:rFonts w:hint="default"/>
      </w:rPr>
    </w:lvl>
    <w:lvl w:ilvl="7" w:tplc="0409000F">
      <w:start w:val="1"/>
      <w:numFmt w:val="decimal"/>
      <w:lvlText w:val="%8."/>
      <w:lvlJc w:val="left"/>
      <w:pPr>
        <w:ind w:left="5760" w:hanging="360"/>
      </w:pPr>
      <w:rPr>
        <w:rFonts w:hint="default"/>
      </w:rPr>
    </w:lvl>
    <w:lvl w:ilvl="8" w:tplc="0409000F">
      <w:start w:val="1"/>
      <w:numFmt w:val="decimal"/>
      <w:lvlText w:val="%9."/>
      <w:lvlJc w:val="left"/>
      <w:pPr>
        <w:ind w:left="6480" w:hanging="360"/>
      </w:pPr>
      <w:rPr>
        <w:rFonts w:hint="default"/>
      </w:rPr>
    </w:lvl>
  </w:abstractNum>
  <w:abstractNum w:abstractNumId="18" w15:restartNumberingAfterBreak="0">
    <w:nsid w:val="00000056"/>
    <w:multiLevelType w:val="hybridMultilevel"/>
    <w:tmpl w:val="00000056"/>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F">
      <w:start w:val="1"/>
      <w:numFmt w:val="decimal"/>
      <w:lvlText w:val="%4."/>
      <w:lvlJc w:val="left"/>
      <w:pPr>
        <w:ind w:left="2880" w:hanging="360"/>
      </w:pPr>
      <w:rPr>
        <w:rFonts w:hint="default"/>
      </w:rPr>
    </w:lvl>
    <w:lvl w:ilvl="4" w:tplc="0409000F">
      <w:start w:val="1"/>
      <w:numFmt w:val="decimal"/>
      <w:lvlText w:val="%5."/>
      <w:lvlJc w:val="left"/>
      <w:pPr>
        <w:ind w:left="3600" w:hanging="360"/>
      </w:pPr>
      <w:rPr>
        <w:rFonts w:hint="default"/>
      </w:rPr>
    </w:lvl>
    <w:lvl w:ilvl="5" w:tplc="0409000F">
      <w:start w:val="1"/>
      <w:numFmt w:val="decimal"/>
      <w:lvlText w:val="%6."/>
      <w:lvlJc w:val="left"/>
      <w:pPr>
        <w:ind w:left="4320" w:hanging="360"/>
      </w:pPr>
      <w:rPr>
        <w:rFonts w:hint="default"/>
      </w:rPr>
    </w:lvl>
    <w:lvl w:ilvl="6" w:tplc="0409000F">
      <w:start w:val="1"/>
      <w:numFmt w:val="decimal"/>
      <w:lvlText w:val="%7."/>
      <w:lvlJc w:val="left"/>
      <w:pPr>
        <w:ind w:left="5040" w:hanging="360"/>
      </w:pPr>
      <w:rPr>
        <w:rFonts w:hint="default"/>
      </w:rPr>
    </w:lvl>
    <w:lvl w:ilvl="7" w:tplc="0409000F">
      <w:start w:val="1"/>
      <w:numFmt w:val="decimal"/>
      <w:lvlText w:val="%8."/>
      <w:lvlJc w:val="left"/>
      <w:pPr>
        <w:ind w:left="5760" w:hanging="360"/>
      </w:pPr>
      <w:rPr>
        <w:rFonts w:hint="default"/>
      </w:rPr>
    </w:lvl>
    <w:lvl w:ilvl="8" w:tplc="0409000F">
      <w:start w:val="1"/>
      <w:numFmt w:val="decimal"/>
      <w:lvlText w:val="%9."/>
      <w:lvlJc w:val="left"/>
      <w:pPr>
        <w:ind w:left="6480" w:hanging="360"/>
      </w:pPr>
      <w:rPr>
        <w:rFonts w:hint="default"/>
      </w:rPr>
    </w:lvl>
  </w:abstractNum>
  <w:abstractNum w:abstractNumId="19" w15:restartNumberingAfterBreak="0">
    <w:nsid w:val="00C3C832"/>
    <w:multiLevelType w:val="multilevel"/>
    <w:tmpl w:val="4DC01034"/>
    <w:name w:val="HTML-List1"/>
    <w:lvl w:ilvl="0">
      <w:start w:val="1"/>
      <w:numFmt w:val="bullet"/>
      <w:lvlText w:val="·"/>
      <w:lvlJc w:val="left"/>
      <w:pPr>
        <w:ind w:left="0" w:firstLine="0"/>
      </w:pPr>
      <w:rPr>
        <w:rFonts w:ascii="Symbol" w:eastAsia="Symbol" w:hAnsi="Symbol" w:cs="Symbol"/>
        <w:color w:val="000000"/>
        <w:sz w:val="22"/>
        <w:szCs w:val="22"/>
      </w:rPr>
    </w:lvl>
    <w:lvl w:ilvl="1">
      <w:start w:val="1"/>
      <w:numFmt w:val="bullet"/>
      <w:lvlText w:val="·"/>
      <w:lvlJc w:val="left"/>
      <w:pPr>
        <w:ind w:left="0" w:firstLine="0"/>
      </w:pPr>
      <w:rPr>
        <w:rFonts w:ascii="Symbol" w:eastAsia="Symbol" w:hAnsi="Symbol" w:cs="Symbol"/>
        <w:color w:val="000000"/>
        <w:sz w:val="22"/>
        <w:szCs w:val="22"/>
      </w:rPr>
    </w:lvl>
    <w:lvl w:ilvl="2">
      <w:start w:val="1"/>
      <w:numFmt w:val="bullet"/>
      <w:lvlText w:val="·"/>
      <w:lvlJc w:val="left"/>
      <w:pPr>
        <w:ind w:left="0" w:firstLine="0"/>
      </w:pPr>
      <w:rPr>
        <w:rFonts w:ascii="Symbol" w:eastAsia="Symbol" w:hAnsi="Symbol" w:cs="Symbol"/>
        <w:color w:val="000000"/>
        <w:sz w:val="22"/>
        <w:szCs w:val="22"/>
      </w:rPr>
    </w:lvl>
    <w:lvl w:ilvl="3">
      <w:start w:val="1"/>
      <w:numFmt w:val="bullet"/>
      <w:lvlText w:val="·"/>
      <w:lvlJc w:val="left"/>
      <w:pPr>
        <w:ind w:left="0" w:firstLine="0"/>
      </w:pPr>
      <w:rPr>
        <w:rFonts w:ascii="Symbol" w:eastAsia="Symbol" w:hAnsi="Symbol" w:cs="Symbol"/>
        <w:color w:val="000000"/>
        <w:sz w:val="22"/>
        <w:szCs w:val="22"/>
      </w:rPr>
    </w:lvl>
    <w:lvl w:ilvl="4">
      <w:start w:val="1"/>
      <w:numFmt w:val="bullet"/>
      <w:lvlText w:val="·"/>
      <w:lvlJc w:val="left"/>
      <w:pPr>
        <w:ind w:left="0" w:firstLine="0"/>
      </w:pPr>
      <w:rPr>
        <w:rFonts w:ascii="Symbol" w:eastAsia="Symbol" w:hAnsi="Symbol" w:cs="Symbol"/>
        <w:color w:val="000000"/>
        <w:sz w:val="22"/>
        <w:szCs w:val="22"/>
      </w:rPr>
    </w:lvl>
    <w:lvl w:ilvl="5">
      <w:start w:val="1"/>
      <w:numFmt w:val="bullet"/>
      <w:lvlText w:val="·"/>
      <w:lvlJc w:val="left"/>
      <w:pPr>
        <w:ind w:left="0" w:firstLine="0"/>
      </w:pPr>
      <w:rPr>
        <w:rFonts w:ascii="Symbol" w:eastAsia="Symbol" w:hAnsi="Symbol" w:cs="Symbol"/>
        <w:color w:val="000000"/>
        <w:sz w:val="22"/>
        <w:szCs w:val="22"/>
      </w:rPr>
    </w:lvl>
    <w:lvl w:ilvl="6">
      <w:start w:val="1"/>
      <w:numFmt w:val="bullet"/>
      <w:lvlText w:val="·"/>
      <w:lvlJc w:val="left"/>
      <w:pPr>
        <w:ind w:left="0" w:firstLine="0"/>
      </w:pPr>
      <w:rPr>
        <w:rFonts w:ascii="Symbol" w:eastAsia="Symbol" w:hAnsi="Symbol" w:cs="Symbol"/>
        <w:color w:val="000000"/>
        <w:sz w:val="22"/>
        <w:szCs w:val="22"/>
      </w:r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0" w15:restartNumberingAfterBreak="0">
    <w:nsid w:val="00C65C17"/>
    <w:multiLevelType w:val="multilevel"/>
    <w:tmpl w:val="5B46EDF2"/>
    <w:name w:val="HTML-List2"/>
    <w:lvl w:ilvl="0">
      <w:start w:val="1"/>
      <w:numFmt w:val="bullet"/>
      <w:lvlText w:val="·"/>
      <w:lvlJc w:val="left"/>
      <w:pPr>
        <w:ind w:left="0" w:firstLine="0"/>
      </w:pPr>
      <w:rPr>
        <w:rFonts w:ascii="Symbol" w:eastAsia="Symbol" w:hAnsi="Symbol" w:cs="Symbol"/>
        <w:color w:val="000000"/>
        <w:sz w:val="22"/>
        <w:szCs w:val="22"/>
      </w:rPr>
    </w:lvl>
    <w:lvl w:ilvl="1">
      <w:start w:val="1"/>
      <w:numFmt w:val="bullet"/>
      <w:lvlText w:val="·"/>
      <w:lvlJc w:val="left"/>
      <w:pPr>
        <w:ind w:left="0" w:firstLine="0"/>
      </w:pPr>
      <w:rPr>
        <w:rFonts w:ascii="Symbol" w:eastAsia="Symbol" w:hAnsi="Symbol" w:cs="Symbol"/>
        <w:color w:val="000000"/>
        <w:sz w:val="22"/>
        <w:szCs w:val="22"/>
      </w:rPr>
    </w:lvl>
    <w:lvl w:ilvl="2">
      <w:start w:val="1"/>
      <w:numFmt w:val="bullet"/>
      <w:lvlText w:val="·"/>
      <w:lvlJc w:val="left"/>
      <w:pPr>
        <w:ind w:left="0" w:firstLine="0"/>
      </w:pPr>
      <w:rPr>
        <w:rFonts w:ascii="Symbol" w:eastAsia="Symbol" w:hAnsi="Symbol" w:cs="Symbol"/>
        <w:color w:val="000000"/>
        <w:sz w:val="22"/>
        <w:szCs w:val="22"/>
      </w:rPr>
    </w:lvl>
    <w:lvl w:ilvl="3">
      <w:start w:val="1"/>
      <w:numFmt w:val="bullet"/>
      <w:lvlText w:val="·"/>
      <w:lvlJc w:val="left"/>
      <w:pPr>
        <w:ind w:left="0" w:firstLine="0"/>
      </w:pPr>
      <w:rPr>
        <w:rFonts w:ascii="Symbol" w:eastAsia="Symbol" w:hAnsi="Symbol" w:cs="Symbol"/>
        <w:color w:val="000000"/>
        <w:sz w:val="22"/>
        <w:szCs w:val="22"/>
      </w:rPr>
    </w:lvl>
    <w:lvl w:ilvl="4">
      <w:start w:val="1"/>
      <w:numFmt w:val="bullet"/>
      <w:lvlText w:val="·"/>
      <w:lvlJc w:val="left"/>
      <w:pPr>
        <w:ind w:left="0" w:firstLine="0"/>
      </w:pPr>
      <w:rPr>
        <w:rFonts w:ascii="Symbol" w:eastAsia="Symbol" w:hAnsi="Symbol" w:cs="Symbol"/>
        <w:color w:val="000000"/>
        <w:sz w:val="22"/>
        <w:szCs w:val="22"/>
      </w:rPr>
    </w:lvl>
    <w:lvl w:ilvl="5">
      <w:start w:val="1"/>
      <w:numFmt w:val="bullet"/>
      <w:lvlText w:val="·"/>
      <w:lvlJc w:val="left"/>
      <w:pPr>
        <w:ind w:left="0" w:firstLine="0"/>
      </w:pPr>
      <w:rPr>
        <w:rFonts w:ascii="Symbol" w:eastAsia="Symbol" w:hAnsi="Symbol" w:cs="Symbol"/>
        <w:color w:val="000000"/>
        <w:sz w:val="22"/>
        <w:szCs w:val="22"/>
      </w:rPr>
    </w:lvl>
    <w:lvl w:ilvl="6">
      <w:start w:val="1"/>
      <w:numFmt w:val="bullet"/>
      <w:lvlText w:val="·"/>
      <w:lvlJc w:val="left"/>
      <w:pPr>
        <w:ind w:left="0" w:firstLine="0"/>
      </w:pPr>
      <w:rPr>
        <w:rFonts w:ascii="Symbol" w:eastAsia="Symbol" w:hAnsi="Symbol" w:cs="Symbol"/>
        <w:color w:val="000000"/>
        <w:sz w:val="22"/>
        <w:szCs w:val="22"/>
      </w:r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1" w15:restartNumberingAfterBreak="0">
    <w:nsid w:val="01BF2E5F"/>
    <w:multiLevelType w:val="multilevel"/>
    <w:tmpl w:val="01601D7C"/>
    <w:numStyleLink w:val="FormatvorlageAufgezhlt"/>
  </w:abstractNum>
  <w:abstractNum w:abstractNumId="22" w15:restartNumberingAfterBreak="0">
    <w:nsid w:val="07AC707B"/>
    <w:multiLevelType w:val="multilevel"/>
    <w:tmpl w:val="01601D7C"/>
    <w:numStyleLink w:val="FormatvorlageAufgezhlt"/>
  </w:abstractNum>
  <w:abstractNum w:abstractNumId="23" w15:restartNumberingAfterBreak="0">
    <w:nsid w:val="090A7E81"/>
    <w:multiLevelType w:val="multilevel"/>
    <w:tmpl w:val="01601D7C"/>
    <w:numStyleLink w:val="FormatvorlageAufgezhlt"/>
  </w:abstractNum>
  <w:abstractNum w:abstractNumId="24" w15:restartNumberingAfterBreak="0">
    <w:nsid w:val="0B3B1714"/>
    <w:multiLevelType w:val="multilevel"/>
    <w:tmpl w:val="01601D7C"/>
    <w:styleLink w:val="FormatvorlageAufgezhlt"/>
    <w:lvl w:ilvl="0">
      <w:numFmt w:val="bullet"/>
      <w:suff w:val="space"/>
      <w:lvlText w:val=""/>
      <w:lvlJc w:val="left"/>
      <w:pPr>
        <w:ind w:left="459" w:hanging="175"/>
      </w:pPr>
      <w:rPr>
        <w:rFonts w:ascii="Wingdings" w:hAnsi="Wingdings"/>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31E23F2"/>
    <w:multiLevelType w:val="multilevel"/>
    <w:tmpl w:val="01601D7C"/>
    <w:numStyleLink w:val="FormatvorlageAufgezhlt"/>
  </w:abstractNum>
  <w:abstractNum w:abstractNumId="26" w15:restartNumberingAfterBreak="0">
    <w:nsid w:val="177C1874"/>
    <w:multiLevelType w:val="multilevel"/>
    <w:tmpl w:val="291EDC9A"/>
    <w:lvl w:ilvl="0">
      <w:start w:val="1"/>
      <w:numFmt w:val="decimal"/>
      <w:pStyle w:val="Nummerierung"/>
      <w:lvlText w:val="%1."/>
      <w:lvlJc w:val="left"/>
      <w:pPr>
        <w:tabs>
          <w:tab w:val="num" w:pos="644"/>
        </w:tabs>
        <w:ind w:left="644" w:hanging="360"/>
      </w:pPr>
      <w:rPr>
        <w:rFonts w:hint="default"/>
        <w:sz w:val="24"/>
      </w:rPr>
    </w:lvl>
    <w:lvl w:ilvl="1">
      <w:start w:val="1"/>
      <w:numFmt w:val="decimal"/>
      <w:lvlText w:val="%1.%2."/>
      <w:lvlJc w:val="left"/>
      <w:pPr>
        <w:tabs>
          <w:tab w:val="num" w:pos="1076"/>
        </w:tabs>
        <w:ind w:left="1076" w:hanging="432"/>
      </w:pPr>
      <w:rPr>
        <w:rFonts w:hint="default"/>
      </w:rPr>
    </w:lvl>
    <w:lvl w:ilvl="2">
      <w:start w:val="1"/>
      <w:numFmt w:val="decimal"/>
      <w:lvlText w:val="%1.%2.%3."/>
      <w:lvlJc w:val="left"/>
      <w:pPr>
        <w:tabs>
          <w:tab w:val="num" w:pos="1508"/>
        </w:tabs>
        <w:ind w:left="1508" w:hanging="504"/>
      </w:pPr>
      <w:rPr>
        <w:rFonts w:hint="default"/>
      </w:rPr>
    </w:lvl>
    <w:lvl w:ilvl="3">
      <w:start w:val="1"/>
      <w:numFmt w:val="decimal"/>
      <w:lvlText w:val="%1.%2.%3.%4."/>
      <w:lvlJc w:val="left"/>
      <w:pPr>
        <w:tabs>
          <w:tab w:val="num" w:pos="2084"/>
        </w:tabs>
        <w:ind w:left="2012" w:hanging="648"/>
      </w:pPr>
      <w:rPr>
        <w:rFonts w:hint="default"/>
      </w:rPr>
    </w:lvl>
    <w:lvl w:ilvl="4">
      <w:start w:val="1"/>
      <w:numFmt w:val="decimal"/>
      <w:lvlText w:val="%1.%2.%3.%4.%5."/>
      <w:lvlJc w:val="left"/>
      <w:pPr>
        <w:tabs>
          <w:tab w:val="num" w:pos="2804"/>
        </w:tabs>
        <w:ind w:left="2516" w:hanging="792"/>
      </w:pPr>
      <w:rPr>
        <w:rFonts w:hint="default"/>
      </w:rPr>
    </w:lvl>
    <w:lvl w:ilvl="5">
      <w:start w:val="1"/>
      <w:numFmt w:val="decimal"/>
      <w:lvlText w:val="%1.%2.%3.%4.%5.%6."/>
      <w:lvlJc w:val="left"/>
      <w:pPr>
        <w:tabs>
          <w:tab w:val="num" w:pos="3164"/>
        </w:tabs>
        <w:ind w:left="3020" w:hanging="936"/>
      </w:pPr>
      <w:rPr>
        <w:rFonts w:hint="default"/>
      </w:rPr>
    </w:lvl>
    <w:lvl w:ilvl="6">
      <w:start w:val="1"/>
      <w:numFmt w:val="decimal"/>
      <w:lvlText w:val="%1.%2.%3.%4.%5.%6.%7."/>
      <w:lvlJc w:val="left"/>
      <w:pPr>
        <w:tabs>
          <w:tab w:val="num" w:pos="3884"/>
        </w:tabs>
        <w:ind w:left="3524" w:hanging="1080"/>
      </w:pPr>
      <w:rPr>
        <w:rFonts w:hint="default"/>
      </w:rPr>
    </w:lvl>
    <w:lvl w:ilvl="7">
      <w:start w:val="1"/>
      <w:numFmt w:val="decimal"/>
      <w:lvlText w:val="%1.%2.%3.%4.%5.%6.%7.%8."/>
      <w:lvlJc w:val="left"/>
      <w:pPr>
        <w:tabs>
          <w:tab w:val="num" w:pos="4244"/>
        </w:tabs>
        <w:ind w:left="4028" w:hanging="1224"/>
      </w:pPr>
      <w:rPr>
        <w:rFonts w:hint="default"/>
      </w:rPr>
    </w:lvl>
    <w:lvl w:ilvl="8">
      <w:start w:val="1"/>
      <w:numFmt w:val="decimal"/>
      <w:lvlText w:val="%1.%2.%3.%4.%5.%6.%7.%8.%9."/>
      <w:lvlJc w:val="left"/>
      <w:pPr>
        <w:tabs>
          <w:tab w:val="num" w:pos="4964"/>
        </w:tabs>
        <w:ind w:left="4604" w:hanging="1440"/>
      </w:pPr>
      <w:rPr>
        <w:rFonts w:hint="default"/>
      </w:rPr>
    </w:lvl>
  </w:abstractNum>
  <w:abstractNum w:abstractNumId="27" w15:restartNumberingAfterBreak="0">
    <w:nsid w:val="1EDA47E2"/>
    <w:multiLevelType w:val="multilevel"/>
    <w:tmpl w:val="01601D7C"/>
    <w:numStyleLink w:val="FormatvorlageAufgezhlt"/>
  </w:abstractNum>
  <w:abstractNum w:abstractNumId="28" w15:restartNumberingAfterBreak="0">
    <w:nsid w:val="1F983EA2"/>
    <w:multiLevelType w:val="multilevel"/>
    <w:tmpl w:val="01601D7C"/>
    <w:numStyleLink w:val="FormatvorlageAufgezhlt"/>
  </w:abstractNum>
  <w:abstractNum w:abstractNumId="29" w15:restartNumberingAfterBreak="0">
    <w:nsid w:val="1FFF2E2B"/>
    <w:multiLevelType w:val="multilevel"/>
    <w:tmpl w:val="01601D7C"/>
    <w:numStyleLink w:val="FormatvorlageAufgezhlt"/>
  </w:abstractNum>
  <w:abstractNum w:abstractNumId="30" w15:restartNumberingAfterBreak="0">
    <w:nsid w:val="25C93C7B"/>
    <w:multiLevelType w:val="hybridMultilevel"/>
    <w:tmpl w:val="53CAF440"/>
    <w:lvl w:ilvl="0" w:tplc="CE3691A8">
      <w:numFmt w:val="bullet"/>
      <w:pStyle w:val="Aufzhlung1"/>
      <w:lvlText w:val=""/>
      <w:lvlJc w:val="left"/>
      <w:pPr>
        <w:ind w:left="720" w:hanging="360"/>
      </w:pPr>
      <w:rPr>
        <w:rFonts w:ascii="Symbol" w:eastAsia="Calibri" w:hAnsi="Symbol" w:cs="Times New Roman" w:hint="default"/>
      </w:rPr>
    </w:lvl>
    <w:lvl w:ilvl="1" w:tplc="CB40CB86">
      <w:start w:val="1"/>
      <w:numFmt w:val="bullet"/>
      <w:pStyle w:val="Aufzhlung2"/>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25D81513"/>
    <w:multiLevelType w:val="multilevel"/>
    <w:tmpl w:val="01601D7C"/>
    <w:numStyleLink w:val="FormatvorlageAufgezhlt"/>
  </w:abstractNum>
  <w:abstractNum w:abstractNumId="32" w15:restartNumberingAfterBreak="0">
    <w:nsid w:val="27360EB9"/>
    <w:multiLevelType w:val="hybridMultilevel"/>
    <w:tmpl w:val="CF048008"/>
    <w:lvl w:ilvl="0" w:tplc="04090001">
      <w:start w:val="1"/>
      <w:numFmt w:val="bullet"/>
      <w:lvlText w:val="○"/>
      <w:lvlJc w:val="left"/>
      <w:pPr>
        <w:ind w:left="720" w:hanging="360"/>
      </w:pPr>
      <w:rPr>
        <w:rFonts w:ascii="Courier New" w:hAnsi="Arial"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28476FF9"/>
    <w:multiLevelType w:val="hybridMultilevel"/>
    <w:tmpl w:val="09623088"/>
    <w:lvl w:ilvl="0" w:tplc="3544D70E">
      <w:start w:val="1"/>
      <w:numFmt w:val="decimal"/>
      <w:pStyle w:val="Aufzhlungnumerisch"/>
      <w:lvlText w:val="%1."/>
      <w:lvlJc w:val="left"/>
      <w:pPr>
        <w:ind w:left="720" w:hanging="360"/>
      </w:pPr>
      <w:rPr>
        <w:rFonts w:hint="default"/>
      </w:rPr>
    </w:lvl>
    <w:lvl w:ilvl="1" w:tplc="CB40CB86">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31B93796"/>
    <w:multiLevelType w:val="multilevel"/>
    <w:tmpl w:val="01601D7C"/>
    <w:numStyleLink w:val="FormatvorlageAufgezhlt"/>
  </w:abstractNum>
  <w:abstractNum w:abstractNumId="35" w15:restartNumberingAfterBreak="0">
    <w:nsid w:val="363D6DF1"/>
    <w:multiLevelType w:val="multilevel"/>
    <w:tmpl w:val="01601D7C"/>
    <w:numStyleLink w:val="FormatvorlageAufgezhlt"/>
  </w:abstractNum>
  <w:abstractNum w:abstractNumId="36" w15:restartNumberingAfterBreak="0">
    <w:nsid w:val="37771691"/>
    <w:multiLevelType w:val="multilevel"/>
    <w:tmpl w:val="01601D7C"/>
    <w:numStyleLink w:val="FormatvorlageAufgezhlt"/>
  </w:abstractNum>
  <w:abstractNum w:abstractNumId="37" w15:restartNumberingAfterBreak="0">
    <w:nsid w:val="37C95F6F"/>
    <w:multiLevelType w:val="multilevel"/>
    <w:tmpl w:val="01601D7C"/>
    <w:numStyleLink w:val="FormatvorlageAufgezhlt"/>
  </w:abstractNum>
  <w:abstractNum w:abstractNumId="38" w15:restartNumberingAfterBreak="0">
    <w:nsid w:val="388454E5"/>
    <w:multiLevelType w:val="hybridMultilevel"/>
    <w:tmpl w:val="344221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pStyle w:val="Formatvorlage1"/>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391F1498"/>
    <w:multiLevelType w:val="hybridMultilevel"/>
    <w:tmpl w:val="603442CC"/>
    <w:lvl w:ilvl="0" w:tplc="04090001">
      <w:start w:val="1"/>
      <w:numFmt w:val="bullet"/>
      <w:lvlText w:val="○"/>
      <w:lvlJc w:val="left"/>
      <w:pPr>
        <w:ind w:left="720" w:hanging="360"/>
      </w:pPr>
      <w:rPr>
        <w:rFonts w:ascii="Courier New" w:hAnsi="Arial"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39CF0BF4"/>
    <w:multiLevelType w:val="multilevel"/>
    <w:tmpl w:val="01601D7C"/>
    <w:numStyleLink w:val="FormatvorlageAufgezhlt"/>
  </w:abstractNum>
  <w:abstractNum w:abstractNumId="41" w15:restartNumberingAfterBreak="0">
    <w:nsid w:val="3E5463A5"/>
    <w:multiLevelType w:val="multilevel"/>
    <w:tmpl w:val="01601D7C"/>
    <w:numStyleLink w:val="FormatvorlageAufgezhlt"/>
  </w:abstractNum>
  <w:abstractNum w:abstractNumId="42" w15:restartNumberingAfterBreak="0">
    <w:nsid w:val="405C4AF2"/>
    <w:multiLevelType w:val="hybridMultilevel"/>
    <w:tmpl w:val="EB8ABE1C"/>
    <w:lvl w:ilvl="0" w:tplc="E9226814">
      <w:start w:val="1"/>
      <w:numFmt w:val="decimal"/>
      <w:pStyle w:val="Figure"/>
      <w:lvlText w:val="Figure %1."/>
      <w:lvlJc w:val="left"/>
      <w:pPr>
        <w:tabs>
          <w:tab w:val="num" w:pos="144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3" w15:restartNumberingAfterBreak="0">
    <w:nsid w:val="40C92B9E"/>
    <w:multiLevelType w:val="multilevel"/>
    <w:tmpl w:val="01601D7C"/>
    <w:lvl w:ilvl="0">
      <w:numFmt w:val="bullet"/>
      <w:suff w:val="space"/>
      <w:lvlText w:val=""/>
      <w:lvlJc w:val="left"/>
      <w:pPr>
        <w:ind w:left="459" w:hanging="175"/>
      </w:pPr>
      <w:rPr>
        <w:rFonts w:ascii="Wingdings" w:hAnsi="Wingdings"/>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40EE2D79"/>
    <w:multiLevelType w:val="multilevel"/>
    <w:tmpl w:val="01601D7C"/>
    <w:numStyleLink w:val="FormatvorlageAufgezhlt"/>
  </w:abstractNum>
  <w:abstractNum w:abstractNumId="45" w15:restartNumberingAfterBreak="0">
    <w:nsid w:val="423A7AA6"/>
    <w:multiLevelType w:val="multilevel"/>
    <w:tmpl w:val="01601D7C"/>
    <w:numStyleLink w:val="FormatvorlageAufgezhlt"/>
  </w:abstractNum>
  <w:abstractNum w:abstractNumId="46" w15:restartNumberingAfterBreak="0">
    <w:nsid w:val="465038F2"/>
    <w:multiLevelType w:val="hybridMultilevel"/>
    <w:tmpl w:val="CF244E98"/>
    <w:lvl w:ilvl="0" w:tplc="04090001">
      <w:start w:val="1"/>
      <w:numFmt w:val="bullet"/>
      <w:lvlText w:val="○"/>
      <w:lvlJc w:val="left"/>
      <w:pPr>
        <w:ind w:left="720" w:hanging="360"/>
      </w:pPr>
      <w:rPr>
        <w:rFonts w:ascii="Courier New" w:hAnsi="Arial"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4BF253DA"/>
    <w:multiLevelType w:val="hybridMultilevel"/>
    <w:tmpl w:val="E4F8A716"/>
    <w:lvl w:ilvl="0" w:tplc="02D05DC8">
      <w:start w:val="1"/>
      <w:numFmt w:val="bullet"/>
      <w:pStyle w:val="Aufgezhlt"/>
      <w:lvlText w:val=""/>
      <w:lvlJc w:val="left"/>
      <w:pPr>
        <w:tabs>
          <w:tab w:val="num" w:pos="720"/>
        </w:tabs>
        <w:ind w:left="720" w:hanging="360"/>
      </w:pPr>
      <w:rPr>
        <w:rFonts w:ascii="Symbol" w:hAnsi="Symbol" w:hint="default"/>
      </w:rPr>
    </w:lvl>
    <w:lvl w:ilvl="1" w:tplc="3F64345A" w:tentative="1">
      <w:start w:val="1"/>
      <w:numFmt w:val="bullet"/>
      <w:lvlText w:val="o"/>
      <w:lvlJc w:val="left"/>
      <w:pPr>
        <w:tabs>
          <w:tab w:val="num" w:pos="1440"/>
        </w:tabs>
        <w:ind w:left="1440" w:hanging="360"/>
      </w:pPr>
      <w:rPr>
        <w:rFonts w:ascii="Courier New" w:hAnsi="Courier New" w:cs="Courier New" w:hint="default"/>
      </w:rPr>
    </w:lvl>
    <w:lvl w:ilvl="2" w:tplc="B840ECF2" w:tentative="1">
      <w:start w:val="1"/>
      <w:numFmt w:val="bullet"/>
      <w:lvlText w:val=""/>
      <w:lvlJc w:val="left"/>
      <w:pPr>
        <w:tabs>
          <w:tab w:val="num" w:pos="2160"/>
        </w:tabs>
        <w:ind w:left="2160" w:hanging="360"/>
      </w:pPr>
      <w:rPr>
        <w:rFonts w:ascii="Wingdings" w:hAnsi="Wingdings" w:hint="default"/>
      </w:rPr>
    </w:lvl>
    <w:lvl w:ilvl="3" w:tplc="9434279E" w:tentative="1">
      <w:start w:val="1"/>
      <w:numFmt w:val="bullet"/>
      <w:lvlText w:val=""/>
      <w:lvlJc w:val="left"/>
      <w:pPr>
        <w:tabs>
          <w:tab w:val="num" w:pos="2880"/>
        </w:tabs>
        <w:ind w:left="2880" w:hanging="360"/>
      </w:pPr>
      <w:rPr>
        <w:rFonts w:ascii="Symbol" w:hAnsi="Symbol" w:hint="default"/>
      </w:rPr>
    </w:lvl>
    <w:lvl w:ilvl="4" w:tplc="2EBE858C" w:tentative="1">
      <w:start w:val="1"/>
      <w:numFmt w:val="bullet"/>
      <w:lvlText w:val="o"/>
      <w:lvlJc w:val="left"/>
      <w:pPr>
        <w:tabs>
          <w:tab w:val="num" w:pos="3600"/>
        </w:tabs>
        <w:ind w:left="3600" w:hanging="360"/>
      </w:pPr>
      <w:rPr>
        <w:rFonts w:ascii="Courier New" w:hAnsi="Courier New" w:cs="Courier New" w:hint="default"/>
      </w:rPr>
    </w:lvl>
    <w:lvl w:ilvl="5" w:tplc="C14E7AE6" w:tentative="1">
      <w:start w:val="1"/>
      <w:numFmt w:val="bullet"/>
      <w:lvlText w:val=""/>
      <w:lvlJc w:val="left"/>
      <w:pPr>
        <w:tabs>
          <w:tab w:val="num" w:pos="4320"/>
        </w:tabs>
        <w:ind w:left="4320" w:hanging="360"/>
      </w:pPr>
      <w:rPr>
        <w:rFonts w:ascii="Wingdings" w:hAnsi="Wingdings" w:hint="default"/>
      </w:rPr>
    </w:lvl>
    <w:lvl w:ilvl="6" w:tplc="6D64144E" w:tentative="1">
      <w:start w:val="1"/>
      <w:numFmt w:val="bullet"/>
      <w:lvlText w:val=""/>
      <w:lvlJc w:val="left"/>
      <w:pPr>
        <w:tabs>
          <w:tab w:val="num" w:pos="5040"/>
        </w:tabs>
        <w:ind w:left="5040" w:hanging="360"/>
      </w:pPr>
      <w:rPr>
        <w:rFonts w:ascii="Symbol" w:hAnsi="Symbol" w:hint="default"/>
      </w:rPr>
    </w:lvl>
    <w:lvl w:ilvl="7" w:tplc="3F04F11E" w:tentative="1">
      <w:start w:val="1"/>
      <w:numFmt w:val="bullet"/>
      <w:lvlText w:val="o"/>
      <w:lvlJc w:val="left"/>
      <w:pPr>
        <w:tabs>
          <w:tab w:val="num" w:pos="5760"/>
        </w:tabs>
        <w:ind w:left="5760" w:hanging="360"/>
      </w:pPr>
      <w:rPr>
        <w:rFonts w:ascii="Courier New" w:hAnsi="Courier New" w:cs="Courier New" w:hint="default"/>
      </w:rPr>
    </w:lvl>
    <w:lvl w:ilvl="8" w:tplc="A666204C"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586C7EBC"/>
    <w:multiLevelType w:val="multilevel"/>
    <w:tmpl w:val="1C82E6E4"/>
    <w:lvl w:ilvl="0">
      <w:start w:val="1"/>
      <w:numFmt w:val="decimal"/>
      <w:pStyle w:val="VDAberschrift1"/>
      <w:lvlText w:val="%1"/>
      <w:lvlJc w:val="left"/>
      <w:pPr>
        <w:tabs>
          <w:tab w:val="num" w:pos="360"/>
        </w:tabs>
        <w:ind w:left="0" w:firstLine="0"/>
      </w:pPr>
      <w:rPr>
        <w:rFonts w:ascii="Arial" w:hAnsi="Arial" w:hint="default"/>
        <w:b/>
        <w:i w:val="0"/>
        <w:sz w:val="32"/>
      </w:rPr>
    </w:lvl>
    <w:lvl w:ilvl="1">
      <w:start w:val="1"/>
      <w:numFmt w:val="decimal"/>
      <w:pStyle w:val="VDAberschrift2"/>
      <w:lvlText w:val="%1.%2"/>
      <w:lvlJc w:val="left"/>
      <w:pPr>
        <w:tabs>
          <w:tab w:val="num" w:pos="720"/>
        </w:tabs>
        <w:ind w:left="0" w:firstLine="0"/>
      </w:pPr>
      <w:rPr>
        <w:rFonts w:ascii="Arial" w:hAnsi="Arial" w:hint="default"/>
        <w:b/>
        <w:i w:val="0"/>
        <w:color w:val="auto"/>
        <w:sz w:val="28"/>
        <w:u w:val="none"/>
      </w:rPr>
    </w:lvl>
    <w:lvl w:ilvl="2">
      <w:start w:val="1"/>
      <w:numFmt w:val="decimal"/>
      <w:pStyle w:val="VDAberschrift3"/>
      <w:lvlText w:val="%1.%2.%3"/>
      <w:lvlJc w:val="left"/>
      <w:pPr>
        <w:tabs>
          <w:tab w:val="num" w:pos="720"/>
        </w:tabs>
        <w:ind w:left="0" w:firstLine="0"/>
      </w:pPr>
      <w:rPr>
        <w:rFonts w:ascii="Arial" w:hAnsi="Arial" w:hint="default"/>
        <w:b/>
        <w:i w:val="0"/>
        <w:color w:val="auto"/>
        <w:sz w:val="24"/>
        <w:u w:val="none"/>
        <w:lang w:val="en-GB"/>
      </w:rPr>
    </w:lvl>
    <w:lvl w:ilvl="3">
      <w:start w:val="1"/>
      <w:numFmt w:val="decimal"/>
      <w:pStyle w:val="VDAberschrift4"/>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upperLetter"/>
      <w:lvlText w:val="Attachment %9"/>
      <w:lvlJc w:val="left"/>
      <w:pPr>
        <w:tabs>
          <w:tab w:val="num" w:pos="1800"/>
        </w:tabs>
        <w:ind w:left="0" w:firstLine="0"/>
      </w:pPr>
      <w:rPr>
        <w:rFonts w:hint="default"/>
        <w:b/>
        <w:i w:val="0"/>
      </w:rPr>
    </w:lvl>
  </w:abstractNum>
  <w:abstractNum w:abstractNumId="49" w15:restartNumberingAfterBreak="0">
    <w:nsid w:val="5AEE3359"/>
    <w:multiLevelType w:val="multilevel"/>
    <w:tmpl w:val="01601D7C"/>
    <w:numStyleLink w:val="FormatvorlageAufgezhlt"/>
  </w:abstractNum>
  <w:abstractNum w:abstractNumId="50" w15:restartNumberingAfterBreak="0">
    <w:nsid w:val="5C38219A"/>
    <w:multiLevelType w:val="hybridMultilevel"/>
    <w:tmpl w:val="0360D66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1" w15:restartNumberingAfterBreak="0">
    <w:nsid w:val="5E691C7E"/>
    <w:multiLevelType w:val="multilevel"/>
    <w:tmpl w:val="01601D7C"/>
    <w:lvl w:ilvl="0">
      <w:numFmt w:val="bullet"/>
      <w:suff w:val="space"/>
      <w:lvlText w:val=""/>
      <w:lvlJc w:val="left"/>
      <w:pPr>
        <w:ind w:left="459" w:hanging="175"/>
      </w:pPr>
      <w:rPr>
        <w:rFonts w:ascii="Wingdings" w:hAnsi="Wingdings"/>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5ED90134"/>
    <w:multiLevelType w:val="multilevel"/>
    <w:tmpl w:val="01601D7C"/>
    <w:numStyleLink w:val="FormatvorlageAufgezhlt"/>
  </w:abstractNum>
  <w:abstractNum w:abstractNumId="53" w15:restartNumberingAfterBreak="0">
    <w:nsid w:val="63FA4571"/>
    <w:multiLevelType w:val="hybridMultilevel"/>
    <w:tmpl w:val="A18291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4" w15:restartNumberingAfterBreak="0">
    <w:nsid w:val="664E7B92"/>
    <w:multiLevelType w:val="multilevel"/>
    <w:tmpl w:val="01601D7C"/>
    <w:numStyleLink w:val="FormatvorlageAufgezhlt"/>
  </w:abstractNum>
  <w:abstractNum w:abstractNumId="55" w15:restartNumberingAfterBreak="0">
    <w:nsid w:val="668C5D80"/>
    <w:multiLevelType w:val="multilevel"/>
    <w:tmpl w:val="4D064D5C"/>
    <w:lvl w:ilvl="0">
      <w:start w:val="1"/>
      <w:numFmt w:val="decimal"/>
      <w:lvlText w:val="%1"/>
      <w:lvlJc w:val="left"/>
      <w:pPr>
        <w:tabs>
          <w:tab w:val="num" w:pos="360"/>
        </w:tabs>
        <w:ind w:left="0" w:firstLine="0"/>
      </w:pPr>
      <w:rPr>
        <w:rFonts w:ascii="Arial" w:hAnsi="Arial" w:hint="default"/>
        <w:b/>
        <w:i w:val="0"/>
        <w:sz w:val="32"/>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upperLetter"/>
      <w:lvlText w:val="Appendix %9:"/>
      <w:lvlJc w:val="left"/>
      <w:pPr>
        <w:tabs>
          <w:tab w:val="num" w:pos="1800"/>
        </w:tabs>
        <w:ind w:left="0" w:firstLine="0"/>
      </w:pPr>
      <w:rPr>
        <w:rFonts w:hint="default"/>
        <w:b/>
        <w:i w:val="0"/>
      </w:rPr>
    </w:lvl>
  </w:abstractNum>
  <w:abstractNum w:abstractNumId="56" w15:restartNumberingAfterBreak="0">
    <w:nsid w:val="68775868"/>
    <w:multiLevelType w:val="hybridMultilevel"/>
    <w:tmpl w:val="977E58F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7" w15:restartNumberingAfterBreak="0">
    <w:nsid w:val="6BB83034"/>
    <w:multiLevelType w:val="multilevel"/>
    <w:tmpl w:val="01601D7C"/>
    <w:numStyleLink w:val="FormatvorlageAufgezhlt"/>
  </w:abstractNum>
  <w:abstractNum w:abstractNumId="58" w15:restartNumberingAfterBreak="0">
    <w:nsid w:val="71051F6B"/>
    <w:multiLevelType w:val="hybridMultilevel"/>
    <w:tmpl w:val="7B8E7CCA"/>
    <w:lvl w:ilvl="0" w:tplc="B17A20E8">
      <w:start w:val="1"/>
      <w:numFmt w:val="bullet"/>
      <w:pStyle w:val="StyleBulletedComplex12pt"/>
      <w:lvlText w:val=""/>
      <w:lvlJc w:val="left"/>
      <w:pPr>
        <w:tabs>
          <w:tab w:val="num" w:pos="720"/>
        </w:tabs>
        <w:ind w:left="720" w:hanging="360"/>
      </w:pPr>
      <w:rPr>
        <w:rFonts w:ascii="Symbol" w:hAnsi="Symbol" w:hint="default"/>
      </w:rPr>
    </w:lvl>
    <w:lvl w:ilvl="1" w:tplc="D9842796">
      <w:start w:val="1"/>
      <w:numFmt w:val="bullet"/>
      <w:lvlText w:val=""/>
      <w:lvlJc w:val="left"/>
      <w:pPr>
        <w:tabs>
          <w:tab w:val="num" w:pos="1440"/>
        </w:tabs>
        <w:ind w:left="1440" w:hanging="360"/>
      </w:pPr>
      <w:rPr>
        <w:rFonts w:ascii="Symbol" w:hAnsi="Symbol" w:hint="default"/>
      </w:rPr>
    </w:lvl>
    <w:lvl w:ilvl="2" w:tplc="F3FEF0B6" w:tentative="1">
      <w:start w:val="1"/>
      <w:numFmt w:val="bullet"/>
      <w:lvlText w:val=""/>
      <w:lvlJc w:val="left"/>
      <w:pPr>
        <w:tabs>
          <w:tab w:val="num" w:pos="2160"/>
        </w:tabs>
        <w:ind w:left="2160" w:hanging="360"/>
      </w:pPr>
      <w:rPr>
        <w:rFonts w:ascii="Wingdings" w:hAnsi="Wingdings" w:hint="default"/>
      </w:rPr>
    </w:lvl>
    <w:lvl w:ilvl="3" w:tplc="00366626" w:tentative="1">
      <w:start w:val="1"/>
      <w:numFmt w:val="bullet"/>
      <w:lvlText w:val=""/>
      <w:lvlJc w:val="left"/>
      <w:pPr>
        <w:tabs>
          <w:tab w:val="num" w:pos="2880"/>
        </w:tabs>
        <w:ind w:left="2880" w:hanging="360"/>
      </w:pPr>
      <w:rPr>
        <w:rFonts w:ascii="Symbol" w:hAnsi="Symbol" w:hint="default"/>
      </w:rPr>
    </w:lvl>
    <w:lvl w:ilvl="4" w:tplc="6060C804" w:tentative="1">
      <w:start w:val="1"/>
      <w:numFmt w:val="bullet"/>
      <w:lvlText w:val="o"/>
      <w:lvlJc w:val="left"/>
      <w:pPr>
        <w:tabs>
          <w:tab w:val="num" w:pos="3600"/>
        </w:tabs>
        <w:ind w:left="3600" w:hanging="360"/>
      </w:pPr>
      <w:rPr>
        <w:rFonts w:ascii="Courier New" w:hAnsi="Courier New" w:hint="default"/>
      </w:rPr>
    </w:lvl>
    <w:lvl w:ilvl="5" w:tplc="F64440EA" w:tentative="1">
      <w:start w:val="1"/>
      <w:numFmt w:val="bullet"/>
      <w:lvlText w:val=""/>
      <w:lvlJc w:val="left"/>
      <w:pPr>
        <w:tabs>
          <w:tab w:val="num" w:pos="4320"/>
        </w:tabs>
        <w:ind w:left="4320" w:hanging="360"/>
      </w:pPr>
      <w:rPr>
        <w:rFonts w:ascii="Wingdings" w:hAnsi="Wingdings" w:hint="default"/>
      </w:rPr>
    </w:lvl>
    <w:lvl w:ilvl="6" w:tplc="9C6C8244" w:tentative="1">
      <w:start w:val="1"/>
      <w:numFmt w:val="bullet"/>
      <w:lvlText w:val=""/>
      <w:lvlJc w:val="left"/>
      <w:pPr>
        <w:tabs>
          <w:tab w:val="num" w:pos="5040"/>
        </w:tabs>
        <w:ind w:left="5040" w:hanging="360"/>
      </w:pPr>
      <w:rPr>
        <w:rFonts w:ascii="Symbol" w:hAnsi="Symbol" w:hint="default"/>
      </w:rPr>
    </w:lvl>
    <w:lvl w:ilvl="7" w:tplc="CB8C3DC0" w:tentative="1">
      <w:start w:val="1"/>
      <w:numFmt w:val="bullet"/>
      <w:lvlText w:val="o"/>
      <w:lvlJc w:val="left"/>
      <w:pPr>
        <w:tabs>
          <w:tab w:val="num" w:pos="5760"/>
        </w:tabs>
        <w:ind w:left="5760" w:hanging="360"/>
      </w:pPr>
      <w:rPr>
        <w:rFonts w:ascii="Courier New" w:hAnsi="Courier New" w:hint="default"/>
      </w:rPr>
    </w:lvl>
    <w:lvl w:ilvl="8" w:tplc="59FA530A"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72600F1C"/>
    <w:multiLevelType w:val="hybridMultilevel"/>
    <w:tmpl w:val="B0EE52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15:restartNumberingAfterBreak="0">
    <w:nsid w:val="735D7C97"/>
    <w:multiLevelType w:val="multilevel"/>
    <w:tmpl w:val="01601D7C"/>
    <w:numStyleLink w:val="FormatvorlageAufgezhlt"/>
  </w:abstractNum>
  <w:abstractNum w:abstractNumId="61" w15:restartNumberingAfterBreak="0">
    <w:nsid w:val="75076AB6"/>
    <w:multiLevelType w:val="multilevel"/>
    <w:tmpl w:val="01601D7C"/>
    <w:numStyleLink w:val="FormatvorlageAufgezhlt"/>
  </w:abstractNum>
  <w:abstractNum w:abstractNumId="62" w15:restartNumberingAfterBreak="0">
    <w:nsid w:val="77193E12"/>
    <w:multiLevelType w:val="hybridMultilevel"/>
    <w:tmpl w:val="143A59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15:restartNumberingAfterBreak="0">
    <w:nsid w:val="7E7823EF"/>
    <w:multiLevelType w:val="multilevel"/>
    <w:tmpl w:val="01601D7C"/>
    <w:numStyleLink w:val="FormatvorlageAufgezhlt"/>
  </w:abstractNum>
  <w:num w:numId="1">
    <w:abstractNumId w:val="2"/>
    <w:lvlOverride w:ilvl="0">
      <w:lvl w:ilvl="0">
        <w:start w:val="1"/>
        <w:numFmt w:val="decimal"/>
        <w:pStyle w:val="berschrift1"/>
        <w:lvlText w:val="%1"/>
        <w:lvlJc w:val="left"/>
        <w:pPr>
          <w:ind w:left="432" w:hanging="432"/>
        </w:pPr>
      </w:lvl>
    </w:lvlOverride>
    <w:lvlOverride w:ilvl="1">
      <w:lvl w:ilvl="1">
        <w:start w:val="1"/>
        <w:numFmt w:val="decimal"/>
        <w:pStyle w:val="berschrift2"/>
        <w:lvlText w:val="%1.%2"/>
        <w:lvlJc w:val="left"/>
        <w:pPr>
          <w:ind w:left="576" w:hanging="576"/>
        </w:pPr>
      </w:lvl>
    </w:lvlOverride>
    <w:lvlOverride w:ilvl="2">
      <w:lvl w:ilvl="2">
        <w:start w:val="1"/>
        <w:numFmt w:val="decimal"/>
        <w:pStyle w:val="berschrift3"/>
        <w:lvlText w:val="%1.%2.%3"/>
        <w:lvlJc w:val="left"/>
        <w:pPr>
          <w:ind w:left="720" w:hanging="720"/>
        </w:pPr>
      </w:lvl>
    </w:lvlOverride>
    <w:lvlOverride w:ilvl="3">
      <w:lvl w:ilvl="3">
        <w:start w:val="1"/>
        <w:numFmt w:val="decimal"/>
        <w:pStyle w:val="berschrift4"/>
        <w:lvlText w:val="%1.%2.%3.%4"/>
        <w:lvlJc w:val="left"/>
        <w:pPr>
          <w:ind w:left="864" w:hanging="864"/>
        </w:pPr>
      </w:lvl>
    </w:lvlOverride>
    <w:lvlOverride w:ilvl="4">
      <w:lvl w:ilvl="4">
        <w:start w:val="1"/>
        <w:numFmt w:val="decimal"/>
        <w:pStyle w:val="berschrift5"/>
        <w:lvlText w:val="%1.%2.%3.%4.%5"/>
        <w:lvlJc w:val="left"/>
        <w:pPr>
          <w:ind w:left="1008" w:hanging="1008"/>
        </w:pPr>
      </w:lvl>
    </w:lvlOverride>
    <w:lvlOverride w:ilvl="5">
      <w:lvl w:ilvl="5">
        <w:start w:val="1"/>
        <w:numFmt w:val="decimal"/>
        <w:pStyle w:val="berschrift6"/>
        <w:lvlText w:val="%1.%2.%3.%4.%5.%6"/>
        <w:lvlJc w:val="left"/>
        <w:pPr>
          <w:ind w:left="1152" w:hanging="1152"/>
        </w:pPr>
      </w:lvl>
    </w:lvlOverride>
    <w:lvlOverride w:ilvl="6">
      <w:lvl w:ilvl="6">
        <w:start w:val="1"/>
        <w:numFmt w:val="decimal"/>
        <w:pStyle w:val="berschrift7"/>
        <w:lvlText w:val="%1.%2.%3.%4.%5.%6.%7"/>
        <w:lvlJc w:val="left"/>
        <w:pPr>
          <w:ind w:left="1296" w:hanging="1296"/>
        </w:pPr>
      </w:lvl>
    </w:lvlOverride>
    <w:lvlOverride w:ilvl="7">
      <w:lvl w:ilvl="7">
        <w:start w:val="1"/>
        <w:numFmt w:val="decimal"/>
        <w:pStyle w:val="berschrift8"/>
        <w:lvlText w:val="%1.%2.%3.%4.%5.%6.%7.%8"/>
        <w:lvlJc w:val="left"/>
        <w:pPr>
          <w:ind w:left="1440" w:hanging="1440"/>
        </w:pPr>
      </w:lvl>
    </w:lvlOverride>
    <w:lvlOverride w:ilvl="8">
      <w:lvl w:ilvl="8">
        <w:start w:val="1"/>
        <w:numFmt w:val="decimal"/>
        <w:pStyle w:val="berschrift9"/>
        <w:lvlText w:val="%1.%2.%3.%4.%5.%6.%7.%8.%9"/>
        <w:lvlJc w:val="left"/>
        <w:pPr>
          <w:ind w:left="1584" w:hanging="1584"/>
        </w:pPr>
      </w:lvl>
    </w:lvlOverride>
  </w:num>
  <w:num w:numId="2">
    <w:abstractNumId w:val="55"/>
  </w:num>
  <w:num w:numId="3">
    <w:abstractNumId w:val="48"/>
  </w:num>
  <w:num w:numId="4">
    <w:abstractNumId w:val="24"/>
  </w:num>
  <w:num w:numId="5">
    <w:abstractNumId w:val="26"/>
  </w:num>
  <w:num w:numId="6">
    <w:abstractNumId w:val="22"/>
  </w:num>
  <w:num w:numId="7">
    <w:abstractNumId w:val="47"/>
  </w:num>
  <w:num w:numId="8">
    <w:abstractNumId w:val="1"/>
  </w:num>
  <w:num w:numId="9">
    <w:abstractNumId w:val="58"/>
  </w:num>
  <w:num w:numId="10">
    <w:abstractNumId w:val="43"/>
  </w:num>
  <w:num w:numId="11">
    <w:abstractNumId w:val="38"/>
  </w:num>
  <w:num w:numId="12">
    <w:abstractNumId w:val="30"/>
  </w:num>
  <w:num w:numId="13">
    <w:abstractNumId w:val="33"/>
  </w:num>
  <w:num w:numId="14">
    <w:abstractNumId w:val="42"/>
  </w:num>
  <w:num w:numId="15">
    <w:abstractNumId w:val="50"/>
  </w:num>
  <w:num w:numId="16">
    <w:abstractNumId w:val="56"/>
  </w:num>
  <w:num w:numId="17">
    <w:abstractNumId w:val="5"/>
  </w:num>
  <w:num w:numId="18">
    <w:abstractNumId w:val="6"/>
  </w:num>
  <w:num w:numId="19">
    <w:abstractNumId w:val="4"/>
  </w:num>
  <w:num w:numId="20">
    <w:abstractNumId w:val="7"/>
  </w:num>
  <w:num w:numId="21">
    <w:abstractNumId w:val="35"/>
  </w:num>
  <w:num w:numId="22">
    <w:abstractNumId w:val="28"/>
  </w:num>
  <w:num w:numId="23">
    <w:abstractNumId w:val="37"/>
  </w:num>
  <w:num w:numId="24">
    <w:abstractNumId w:val="45"/>
  </w:num>
  <w:num w:numId="25">
    <w:abstractNumId w:val="29"/>
  </w:num>
  <w:num w:numId="26">
    <w:abstractNumId w:val="34"/>
  </w:num>
  <w:num w:numId="27">
    <w:abstractNumId w:val="63"/>
  </w:num>
  <w:num w:numId="28">
    <w:abstractNumId w:val="49"/>
  </w:num>
  <w:num w:numId="29">
    <w:abstractNumId w:val="23"/>
  </w:num>
  <w:num w:numId="30">
    <w:abstractNumId w:val="21"/>
  </w:num>
  <w:num w:numId="31">
    <w:abstractNumId w:val="36"/>
  </w:num>
  <w:num w:numId="32">
    <w:abstractNumId w:val="57"/>
  </w:num>
  <w:num w:numId="33">
    <w:abstractNumId w:val="25"/>
  </w:num>
  <w:num w:numId="34">
    <w:abstractNumId w:val="31"/>
  </w:num>
  <w:num w:numId="35">
    <w:abstractNumId w:val="54"/>
  </w:num>
  <w:num w:numId="36">
    <w:abstractNumId w:val="40"/>
  </w:num>
  <w:num w:numId="37">
    <w:abstractNumId w:val="44"/>
  </w:num>
  <w:num w:numId="38">
    <w:abstractNumId w:val="61"/>
  </w:num>
  <w:num w:numId="39">
    <w:abstractNumId w:val="60"/>
  </w:num>
  <w:num w:numId="40">
    <w:abstractNumId w:val="41"/>
  </w:num>
  <w:num w:numId="41">
    <w:abstractNumId w:val="51"/>
  </w:num>
  <w:num w:numId="42">
    <w:abstractNumId w:val="27"/>
  </w:num>
  <w:num w:numId="43">
    <w:abstractNumId w:val="52"/>
  </w:num>
  <w:num w:numId="44">
    <w:abstractNumId w:val="33"/>
    <w:lvlOverride w:ilvl="0">
      <w:startOverride w:val="1"/>
    </w:lvlOverride>
  </w:num>
  <w:num w:numId="45">
    <w:abstractNumId w:val="8"/>
  </w:num>
  <w:num w:numId="46">
    <w:abstractNumId w:val="62"/>
  </w:num>
  <w:num w:numId="47">
    <w:abstractNumId w:val="59"/>
  </w:num>
  <w:num w:numId="48">
    <w:abstractNumId w:val="9"/>
  </w:num>
  <w:num w:numId="49">
    <w:abstractNumId w:val="10"/>
  </w:num>
  <w:num w:numId="50">
    <w:abstractNumId w:val="11"/>
  </w:num>
  <w:num w:numId="51">
    <w:abstractNumId w:val="12"/>
  </w:num>
  <w:num w:numId="52">
    <w:abstractNumId w:val="13"/>
  </w:num>
  <w:num w:numId="53">
    <w:abstractNumId w:val="14"/>
  </w:num>
  <w:num w:numId="54">
    <w:abstractNumId w:val="15"/>
  </w:num>
  <w:num w:numId="55">
    <w:abstractNumId w:val="16"/>
  </w:num>
  <w:num w:numId="56">
    <w:abstractNumId w:val="17"/>
  </w:num>
  <w:num w:numId="57">
    <w:abstractNumId w:val="53"/>
  </w:num>
  <w:num w:numId="58">
    <w:abstractNumId w:val="32"/>
  </w:num>
  <w:num w:numId="59">
    <w:abstractNumId w:val="46"/>
  </w:num>
  <w:num w:numId="60">
    <w:abstractNumId w:val="39"/>
  </w:num>
  <w:num w:numId="61">
    <w:abstractNumId w:val="18"/>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Formatting/>
  <w:defaultTabStop w:val="708"/>
  <w:autoHyphenation/>
  <w:hyphenationZone w:val="425"/>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A0D"/>
    <w:rsid w:val="00002625"/>
    <w:rsid w:val="000074DC"/>
    <w:rsid w:val="00010FA2"/>
    <w:rsid w:val="0001322A"/>
    <w:rsid w:val="0002252C"/>
    <w:rsid w:val="000234BB"/>
    <w:rsid w:val="000263B8"/>
    <w:rsid w:val="00027CC5"/>
    <w:rsid w:val="00031556"/>
    <w:rsid w:val="000346DE"/>
    <w:rsid w:val="0003606D"/>
    <w:rsid w:val="00036B48"/>
    <w:rsid w:val="000456BE"/>
    <w:rsid w:val="00047075"/>
    <w:rsid w:val="00047C9F"/>
    <w:rsid w:val="0005372D"/>
    <w:rsid w:val="000569A0"/>
    <w:rsid w:val="00056C2B"/>
    <w:rsid w:val="0006264E"/>
    <w:rsid w:val="0006677D"/>
    <w:rsid w:val="0007175D"/>
    <w:rsid w:val="00072BC8"/>
    <w:rsid w:val="000739D4"/>
    <w:rsid w:val="000743D2"/>
    <w:rsid w:val="00075BA7"/>
    <w:rsid w:val="00075F3A"/>
    <w:rsid w:val="0008192F"/>
    <w:rsid w:val="00082D99"/>
    <w:rsid w:val="000831D0"/>
    <w:rsid w:val="00084114"/>
    <w:rsid w:val="00085065"/>
    <w:rsid w:val="00085DED"/>
    <w:rsid w:val="00086BEF"/>
    <w:rsid w:val="000905DB"/>
    <w:rsid w:val="00091601"/>
    <w:rsid w:val="00092565"/>
    <w:rsid w:val="00092F07"/>
    <w:rsid w:val="00093EC9"/>
    <w:rsid w:val="0009404F"/>
    <w:rsid w:val="000A2135"/>
    <w:rsid w:val="000B2C68"/>
    <w:rsid w:val="000B3AA7"/>
    <w:rsid w:val="000C04DC"/>
    <w:rsid w:val="000C29C0"/>
    <w:rsid w:val="000C4C24"/>
    <w:rsid w:val="000C7E16"/>
    <w:rsid w:val="000D19FB"/>
    <w:rsid w:val="000D4086"/>
    <w:rsid w:val="000D744B"/>
    <w:rsid w:val="000E1DD9"/>
    <w:rsid w:val="000E3534"/>
    <w:rsid w:val="000F030A"/>
    <w:rsid w:val="000F5D57"/>
    <w:rsid w:val="00100965"/>
    <w:rsid w:val="001010CE"/>
    <w:rsid w:val="00101A0B"/>
    <w:rsid w:val="00112F4E"/>
    <w:rsid w:val="00114602"/>
    <w:rsid w:val="0011475D"/>
    <w:rsid w:val="001162AD"/>
    <w:rsid w:val="00121228"/>
    <w:rsid w:val="00123505"/>
    <w:rsid w:val="00125FB2"/>
    <w:rsid w:val="00130694"/>
    <w:rsid w:val="00131339"/>
    <w:rsid w:val="0013196E"/>
    <w:rsid w:val="00134151"/>
    <w:rsid w:val="001341F7"/>
    <w:rsid w:val="0014266D"/>
    <w:rsid w:val="00143E88"/>
    <w:rsid w:val="00146720"/>
    <w:rsid w:val="0014674A"/>
    <w:rsid w:val="00150802"/>
    <w:rsid w:val="00150945"/>
    <w:rsid w:val="001511CF"/>
    <w:rsid w:val="001517EE"/>
    <w:rsid w:val="001562E7"/>
    <w:rsid w:val="00156534"/>
    <w:rsid w:val="00157854"/>
    <w:rsid w:val="00165D04"/>
    <w:rsid w:val="00165F3D"/>
    <w:rsid w:val="001675ED"/>
    <w:rsid w:val="001720B7"/>
    <w:rsid w:val="001758E0"/>
    <w:rsid w:val="00176126"/>
    <w:rsid w:val="00176243"/>
    <w:rsid w:val="00180924"/>
    <w:rsid w:val="00184326"/>
    <w:rsid w:val="00185744"/>
    <w:rsid w:val="001857FD"/>
    <w:rsid w:val="001926E4"/>
    <w:rsid w:val="00192800"/>
    <w:rsid w:val="0019510A"/>
    <w:rsid w:val="001A28CC"/>
    <w:rsid w:val="001A5318"/>
    <w:rsid w:val="001A7682"/>
    <w:rsid w:val="001B1500"/>
    <w:rsid w:val="001B5B71"/>
    <w:rsid w:val="001B68BE"/>
    <w:rsid w:val="001B7F96"/>
    <w:rsid w:val="001C15F0"/>
    <w:rsid w:val="001C43DD"/>
    <w:rsid w:val="001C46D5"/>
    <w:rsid w:val="001D0A84"/>
    <w:rsid w:val="001D1786"/>
    <w:rsid w:val="001D235A"/>
    <w:rsid w:val="001D265B"/>
    <w:rsid w:val="001E2C7A"/>
    <w:rsid w:val="001F0851"/>
    <w:rsid w:val="001F3CAF"/>
    <w:rsid w:val="001F6DC8"/>
    <w:rsid w:val="00205013"/>
    <w:rsid w:val="0020724C"/>
    <w:rsid w:val="00216633"/>
    <w:rsid w:val="002206C0"/>
    <w:rsid w:val="002229FB"/>
    <w:rsid w:val="00225013"/>
    <w:rsid w:val="002252D0"/>
    <w:rsid w:val="00225EDB"/>
    <w:rsid w:val="0023144D"/>
    <w:rsid w:val="002378D8"/>
    <w:rsid w:val="00237C1B"/>
    <w:rsid w:val="00240E5A"/>
    <w:rsid w:val="00244DC3"/>
    <w:rsid w:val="00245789"/>
    <w:rsid w:val="0025770F"/>
    <w:rsid w:val="00261D76"/>
    <w:rsid w:val="00263DC4"/>
    <w:rsid w:val="00266C74"/>
    <w:rsid w:val="00273C84"/>
    <w:rsid w:val="002756EB"/>
    <w:rsid w:val="0027595A"/>
    <w:rsid w:val="00275DAD"/>
    <w:rsid w:val="00276847"/>
    <w:rsid w:val="0028103C"/>
    <w:rsid w:val="002816F4"/>
    <w:rsid w:val="00282F63"/>
    <w:rsid w:val="00283C07"/>
    <w:rsid w:val="00283CFB"/>
    <w:rsid w:val="00285F3A"/>
    <w:rsid w:val="00295C02"/>
    <w:rsid w:val="00297C99"/>
    <w:rsid w:val="002A62AA"/>
    <w:rsid w:val="002B0A53"/>
    <w:rsid w:val="002B2B9F"/>
    <w:rsid w:val="002B2C19"/>
    <w:rsid w:val="002B7910"/>
    <w:rsid w:val="002B7B58"/>
    <w:rsid w:val="002C2898"/>
    <w:rsid w:val="002C65AC"/>
    <w:rsid w:val="002D0400"/>
    <w:rsid w:val="002D0696"/>
    <w:rsid w:val="002D0E46"/>
    <w:rsid w:val="002D1095"/>
    <w:rsid w:val="002D22E3"/>
    <w:rsid w:val="002D7510"/>
    <w:rsid w:val="002E3961"/>
    <w:rsid w:val="002E3EB6"/>
    <w:rsid w:val="002E6517"/>
    <w:rsid w:val="002F4016"/>
    <w:rsid w:val="002F5494"/>
    <w:rsid w:val="002F6AB6"/>
    <w:rsid w:val="003020EA"/>
    <w:rsid w:val="00303EF7"/>
    <w:rsid w:val="00304820"/>
    <w:rsid w:val="0030772E"/>
    <w:rsid w:val="003077EC"/>
    <w:rsid w:val="003079BF"/>
    <w:rsid w:val="00310D73"/>
    <w:rsid w:val="00311CF0"/>
    <w:rsid w:val="003127DF"/>
    <w:rsid w:val="0031334E"/>
    <w:rsid w:val="00313538"/>
    <w:rsid w:val="003141DF"/>
    <w:rsid w:val="0032338C"/>
    <w:rsid w:val="00324477"/>
    <w:rsid w:val="003309BA"/>
    <w:rsid w:val="00331425"/>
    <w:rsid w:val="003326B0"/>
    <w:rsid w:val="003337F9"/>
    <w:rsid w:val="003426FF"/>
    <w:rsid w:val="00343F6F"/>
    <w:rsid w:val="00346B56"/>
    <w:rsid w:val="00350CAA"/>
    <w:rsid w:val="00352B1C"/>
    <w:rsid w:val="00352B63"/>
    <w:rsid w:val="00352F5E"/>
    <w:rsid w:val="0035304A"/>
    <w:rsid w:val="0035514F"/>
    <w:rsid w:val="003552F9"/>
    <w:rsid w:val="00360033"/>
    <w:rsid w:val="0036131C"/>
    <w:rsid w:val="0036497E"/>
    <w:rsid w:val="0037457B"/>
    <w:rsid w:val="00377651"/>
    <w:rsid w:val="0038143C"/>
    <w:rsid w:val="00382E6B"/>
    <w:rsid w:val="00386164"/>
    <w:rsid w:val="0038743D"/>
    <w:rsid w:val="003903D8"/>
    <w:rsid w:val="0039291E"/>
    <w:rsid w:val="00393F13"/>
    <w:rsid w:val="00394AF8"/>
    <w:rsid w:val="003962BA"/>
    <w:rsid w:val="003A005C"/>
    <w:rsid w:val="003A4883"/>
    <w:rsid w:val="003A5655"/>
    <w:rsid w:val="003A6BDD"/>
    <w:rsid w:val="003B1A38"/>
    <w:rsid w:val="003B5845"/>
    <w:rsid w:val="003C2502"/>
    <w:rsid w:val="003C4E26"/>
    <w:rsid w:val="003C6917"/>
    <w:rsid w:val="003D4F94"/>
    <w:rsid w:val="003D5849"/>
    <w:rsid w:val="003E17CF"/>
    <w:rsid w:val="003E589C"/>
    <w:rsid w:val="003F5371"/>
    <w:rsid w:val="003F6564"/>
    <w:rsid w:val="003F6C2F"/>
    <w:rsid w:val="00400FB9"/>
    <w:rsid w:val="00401F35"/>
    <w:rsid w:val="00407C35"/>
    <w:rsid w:val="00407EB6"/>
    <w:rsid w:val="00417A3D"/>
    <w:rsid w:val="0042025B"/>
    <w:rsid w:val="00421F22"/>
    <w:rsid w:val="00423910"/>
    <w:rsid w:val="004257CA"/>
    <w:rsid w:val="0042768D"/>
    <w:rsid w:val="0043101E"/>
    <w:rsid w:val="0043283A"/>
    <w:rsid w:val="00432F5A"/>
    <w:rsid w:val="004409AA"/>
    <w:rsid w:val="004474CD"/>
    <w:rsid w:val="004566AB"/>
    <w:rsid w:val="00457F86"/>
    <w:rsid w:val="00460728"/>
    <w:rsid w:val="00460E01"/>
    <w:rsid w:val="00461DD5"/>
    <w:rsid w:val="004645E7"/>
    <w:rsid w:val="0046606C"/>
    <w:rsid w:val="00470E16"/>
    <w:rsid w:val="004714EB"/>
    <w:rsid w:val="004755E2"/>
    <w:rsid w:val="00475CA4"/>
    <w:rsid w:val="00481348"/>
    <w:rsid w:val="0048172A"/>
    <w:rsid w:val="00482FF1"/>
    <w:rsid w:val="0048348E"/>
    <w:rsid w:val="004874B9"/>
    <w:rsid w:val="004910A4"/>
    <w:rsid w:val="0049196F"/>
    <w:rsid w:val="00493528"/>
    <w:rsid w:val="00493FFB"/>
    <w:rsid w:val="00495FED"/>
    <w:rsid w:val="00497522"/>
    <w:rsid w:val="004A3E91"/>
    <w:rsid w:val="004A678C"/>
    <w:rsid w:val="004B4BF7"/>
    <w:rsid w:val="004C2AF8"/>
    <w:rsid w:val="004C7513"/>
    <w:rsid w:val="004D0002"/>
    <w:rsid w:val="004D12BB"/>
    <w:rsid w:val="004D3887"/>
    <w:rsid w:val="004E0AF2"/>
    <w:rsid w:val="004E0C60"/>
    <w:rsid w:val="004E1424"/>
    <w:rsid w:val="004E1B00"/>
    <w:rsid w:val="004E519D"/>
    <w:rsid w:val="004E59DC"/>
    <w:rsid w:val="004F01D8"/>
    <w:rsid w:val="004F022B"/>
    <w:rsid w:val="00505434"/>
    <w:rsid w:val="00506042"/>
    <w:rsid w:val="00506BF5"/>
    <w:rsid w:val="0050727C"/>
    <w:rsid w:val="005102BD"/>
    <w:rsid w:val="00510EC3"/>
    <w:rsid w:val="00521E5C"/>
    <w:rsid w:val="00521FF1"/>
    <w:rsid w:val="00522E25"/>
    <w:rsid w:val="00525FE4"/>
    <w:rsid w:val="0052740F"/>
    <w:rsid w:val="0053247A"/>
    <w:rsid w:val="00534C2B"/>
    <w:rsid w:val="005350C1"/>
    <w:rsid w:val="00540176"/>
    <w:rsid w:val="005437F1"/>
    <w:rsid w:val="005500F8"/>
    <w:rsid w:val="005523D6"/>
    <w:rsid w:val="005574A3"/>
    <w:rsid w:val="00557F23"/>
    <w:rsid w:val="00572EBC"/>
    <w:rsid w:val="00575A2D"/>
    <w:rsid w:val="00576FF7"/>
    <w:rsid w:val="00577B10"/>
    <w:rsid w:val="00582377"/>
    <w:rsid w:val="005911D1"/>
    <w:rsid w:val="0059259E"/>
    <w:rsid w:val="005A2065"/>
    <w:rsid w:val="005A4825"/>
    <w:rsid w:val="005A4F1F"/>
    <w:rsid w:val="005A617A"/>
    <w:rsid w:val="005B0969"/>
    <w:rsid w:val="005B285E"/>
    <w:rsid w:val="005B3432"/>
    <w:rsid w:val="005B43DA"/>
    <w:rsid w:val="005B48FA"/>
    <w:rsid w:val="005B4951"/>
    <w:rsid w:val="005B4FF1"/>
    <w:rsid w:val="005C20E9"/>
    <w:rsid w:val="005C28AC"/>
    <w:rsid w:val="005C3BF1"/>
    <w:rsid w:val="005C461E"/>
    <w:rsid w:val="005D02EA"/>
    <w:rsid w:val="005D1B79"/>
    <w:rsid w:val="005D6273"/>
    <w:rsid w:val="005D6525"/>
    <w:rsid w:val="005E233A"/>
    <w:rsid w:val="005E249F"/>
    <w:rsid w:val="005E2631"/>
    <w:rsid w:val="005E33F9"/>
    <w:rsid w:val="005E5636"/>
    <w:rsid w:val="005F04A8"/>
    <w:rsid w:val="005F4849"/>
    <w:rsid w:val="005F4DA5"/>
    <w:rsid w:val="005F576A"/>
    <w:rsid w:val="005F600F"/>
    <w:rsid w:val="005F7856"/>
    <w:rsid w:val="005F7D47"/>
    <w:rsid w:val="006014C5"/>
    <w:rsid w:val="00606089"/>
    <w:rsid w:val="00613505"/>
    <w:rsid w:val="00617335"/>
    <w:rsid w:val="006178D4"/>
    <w:rsid w:val="00617B3E"/>
    <w:rsid w:val="00622253"/>
    <w:rsid w:val="0062324E"/>
    <w:rsid w:val="00625E23"/>
    <w:rsid w:val="0063606F"/>
    <w:rsid w:val="00637A80"/>
    <w:rsid w:val="0064008C"/>
    <w:rsid w:val="006402C2"/>
    <w:rsid w:val="006462AB"/>
    <w:rsid w:val="006476DB"/>
    <w:rsid w:val="0065503E"/>
    <w:rsid w:val="006556CA"/>
    <w:rsid w:val="00656FF0"/>
    <w:rsid w:val="006677C5"/>
    <w:rsid w:val="006678FA"/>
    <w:rsid w:val="00667F1D"/>
    <w:rsid w:val="00670BCB"/>
    <w:rsid w:val="00672989"/>
    <w:rsid w:val="00675A23"/>
    <w:rsid w:val="00677C90"/>
    <w:rsid w:val="00677DB2"/>
    <w:rsid w:val="00682B7F"/>
    <w:rsid w:val="00682D36"/>
    <w:rsid w:val="006914A8"/>
    <w:rsid w:val="00695E0B"/>
    <w:rsid w:val="006969AA"/>
    <w:rsid w:val="006A2923"/>
    <w:rsid w:val="006A5135"/>
    <w:rsid w:val="006A5B4A"/>
    <w:rsid w:val="006B0DAA"/>
    <w:rsid w:val="006B1E74"/>
    <w:rsid w:val="006B598F"/>
    <w:rsid w:val="006B74B5"/>
    <w:rsid w:val="006C2F4E"/>
    <w:rsid w:val="006C437C"/>
    <w:rsid w:val="006C570E"/>
    <w:rsid w:val="006C5C01"/>
    <w:rsid w:val="006D14D8"/>
    <w:rsid w:val="006E0A3F"/>
    <w:rsid w:val="006E5013"/>
    <w:rsid w:val="006F5380"/>
    <w:rsid w:val="006F57DB"/>
    <w:rsid w:val="00703506"/>
    <w:rsid w:val="00707BAE"/>
    <w:rsid w:val="007118F1"/>
    <w:rsid w:val="00711DBC"/>
    <w:rsid w:val="007137B4"/>
    <w:rsid w:val="0071604A"/>
    <w:rsid w:val="007176D4"/>
    <w:rsid w:val="0072058E"/>
    <w:rsid w:val="00720D2F"/>
    <w:rsid w:val="00725808"/>
    <w:rsid w:val="00727C66"/>
    <w:rsid w:val="00732D1D"/>
    <w:rsid w:val="00737D92"/>
    <w:rsid w:val="00742420"/>
    <w:rsid w:val="00742591"/>
    <w:rsid w:val="007428E7"/>
    <w:rsid w:val="00743B8D"/>
    <w:rsid w:val="007456AE"/>
    <w:rsid w:val="00753A6A"/>
    <w:rsid w:val="0075469C"/>
    <w:rsid w:val="00761983"/>
    <w:rsid w:val="0076516D"/>
    <w:rsid w:val="00765304"/>
    <w:rsid w:val="00765A1F"/>
    <w:rsid w:val="007671EF"/>
    <w:rsid w:val="0077034F"/>
    <w:rsid w:val="007710B5"/>
    <w:rsid w:val="007712B4"/>
    <w:rsid w:val="00771C3B"/>
    <w:rsid w:val="00774928"/>
    <w:rsid w:val="007805DB"/>
    <w:rsid w:val="00787E05"/>
    <w:rsid w:val="0079029F"/>
    <w:rsid w:val="00793B33"/>
    <w:rsid w:val="00795654"/>
    <w:rsid w:val="00795883"/>
    <w:rsid w:val="007A221F"/>
    <w:rsid w:val="007A4ACE"/>
    <w:rsid w:val="007A68EB"/>
    <w:rsid w:val="007A7F64"/>
    <w:rsid w:val="007B4174"/>
    <w:rsid w:val="007B5709"/>
    <w:rsid w:val="007C39F9"/>
    <w:rsid w:val="007C3C2B"/>
    <w:rsid w:val="007C446B"/>
    <w:rsid w:val="007D4BA3"/>
    <w:rsid w:val="007D7726"/>
    <w:rsid w:val="007E4867"/>
    <w:rsid w:val="007E5676"/>
    <w:rsid w:val="007F0A71"/>
    <w:rsid w:val="007F6543"/>
    <w:rsid w:val="00800A2B"/>
    <w:rsid w:val="0080248A"/>
    <w:rsid w:val="00813164"/>
    <w:rsid w:val="00813BF8"/>
    <w:rsid w:val="0082308E"/>
    <w:rsid w:val="0083036A"/>
    <w:rsid w:val="00830A6A"/>
    <w:rsid w:val="00834B95"/>
    <w:rsid w:val="0084126D"/>
    <w:rsid w:val="0084175B"/>
    <w:rsid w:val="008438F7"/>
    <w:rsid w:val="008439A2"/>
    <w:rsid w:val="00854937"/>
    <w:rsid w:val="00854EC7"/>
    <w:rsid w:val="00857E78"/>
    <w:rsid w:val="00870869"/>
    <w:rsid w:val="00872933"/>
    <w:rsid w:val="00876ED1"/>
    <w:rsid w:val="0088097F"/>
    <w:rsid w:val="00894A05"/>
    <w:rsid w:val="008A6C87"/>
    <w:rsid w:val="008B05E6"/>
    <w:rsid w:val="008B1DD4"/>
    <w:rsid w:val="008B50AB"/>
    <w:rsid w:val="008C1258"/>
    <w:rsid w:val="008C1DDE"/>
    <w:rsid w:val="008C37B1"/>
    <w:rsid w:val="008C4BE6"/>
    <w:rsid w:val="008C7015"/>
    <w:rsid w:val="008C7208"/>
    <w:rsid w:val="008C7DFC"/>
    <w:rsid w:val="008D170A"/>
    <w:rsid w:val="008D237B"/>
    <w:rsid w:val="008D374D"/>
    <w:rsid w:val="008D508B"/>
    <w:rsid w:val="008D5B4E"/>
    <w:rsid w:val="008D6EA7"/>
    <w:rsid w:val="008E4023"/>
    <w:rsid w:val="008E5945"/>
    <w:rsid w:val="008E5BEA"/>
    <w:rsid w:val="008F0B60"/>
    <w:rsid w:val="008F1314"/>
    <w:rsid w:val="008F29D4"/>
    <w:rsid w:val="008F3F72"/>
    <w:rsid w:val="00912E5C"/>
    <w:rsid w:val="00914455"/>
    <w:rsid w:val="009170BB"/>
    <w:rsid w:val="0092643A"/>
    <w:rsid w:val="00933DB8"/>
    <w:rsid w:val="00941ACA"/>
    <w:rsid w:val="009431D6"/>
    <w:rsid w:val="0094369E"/>
    <w:rsid w:val="00944185"/>
    <w:rsid w:val="00951122"/>
    <w:rsid w:val="0095147F"/>
    <w:rsid w:val="009515B3"/>
    <w:rsid w:val="009537B3"/>
    <w:rsid w:val="00953F8E"/>
    <w:rsid w:val="00957DFA"/>
    <w:rsid w:val="00960729"/>
    <w:rsid w:val="0097052D"/>
    <w:rsid w:val="00975C71"/>
    <w:rsid w:val="00975F5F"/>
    <w:rsid w:val="00977856"/>
    <w:rsid w:val="00986B4A"/>
    <w:rsid w:val="009927C8"/>
    <w:rsid w:val="00994F3D"/>
    <w:rsid w:val="009973AF"/>
    <w:rsid w:val="009A0416"/>
    <w:rsid w:val="009A42AF"/>
    <w:rsid w:val="009A5C99"/>
    <w:rsid w:val="009B38E9"/>
    <w:rsid w:val="009C0DDA"/>
    <w:rsid w:val="009C1E79"/>
    <w:rsid w:val="009C7DB5"/>
    <w:rsid w:val="009D0A97"/>
    <w:rsid w:val="009D25F6"/>
    <w:rsid w:val="009D52AF"/>
    <w:rsid w:val="009D7FE4"/>
    <w:rsid w:val="009E1206"/>
    <w:rsid w:val="009E2FCB"/>
    <w:rsid w:val="009F29CB"/>
    <w:rsid w:val="009F2ADF"/>
    <w:rsid w:val="009F2C2D"/>
    <w:rsid w:val="009F4766"/>
    <w:rsid w:val="009F4E9A"/>
    <w:rsid w:val="009F5301"/>
    <w:rsid w:val="009F5D17"/>
    <w:rsid w:val="00A0364D"/>
    <w:rsid w:val="00A12F85"/>
    <w:rsid w:val="00A14378"/>
    <w:rsid w:val="00A245EE"/>
    <w:rsid w:val="00A251E2"/>
    <w:rsid w:val="00A26DD9"/>
    <w:rsid w:val="00A32938"/>
    <w:rsid w:val="00A334BD"/>
    <w:rsid w:val="00A354C0"/>
    <w:rsid w:val="00A406E9"/>
    <w:rsid w:val="00A42205"/>
    <w:rsid w:val="00A4305B"/>
    <w:rsid w:val="00A4539F"/>
    <w:rsid w:val="00A4787D"/>
    <w:rsid w:val="00A50B61"/>
    <w:rsid w:val="00A533D2"/>
    <w:rsid w:val="00A61C9C"/>
    <w:rsid w:val="00A63D85"/>
    <w:rsid w:val="00A64619"/>
    <w:rsid w:val="00A66651"/>
    <w:rsid w:val="00A7216C"/>
    <w:rsid w:val="00A74F6B"/>
    <w:rsid w:val="00A76555"/>
    <w:rsid w:val="00A770D6"/>
    <w:rsid w:val="00A804A5"/>
    <w:rsid w:val="00A810C4"/>
    <w:rsid w:val="00A83D67"/>
    <w:rsid w:val="00A86506"/>
    <w:rsid w:val="00A86867"/>
    <w:rsid w:val="00A86B51"/>
    <w:rsid w:val="00A86FDB"/>
    <w:rsid w:val="00A8795D"/>
    <w:rsid w:val="00A905FB"/>
    <w:rsid w:val="00A907D6"/>
    <w:rsid w:val="00A953CA"/>
    <w:rsid w:val="00A9549E"/>
    <w:rsid w:val="00AA02B3"/>
    <w:rsid w:val="00AA1957"/>
    <w:rsid w:val="00AA3F53"/>
    <w:rsid w:val="00AA6F61"/>
    <w:rsid w:val="00AB1A12"/>
    <w:rsid w:val="00AB40E7"/>
    <w:rsid w:val="00AB7734"/>
    <w:rsid w:val="00AC6D04"/>
    <w:rsid w:val="00AC6E4C"/>
    <w:rsid w:val="00AD0C10"/>
    <w:rsid w:val="00AD203F"/>
    <w:rsid w:val="00AD635B"/>
    <w:rsid w:val="00AD7A85"/>
    <w:rsid w:val="00AD7FB5"/>
    <w:rsid w:val="00AE1481"/>
    <w:rsid w:val="00AE1594"/>
    <w:rsid w:val="00AE7AF4"/>
    <w:rsid w:val="00AF24BC"/>
    <w:rsid w:val="00AF34C6"/>
    <w:rsid w:val="00AF7152"/>
    <w:rsid w:val="00B06064"/>
    <w:rsid w:val="00B0644E"/>
    <w:rsid w:val="00B11964"/>
    <w:rsid w:val="00B120C6"/>
    <w:rsid w:val="00B124B8"/>
    <w:rsid w:val="00B144E9"/>
    <w:rsid w:val="00B153C0"/>
    <w:rsid w:val="00B222CF"/>
    <w:rsid w:val="00B22E97"/>
    <w:rsid w:val="00B24DBC"/>
    <w:rsid w:val="00B26C1B"/>
    <w:rsid w:val="00B350AF"/>
    <w:rsid w:val="00B35261"/>
    <w:rsid w:val="00B36DFA"/>
    <w:rsid w:val="00B37CA7"/>
    <w:rsid w:val="00B45388"/>
    <w:rsid w:val="00B45483"/>
    <w:rsid w:val="00B465F4"/>
    <w:rsid w:val="00B5391A"/>
    <w:rsid w:val="00B545DF"/>
    <w:rsid w:val="00B57D30"/>
    <w:rsid w:val="00B64F16"/>
    <w:rsid w:val="00B70C6D"/>
    <w:rsid w:val="00B747C6"/>
    <w:rsid w:val="00B8083B"/>
    <w:rsid w:val="00B90A8C"/>
    <w:rsid w:val="00B90FA9"/>
    <w:rsid w:val="00B93C8A"/>
    <w:rsid w:val="00B957B4"/>
    <w:rsid w:val="00B96583"/>
    <w:rsid w:val="00BA3AC9"/>
    <w:rsid w:val="00BB1108"/>
    <w:rsid w:val="00BB20F7"/>
    <w:rsid w:val="00BB2E23"/>
    <w:rsid w:val="00BB3DD1"/>
    <w:rsid w:val="00BB74B5"/>
    <w:rsid w:val="00BD0D8C"/>
    <w:rsid w:val="00BD0F14"/>
    <w:rsid w:val="00BD6A7C"/>
    <w:rsid w:val="00BD6E34"/>
    <w:rsid w:val="00BE030D"/>
    <w:rsid w:val="00BE077B"/>
    <w:rsid w:val="00BF0FD4"/>
    <w:rsid w:val="00C005D6"/>
    <w:rsid w:val="00C05520"/>
    <w:rsid w:val="00C178C9"/>
    <w:rsid w:val="00C22E40"/>
    <w:rsid w:val="00C248B9"/>
    <w:rsid w:val="00C248CC"/>
    <w:rsid w:val="00C35DAF"/>
    <w:rsid w:val="00C41892"/>
    <w:rsid w:val="00C4241E"/>
    <w:rsid w:val="00C447C5"/>
    <w:rsid w:val="00C46006"/>
    <w:rsid w:val="00C50AB2"/>
    <w:rsid w:val="00C51734"/>
    <w:rsid w:val="00C52DF1"/>
    <w:rsid w:val="00C531EB"/>
    <w:rsid w:val="00C53935"/>
    <w:rsid w:val="00C54306"/>
    <w:rsid w:val="00C57AEC"/>
    <w:rsid w:val="00C60F5E"/>
    <w:rsid w:val="00C67099"/>
    <w:rsid w:val="00C73EC2"/>
    <w:rsid w:val="00C7421A"/>
    <w:rsid w:val="00C769A4"/>
    <w:rsid w:val="00C8366A"/>
    <w:rsid w:val="00C92EEB"/>
    <w:rsid w:val="00C93101"/>
    <w:rsid w:val="00C94812"/>
    <w:rsid w:val="00C95225"/>
    <w:rsid w:val="00CA0AD1"/>
    <w:rsid w:val="00CA17A8"/>
    <w:rsid w:val="00CA1874"/>
    <w:rsid w:val="00CB0BB9"/>
    <w:rsid w:val="00CB0E51"/>
    <w:rsid w:val="00CB51D8"/>
    <w:rsid w:val="00CC2815"/>
    <w:rsid w:val="00CC6A50"/>
    <w:rsid w:val="00CD5A44"/>
    <w:rsid w:val="00CD70D0"/>
    <w:rsid w:val="00CE12A1"/>
    <w:rsid w:val="00CE3D4E"/>
    <w:rsid w:val="00CE72D2"/>
    <w:rsid w:val="00CF3653"/>
    <w:rsid w:val="00CF7B58"/>
    <w:rsid w:val="00D00501"/>
    <w:rsid w:val="00D01A0D"/>
    <w:rsid w:val="00D0306E"/>
    <w:rsid w:val="00D06BDE"/>
    <w:rsid w:val="00D11F6B"/>
    <w:rsid w:val="00D15AEB"/>
    <w:rsid w:val="00D15C73"/>
    <w:rsid w:val="00D1708D"/>
    <w:rsid w:val="00D23CBC"/>
    <w:rsid w:val="00D347F2"/>
    <w:rsid w:val="00D34B6F"/>
    <w:rsid w:val="00D34E5F"/>
    <w:rsid w:val="00D50625"/>
    <w:rsid w:val="00D56BCA"/>
    <w:rsid w:val="00D6084B"/>
    <w:rsid w:val="00D60E73"/>
    <w:rsid w:val="00D62424"/>
    <w:rsid w:val="00D70EDC"/>
    <w:rsid w:val="00D82B95"/>
    <w:rsid w:val="00D84877"/>
    <w:rsid w:val="00D86341"/>
    <w:rsid w:val="00D87196"/>
    <w:rsid w:val="00D913CF"/>
    <w:rsid w:val="00D94868"/>
    <w:rsid w:val="00D94979"/>
    <w:rsid w:val="00DA48CD"/>
    <w:rsid w:val="00DB02F1"/>
    <w:rsid w:val="00DB31B4"/>
    <w:rsid w:val="00DB4CB7"/>
    <w:rsid w:val="00DB4FDE"/>
    <w:rsid w:val="00DC0674"/>
    <w:rsid w:val="00DC4C84"/>
    <w:rsid w:val="00DD016D"/>
    <w:rsid w:val="00DD1D20"/>
    <w:rsid w:val="00DD2229"/>
    <w:rsid w:val="00DD2A8B"/>
    <w:rsid w:val="00DD3469"/>
    <w:rsid w:val="00DD416D"/>
    <w:rsid w:val="00DD7293"/>
    <w:rsid w:val="00DE1F9E"/>
    <w:rsid w:val="00DE2639"/>
    <w:rsid w:val="00DE5B5C"/>
    <w:rsid w:val="00DF7C00"/>
    <w:rsid w:val="00DF7C7C"/>
    <w:rsid w:val="00E1633C"/>
    <w:rsid w:val="00E22506"/>
    <w:rsid w:val="00E30B51"/>
    <w:rsid w:val="00E32783"/>
    <w:rsid w:val="00E37C55"/>
    <w:rsid w:val="00E40F24"/>
    <w:rsid w:val="00E419F0"/>
    <w:rsid w:val="00E42546"/>
    <w:rsid w:val="00E447C8"/>
    <w:rsid w:val="00E45FAA"/>
    <w:rsid w:val="00E510F7"/>
    <w:rsid w:val="00E52E18"/>
    <w:rsid w:val="00E53CAC"/>
    <w:rsid w:val="00E60DE8"/>
    <w:rsid w:val="00E6132A"/>
    <w:rsid w:val="00E65097"/>
    <w:rsid w:val="00E74140"/>
    <w:rsid w:val="00E74C6D"/>
    <w:rsid w:val="00E8650C"/>
    <w:rsid w:val="00E91EF8"/>
    <w:rsid w:val="00E9211F"/>
    <w:rsid w:val="00E923E7"/>
    <w:rsid w:val="00E93D0B"/>
    <w:rsid w:val="00EA40FE"/>
    <w:rsid w:val="00EA5D06"/>
    <w:rsid w:val="00EB01AC"/>
    <w:rsid w:val="00EB0D12"/>
    <w:rsid w:val="00EB1A9A"/>
    <w:rsid w:val="00EB292E"/>
    <w:rsid w:val="00EB2C44"/>
    <w:rsid w:val="00EB6F4E"/>
    <w:rsid w:val="00EC35A9"/>
    <w:rsid w:val="00EC3932"/>
    <w:rsid w:val="00EC6486"/>
    <w:rsid w:val="00EC790B"/>
    <w:rsid w:val="00EC7D7C"/>
    <w:rsid w:val="00ED18C0"/>
    <w:rsid w:val="00ED1DD7"/>
    <w:rsid w:val="00ED412D"/>
    <w:rsid w:val="00ED432A"/>
    <w:rsid w:val="00ED6202"/>
    <w:rsid w:val="00EE16B5"/>
    <w:rsid w:val="00EE16E5"/>
    <w:rsid w:val="00EE1FE6"/>
    <w:rsid w:val="00EE2DD9"/>
    <w:rsid w:val="00EE499A"/>
    <w:rsid w:val="00EE5145"/>
    <w:rsid w:val="00EE67C2"/>
    <w:rsid w:val="00EE6D93"/>
    <w:rsid w:val="00EF46C3"/>
    <w:rsid w:val="00F023DD"/>
    <w:rsid w:val="00F06958"/>
    <w:rsid w:val="00F06C06"/>
    <w:rsid w:val="00F07DB7"/>
    <w:rsid w:val="00F1227C"/>
    <w:rsid w:val="00F1476C"/>
    <w:rsid w:val="00F15F06"/>
    <w:rsid w:val="00F16DB4"/>
    <w:rsid w:val="00F21480"/>
    <w:rsid w:val="00F31C5B"/>
    <w:rsid w:val="00F35548"/>
    <w:rsid w:val="00F35E4F"/>
    <w:rsid w:val="00F36266"/>
    <w:rsid w:val="00F3785B"/>
    <w:rsid w:val="00F4236D"/>
    <w:rsid w:val="00F54853"/>
    <w:rsid w:val="00F61442"/>
    <w:rsid w:val="00F61E3E"/>
    <w:rsid w:val="00F6367D"/>
    <w:rsid w:val="00F64AF7"/>
    <w:rsid w:val="00F67D9B"/>
    <w:rsid w:val="00F7266E"/>
    <w:rsid w:val="00F73464"/>
    <w:rsid w:val="00F73DC7"/>
    <w:rsid w:val="00F833D1"/>
    <w:rsid w:val="00F84BA1"/>
    <w:rsid w:val="00F9232E"/>
    <w:rsid w:val="00F93AF4"/>
    <w:rsid w:val="00F967AA"/>
    <w:rsid w:val="00F970CE"/>
    <w:rsid w:val="00FA19BE"/>
    <w:rsid w:val="00FA6136"/>
    <w:rsid w:val="00FB21FE"/>
    <w:rsid w:val="00FB2F4A"/>
    <w:rsid w:val="00FB53FF"/>
    <w:rsid w:val="00FC3040"/>
    <w:rsid w:val="00FC54EE"/>
    <w:rsid w:val="00FC78F2"/>
    <w:rsid w:val="00FD0816"/>
    <w:rsid w:val="00FD096A"/>
    <w:rsid w:val="00FE06F9"/>
    <w:rsid w:val="00FE41CF"/>
    <w:rsid w:val="00FE4716"/>
    <w:rsid w:val="00FE6291"/>
    <w:rsid w:val="00FF0FCC"/>
    <w:rsid w:val="0487D4A8"/>
    <w:rsid w:val="2818A670"/>
    <w:rsid w:val="39E4993C"/>
    <w:rsid w:val="3E15072D"/>
    <w:rsid w:val="62E8DF44"/>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EFE2DE9"/>
  <w15:docId w15:val="{9271FC05-5565-45AF-B994-674195483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iPriority="0"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A2065"/>
    <w:pPr>
      <w:autoSpaceDE w:val="0"/>
      <w:autoSpaceDN w:val="0"/>
      <w:adjustRightInd w:val="0"/>
      <w:spacing w:before="120" w:after="0" w:line="288" w:lineRule="auto"/>
      <w:jc w:val="both"/>
    </w:pPr>
    <w:rPr>
      <w:rFonts w:ascii="Arial" w:eastAsia="Times New Roman" w:hAnsi="Arial" w:cs="Arial"/>
      <w:color w:val="000000"/>
      <w:sz w:val="24"/>
      <w:szCs w:val="23"/>
      <w:lang w:eastAsia="de-DE"/>
    </w:rPr>
  </w:style>
  <w:style w:type="paragraph" w:styleId="berschrift1">
    <w:name w:val="heading 1"/>
    <w:basedOn w:val="Standard"/>
    <w:next w:val="Standard"/>
    <w:link w:val="berschrift1Zchn"/>
    <w:qFormat/>
    <w:rsid w:val="005A2065"/>
    <w:pPr>
      <w:keepNext/>
      <w:keepLines/>
      <w:numPr>
        <w:numId w:val="1"/>
      </w:numPr>
      <w:spacing w:before="480" w:after="240"/>
      <w:contextualSpacing/>
      <w:outlineLvl w:val="0"/>
    </w:pPr>
    <w:rPr>
      <w:rFonts w:eastAsiaTheme="majorEastAsia"/>
      <w:b/>
      <w:bCs/>
      <w:sz w:val="28"/>
      <w:szCs w:val="28"/>
    </w:rPr>
  </w:style>
  <w:style w:type="paragraph" w:styleId="berschrift2">
    <w:name w:val="heading 2"/>
    <w:basedOn w:val="Standard"/>
    <w:next w:val="Standard"/>
    <w:link w:val="berschrift2Zchn"/>
    <w:unhideWhenUsed/>
    <w:qFormat/>
    <w:rsid w:val="00D01A0D"/>
    <w:pPr>
      <w:keepNext/>
      <w:keepLines/>
      <w:numPr>
        <w:ilvl w:val="1"/>
        <w:numId w:val="1"/>
      </w:numPr>
      <w:spacing w:before="200"/>
      <w:outlineLvl w:val="1"/>
    </w:pPr>
    <w:rPr>
      <w:rFonts w:eastAsiaTheme="majorEastAsia"/>
      <w:b/>
      <w:bCs/>
      <w:sz w:val="26"/>
      <w:szCs w:val="26"/>
    </w:rPr>
  </w:style>
  <w:style w:type="paragraph" w:styleId="berschrift3">
    <w:name w:val="heading 3"/>
    <w:basedOn w:val="Standard"/>
    <w:next w:val="Standard"/>
    <w:link w:val="berschrift3Zchn"/>
    <w:unhideWhenUsed/>
    <w:qFormat/>
    <w:rsid w:val="00D01A0D"/>
    <w:pPr>
      <w:keepNext/>
      <w:keepLines/>
      <w:numPr>
        <w:ilvl w:val="2"/>
        <w:numId w:val="1"/>
      </w:numPr>
      <w:spacing w:before="200" w:line="271" w:lineRule="auto"/>
      <w:outlineLvl w:val="2"/>
    </w:pPr>
    <w:rPr>
      <w:rFonts w:eastAsiaTheme="majorEastAsia"/>
      <w:b/>
      <w:bCs/>
    </w:rPr>
  </w:style>
  <w:style w:type="paragraph" w:styleId="berschrift4">
    <w:name w:val="heading 4"/>
    <w:basedOn w:val="Standard"/>
    <w:next w:val="Standard"/>
    <w:link w:val="berschrift4Zchn"/>
    <w:unhideWhenUsed/>
    <w:qFormat/>
    <w:rsid w:val="00D01A0D"/>
    <w:pPr>
      <w:keepNext/>
      <w:keepLines/>
      <w:numPr>
        <w:ilvl w:val="3"/>
        <w:numId w:val="1"/>
      </w:numPr>
      <w:spacing w:before="200"/>
      <w:ind w:left="1077" w:hanging="1077"/>
      <w:outlineLvl w:val="3"/>
    </w:pPr>
    <w:rPr>
      <w:rFonts w:eastAsiaTheme="majorEastAsia"/>
      <w:b/>
      <w:bCs/>
      <w:iCs/>
    </w:rPr>
  </w:style>
  <w:style w:type="paragraph" w:styleId="berschrift5">
    <w:name w:val="heading 5"/>
    <w:basedOn w:val="Standard"/>
    <w:next w:val="Standard"/>
    <w:link w:val="berschrift5Zchn"/>
    <w:unhideWhenUsed/>
    <w:qFormat/>
    <w:rsid w:val="00D01A0D"/>
    <w:pPr>
      <w:keepNext/>
      <w:keepLines/>
      <w:numPr>
        <w:ilvl w:val="4"/>
        <w:numId w:val="1"/>
      </w:numPr>
      <w:spacing w:before="200"/>
      <w:ind w:left="1009" w:hanging="1009"/>
      <w:outlineLvl w:val="4"/>
    </w:pPr>
    <w:rPr>
      <w:rFonts w:eastAsiaTheme="majorEastAsia"/>
      <w:b/>
      <w:bCs/>
      <w:color w:val="auto"/>
    </w:rPr>
  </w:style>
  <w:style w:type="paragraph" w:styleId="berschrift6">
    <w:name w:val="heading 6"/>
    <w:basedOn w:val="Standard"/>
    <w:next w:val="Standard"/>
    <w:link w:val="berschrift6Zchn"/>
    <w:unhideWhenUsed/>
    <w:qFormat/>
    <w:rsid w:val="00D01A0D"/>
    <w:pPr>
      <w:numPr>
        <w:ilvl w:val="5"/>
        <w:numId w:val="1"/>
      </w:numPr>
      <w:spacing w:line="271" w:lineRule="auto"/>
      <w:outlineLvl w:val="5"/>
    </w:pPr>
    <w:rPr>
      <w:rFonts w:asciiTheme="majorHAnsi" w:eastAsiaTheme="majorEastAsia" w:hAnsiTheme="majorHAnsi" w:cstheme="majorBidi"/>
      <w:b/>
      <w:bCs/>
      <w:i/>
      <w:iCs/>
      <w:color w:val="7F7F7F" w:themeColor="text1" w:themeTint="80"/>
    </w:rPr>
  </w:style>
  <w:style w:type="paragraph" w:styleId="berschrift7">
    <w:name w:val="heading 7"/>
    <w:basedOn w:val="Standard"/>
    <w:next w:val="Standard"/>
    <w:link w:val="berschrift7Zchn"/>
    <w:unhideWhenUsed/>
    <w:qFormat/>
    <w:rsid w:val="00D01A0D"/>
    <w:pPr>
      <w:numPr>
        <w:ilvl w:val="6"/>
        <w:numId w:val="1"/>
      </w:numPr>
      <w:outlineLvl w:val="6"/>
    </w:pPr>
    <w:rPr>
      <w:rFonts w:asciiTheme="majorHAnsi" w:eastAsiaTheme="majorEastAsia" w:hAnsiTheme="majorHAnsi" w:cstheme="majorBidi"/>
      <w:i/>
      <w:iCs/>
    </w:rPr>
  </w:style>
  <w:style w:type="paragraph" w:styleId="berschrift8">
    <w:name w:val="heading 8"/>
    <w:basedOn w:val="Standard"/>
    <w:next w:val="Standard"/>
    <w:link w:val="berschrift8Zchn"/>
    <w:unhideWhenUsed/>
    <w:qFormat/>
    <w:rsid w:val="00D01A0D"/>
    <w:pPr>
      <w:numPr>
        <w:ilvl w:val="7"/>
        <w:numId w:val="1"/>
      </w:numPr>
      <w:outlineLvl w:val="7"/>
    </w:pPr>
    <w:rPr>
      <w:rFonts w:asciiTheme="majorHAnsi" w:eastAsiaTheme="majorEastAsia" w:hAnsiTheme="majorHAnsi" w:cstheme="majorBidi"/>
      <w:sz w:val="20"/>
      <w:szCs w:val="20"/>
    </w:rPr>
  </w:style>
  <w:style w:type="paragraph" w:styleId="berschrift9">
    <w:name w:val="heading 9"/>
    <w:basedOn w:val="Standard"/>
    <w:next w:val="Standard"/>
    <w:link w:val="berschrift9Zchn"/>
    <w:unhideWhenUsed/>
    <w:qFormat/>
    <w:rsid w:val="00D01A0D"/>
    <w:pPr>
      <w:numPr>
        <w:ilvl w:val="8"/>
        <w:numId w:val="1"/>
      </w:numPr>
      <w:outlineLvl w:val="8"/>
    </w:pPr>
    <w:rPr>
      <w:rFonts w:asciiTheme="majorHAnsi" w:eastAsiaTheme="majorEastAsia" w:hAnsiTheme="majorHAnsi" w:cstheme="majorBidi"/>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5A2065"/>
    <w:rPr>
      <w:rFonts w:ascii="Arial" w:eastAsiaTheme="majorEastAsia" w:hAnsi="Arial" w:cs="Arial"/>
      <w:b/>
      <w:bCs/>
      <w:color w:val="000000"/>
      <w:sz w:val="28"/>
      <w:szCs w:val="28"/>
      <w:lang w:eastAsia="de-DE"/>
    </w:rPr>
  </w:style>
  <w:style w:type="character" w:customStyle="1" w:styleId="berschrift2Zchn">
    <w:name w:val="Überschrift 2 Zchn"/>
    <w:basedOn w:val="Absatz-Standardschriftart"/>
    <w:link w:val="berschrift2"/>
    <w:rsid w:val="00D01A0D"/>
    <w:rPr>
      <w:rFonts w:ascii="Arial" w:eastAsiaTheme="majorEastAsia" w:hAnsi="Arial" w:cs="Arial"/>
      <w:b/>
      <w:bCs/>
      <w:color w:val="000000"/>
      <w:sz w:val="26"/>
      <w:szCs w:val="26"/>
      <w:lang w:eastAsia="de-DE"/>
    </w:rPr>
  </w:style>
  <w:style w:type="character" w:customStyle="1" w:styleId="berschrift3Zchn">
    <w:name w:val="Überschrift 3 Zchn"/>
    <w:basedOn w:val="Absatz-Standardschriftart"/>
    <w:link w:val="berschrift3"/>
    <w:rsid w:val="00D01A0D"/>
    <w:rPr>
      <w:rFonts w:ascii="Arial" w:eastAsiaTheme="majorEastAsia" w:hAnsi="Arial" w:cs="Arial"/>
      <w:b/>
      <w:bCs/>
      <w:color w:val="000000"/>
      <w:sz w:val="24"/>
      <w:szCs w:val="23"/>
      <w:lang w:eastAsia="de-DE"/>
    </w:rPr>
  </w:style>
  <w:style w:type="character" w:customStyle="1" w:styleId="berschrift4Zchn">
    <w:name w:val="Überschrift 4 Zchn"/>
    <w:basedOn w:val="Absatz-Standardschriftart"/>
    <w:link w:val="berschrift4"/>
    <w:rsid w:val="00D01A0D"/>
    <w:rPr>
      <w:rFonts w:ascii="Arial" w:eastAsiaTheme="majorEastAsia" w:hAnsi="Arial" w:cs="Arial"/>
      <w:b/>
      <w:bCs/>
      <w:iCs/>
      <w:color w:val="000000"/>
      <w:sz w:val="24"/>
      <w:szCs w:val="23"/>
      <w:lang w:eastAsia="de-DE"/>
    </w:rPr>
  </w:style>
  <w:style w:type="character" w:customStyle="1" w:styleId="berschrift5Zchn">
    <w:name w:val="Überschrift 5 Zchn"/>
    <w:basedOn w:val="Absatz-Standardschriftart"/>
    <w:link w:val="berschrift5"/>
    <w:rsid w:val="00D01A0D"/>
    <w:rPr>
      <w:rFonts w:ascii="Arial" w:eastAsiaTheme="majorEastAsia" w:hAnsi="Arial" w:cs="Arial"/>
      <w:b/>
      <w:bCs/>
      <w:sz w:val="24"/>
      <w:szCs w:val="23"/>
      <w:lang w:eastAsia="de-DE"/>
    </w:rPr>
  </w:style>
  <w:style w:type="character" w:customStyle="1" w:styleId="berschrift6Zchn">
    <w:name w:val="Überschrift 6 Zchn"/>
    <w:basedOn w:val="Absatz-Standardschriftart"/>
    <w:link w:val="berschrift6"/>
    <w:rsid w:val="00D01A0D"/>
    <w:rPr>
      <w:rFonts w:asciiTheme="majorHAnsi" w:eastAsiaTheme="majorEastAsia" w:hAnsiTheme="majorHAnsi" w:cstheme="majorBidi"/>
      <w:b/>
      <w:bCs/>
      <w:i/>
      <w:iCs/>
      <w:color w:val="7F7F7F" w:themeColor="text1" w:themeTint="80"/>
      <w:sz w:val="24"/>
      <w:szCs w:val="23"/>
      <w:lang w:eastAsia="de-DE"/>
    </w:rPr>
  </w:style>
  <w:style w:type="character" w:customStyle="1" w:styleId="berschrift7Zchn">
    <w:name w:val="Überschrift 7 Zchn"/>
    <w:basedOn w:val="Absatz-Standardschriftart"/>
    <w:link w:val="berschrift7"/>
    <w:rsid w:val="00D01A0D"/>
    <w:rPr>
      <w:rFonts w:asciiTheme="majorHAnsi" w:eastAsiaTheme="majorEastAsia" w:hAnsiTheme="majorHAnsi" w:cstheme="majorBidi"/>
      <w:i/>
      <w:iCs/>
      <w:color w:val="000000"/>
      <w:sz w:val="24"/>
      <w:szCs w:val="23"/>
      <w:lang w:eastAsia="de-DE"/>
    </w:rPr>
  </w:style>
  <w:style w:type="character" w:customStyle="1" w:styleId="berschrift8Zchn">
    <w:name w:val="Überschrift 8 Zchn"/>
    <w:basedOn w:val="Absatz-Standardschriftart"/>
    <w:link w:val="berschrift8"/>
    <w:rsid w:val="00D01A0D"/>
    <w:rPr>
      <w:rFonts w:asciiTheme="majorHAnsi" w:eastAsiaTheme="majorEastAsia" w:hAnsiTheme="majorHAnsi" w:cstheme="majorBidi"/>
      <w:color w:val="000000"/>
      <w:sz w:val="20"/>
      <w:szCs w:val="20"/>
      <w:lang w:eastAsia="de-DE"/>
    </w:rPr>
  </w:style>
  <w:style w:type="character" w:customStyle="1" w:styleId="berschrift9Zchn">
    <w:name w:val="Überschrift 9 Zchn"/>
    <w:basedOn w:val="Absatz-Standardschriftart"/>
    <w:link w:val="berschrift9"/>
    <w:rsid w:val="00D01A0D"/>
    <w:rPr>
      <w:rFonts w:asciiTheme="majorHAnsi" w:eastAsiaTheme="majorEastAsia" w:hAnsiTheme="majorHAnsi" w:cstheme="majorBidi"/>
      <w:i/>
      <w:iCs/>
      <w:color w:val="000000"/>
      <w:spacing w:val="5"/>
      <w:sz w:val="20"/>
      <w:szCs w:val="20"/>
      <w:lang w:eastAsia="de-DE"/>
    </w:rPr>
  </w:style>
  <w:style w:type="paragraph" w:styleId="Titel">
    <w:name w:val="Title"/>
    <w:basedOn w:val="Standard"/>
    <w:next w:val="Standard"/>
    <w:link w:val="TitelZchn"/>
    <w:qFormat/>
    <w:rsid w:val="00D01A0D"/>
    <w:pPr>
      <w:autoSpaceDE/>
      <w:autoSpaceDN/>
      <w:adjustRightInd/>
      <w:spacing w:before="0" w:after="60"/>
      <w:jc w:val="center"/>
      <w:outlineLvl w:val="0"/>
    </w:pPr>
    <w:rPr>
      <w:rFonts w:cs="Times New Roman"/>
      <w:b/>
      <w:color w:val="auto"/>
      <w:kern w:val="28"/>
      <w:sz w:val="40"/>
      <w:szCs w:val="20"/>
      <w:lang w:eastAsia="en-US"/>
    </w:rPr>
  </w:style>
  <w:style w:type="character" w:customStyle="1" w:styleId="TitelZchn">
    <w:name w:val="Titel Zchn"/>
    <w:basedOn w:val="Absatz-Standardschriftart"/>
    <w:link w:val="Titel"/>
    <w:rsid w:val="00D01A0D"/>
    <w:rPr>
      <w:rFonts w:ascii="Arial" w:eastAsia="Times New Roman" w:hAnsi="Arial" w:cs="Times New Roman"/>
      <w:b/>
      <w:kern w:val="28"/>
      <w:sz w:val="40"/>
      <w:szCs w:val="20"/>
    </w:rPr>
  </w:style>
  <w:style w:type="paragraph" w:styleId="Untertitel">
    <w:name w:val="Subtitle"/>
    <w:basedOn w:val="Standard"/>
    <w:next w:val="Standard"/>
    <w:link w:val="UntertitelZchn"/>
    <w:uiPriority w:val="11"/>
    <w:qFormat/>
    <w:rsid w:val="00D01A0D"/>
    <w:pPr>
      <w:spacing w:after="600"/>
    </w:pPr>
    <w:rPr>
      <w:rFonts w:asciiTheme="majorHAnsi" w:eastAsiaTheme="majorEastAsia" w:hAnsiTheme="majorHAnsi" w:cstheme="majorBidi"/>
      <w:i/>
      <w:iCs/>
      <w:spacing w:val="13"/>
      <w:szCs w:val="24"/>
    </w:rPr>
  </w:style>
  <w:style w:type="character" w:customStyle="1" w:styleId="UntertitelZchn">
    <w:name w:val="Untertitel Zchn"/>
    <w:basedOn w:val="Absatz-Standardschriftart"/>
    <w:link w:val="Untertitel"/>
    <w:uiPriority w:val="11"/>
    <w:rsid w:val="00D01A0D"/>
    <w:rPr>
      <w:rFonts w:asciiTheme="majorHAnsi" w:eastAsiaTheme="majorEastAsia" w:hAnsiTheme="majorHAnsi" w:cstheme="majorBidi"/>
      <w:i/>
      <w:iCs/>
      <w:color w:val="000000"/>
      <w:spacing w:val="13"/>
      <w:sz w:val="24"/>
      <w:szCs w:val="24"/>
      <w:lang w:eastAsia="de-DE"/>
    </w:rPr>
  </w:style>
  <w:style w:type="paragraph" w:styleId="Sprechblasentext">
    <w:name w:val="Balloon Text"/>
    <w:basedOn w:val="Standard"/>
    <w:link w:val="SprechblasentextZchn"/>
    <w:semiHidden/>
    <w:unhideWhenUsed/>
    <w:rsid w:val="00D01A0D"/>
    <w:rPr>
      <w:rFonts w:ascii="Tahoma" w:hAnsi="Tahoma" w:cs="Tahoma"/>
      <w:sz w:val="16"/>
      <w:szCs w:val="16"/>
    </w:rPr>
  </w:style>
  <w:style w:type="character" w:customStyle="1" w:styleId="SprechblasentextZchn">
    <w:name w:val="Sprechblasentext Zchn"/>
    <w:basedOn w:val="Absatz-Standardschriftart"/>
    <w:link w:val="Sprechblasentext"/>
    <w:semiHidden/>
    <w:rsid w:val="00D01A0D"/>
    <w:rPr>
      <w:rFonts w:ascii="Tahoma" w:eastAsia="Times New Roman" w:hAnsi="Tahoma" w:cs="Tahoma"/>
      <w:color w:val="000000"/>
      <w:sz w:val="16"/>
      <w:szCs w:val="16"/>
      <w:lang w:eastAsia="de-DE"/>
    </w:rPr>
  </w:style>
  <w:style w:type="paragraph" w:styleId="Kopfzeile">
    <w:name w:val="header"/>
    <w:basedOn w:val="Standard"/>
    <w:link w:val="KopfzeileZchn"/>
    <w:unhideWhenUsed/>
    <w:rsid w:val="00D01A0D"/>
    <w:pPr>
      <w:tabs>
        <w:tab w:val="center" w:pos="4536"/>
        <w:tab w:val="right" w:pos="9072"/>
      </w:tabs>
    </w:pPr>
  </w:style>
  <w:style w:type="character" w:customStyle="1" w:styleId="KopfzeileZchn">
    <w:name w:val="Kopfzeile Zchn"/>
    <w:basedOn w:val="Absatz-Standardschriftart"/>
    <w:link w:val="Kopfzeile"/>
    <w:rsid w:val="00D01A0D"/>
    <w:rPr>
      <w:rFonts w:ascii="Arial" w:eastAsia="Times New Roman" w:hAnsi="Arial" w:cs="Arial"/>
      <w:color w:val="000000"/>
      <w:sz w:val="24"/>
      <w:szCs w:val="23"/>
      <w:lang w:eastAsia="de-DE"/>
    </w:rPr>
  </w:style>
  <w:style w:type="paragraph" w:styleId="Fuzeile">
    <w:name w:val="footer"/>
    <w:basedOn w:val="Standard"/>
    <w:link w:val="FuzeileZchn"/>
    <w:unhideWhenUsed/>
    <w:rsid w:val="00D01A0D"/>
    <w:pPr>
      <w:tabs>
        <w:tab w:val="center" w:pos="4536"/>
        <w:tab w:val="right" w:pos="9072"/>
      </w:tabs>
    </w:pPr>
  </w:style>
  <w:style w:type="character" w:customStyle="1" w:styleId="FuzeileZchn">
    <w:name w:val="Fußzeile Zchn"/>
    <w:basedOn w:val="Absatz-Standardschriftart"/>
    <w:link w:val="Fuzeile"/>
    <w:rsid w:val="00D01A0D"/>
    <w:rPr>
      <w:rFonts w:ascii="Arial" w:eastAsia="Times New Roman" w:hAnsi="Arial" w:cs="Arial"/>
      <w:color w:val="000000"/>
      <w:sz w:val="24"/>
      <w:szCs w:val="23"/>
      <w:lang w:eastAsia="de-DE"/>
    </w:rPr>
  </w:style>
  <w:style w:type="table" w:styleId="Tabellenraster">
    <w:name w:val="Table Grid"/>
    <w:basedOn w:val="NormaleTabelle"/>
    <w:rsid w:val="00D01A0D"/>
    <w:pPr>
      <w:spacing w:after="0" w:line="240" w:lineRule="auto"/>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qFormat/>
    <w:rsid w:val="00D01A0D"/>
    <w:rPr>
      <w:b/>
      <w:bCs/>
    </w:rPr>
  </w:style>
  <w:style w:type="character" w:styleId="Hervorhebung">
    <w:name w:val="Emphasis"/>
    <w:qFormat/>
    <w:rsid w:val="00D01A0D"/>
    <w:rPr>
      <w:b/>
      <w:bCs/>
      <w:i/>
      <w:iCs/>
      <w:spacing w:val="10"/>
      <w:bdr w:val="none" w:sz="0" w:space="0" w:color="auto"/>
      <w:shd w:val="clear" w:color="auto" w:fill="auto"/>
    </w:rPr>
  </w:style>
  <w:style w:type="paragraph" w:styleId="KeinLeerraum">
    <w:name w:val="No Spacing"/>
    <w:basedOn w:val="Standard"/>
    <w:uiPriority w:val="1"/>
    <w:qFormat/>
    <w:rsid w:val="00D01A0D"/>
  </w:style>
  <w:style w:type="paragraph" w:styleId="Listenabsatz">
    <w:name w:val="List Paragraph"/>
    <w:basedOn w:val="Standard"/>
    <w:qFormat/>
    <w:rsid w:val="00D01A0D"/>
    <w:pPr>
      <w:ind w:left="720"/>
      <w:contextualSpacing/>
    </w:pPr>
  </w:style>
  <w:style w:type="paragraph" w:styleId="Zitat">
    <w:name w:val="Quote"/>
    <w:basedOn w:val="Standard"/>
    <w:next w:val="Standard"/>
    <w:link w:val="ZitatZchn"/>
    <w:uiPriority w:val="29"/>
    <w:qFormat/>
    <w:rsid w:val="00D01A0D"/>
    <w:pPr>
      <w:spacing w:before="200"/>
      <w:ind w:left="360" w:right="360"/>
    </w:pPr>
    <w:rPr>
      <w:i/>
      <w:iCs/>
    </w:rPr>
  </w:style>
  <w:style w:type="character" w:customStyle="1" w:styleId="ZitatZchn">
    <w:name w:val="Zitat Zchn"/>
    <w:basedOn w:val="Absatz-Standardschriftart"/>
    <w:link w:val="Zitat"/>
    <w:uiPriority w:val="29"/>
    <w:rsid w:val="00D01A0D"/>
    <w:rPr>
      <w:rFonts w:ascii="Arial" w:eastAsia="Times New Roman" w:hAnsi="Arial" w:cs="Arial"/>
      <w:i/>
      <w:iCs/>
      <w:color w:val="000000"/>
      <w:sz w:val="24"/>
      <w:szCs w:val="23"/>
      <w:lang w:eastAsia="de-DE"/>
    </w:rPr>
  </w:style>
  <w:style w:type="paragraph" w:styleId="IntensivesZitat">
    <w:name w:val="Intense Quote"/>
    <w:basedOn w:val="Standard"/>
    <w:next w:val="Standard"/>
    <w:link w:val="IntensivesZitatZchn"/>
    <w:uiPriority w:val="30"/>
    <w:qFormat/>
    <w:rsid w:val="00D01A0D"/>
    <w:pPr>
      <w:pBdr>
        <w:bottom w:val="single" w:sz="4" w:space="1" w:color="auto"/>
      </w:pBdr>
      <w:spacing w:before="200" w:after="280"/>
      <w:ind w:left="1008" w:right="1152"/>
    </w:pPr>
    <w:rPr>
      <w:b/>
      <w:bCs/>
      <w:i/>
      <w:iCs/>
    </w:rPr>
  </w:style>
  <w:style w:type="character" w:customStyle="1" w:styleId="IntensivesZitatZchn">
    <w:name w:val="Intensives Zitat Zchn"/>
    <w:basedOn w:val="Absatz-Standardschriftart"/>
    <w:link w:val="IntensivesZitat"/>
    <w:uiPriority w:val="30"/>
    <w:rsid w:val="00D01A0D"/>
    <w:rPr>
      <w:rFonts w:ascii="Arial" w:eastAsia="Times New Roman" w:hAnsi="Arial" w:cs="Arial"/>
      <w:b/>
      <w:bCs/>
      <w:i/>
      <w:iCs/>
      <w:color w:val="000000"/>
      <w:sz w:val="24"/>
      <w:szCs w:val="23"/>
      <w:lang w:eastAsia="de-DE"/>
    </w:rPr>
  </w:style>
  <w:style w:type="character" w:styleId="SchwacheHervorhebung">
    <w:name w:val="Subtle Emphasis"/>
    <w:uiPriority w:val="19"/>
    <w:qFormat/>
    <w:rsid w:val="00D01A0D"/>
    <w:rPr>
      <w:i/>
      <w:iCs/>
    </w:rPr>
  </w:style>
  <w:style w:type="character" w:styleId="IntensiveHervorhebung">
    <w:name w:val="Intense Emphasis"/>
    <w:uiPriority w:val="21"/>
    <w:qFormat/>
    <w:rsid w:val="00D01A0D"/>
    <w:rPr>
      <w:b/>
      <w:bCs/>
    </w:rPr>
  </w:style>
  <w:style w:type="character" w:styleId="SchwacherVerweis">
    <w:name w:val="Subtle Reference"/>
    <w:uiPriority w:val="31"/>
    <w:qFormat/>
    <w:rsid w:val="00D01A0D"/>
    <w:rPr>
      <w:smallCaps/>
    </w:rPr>
  </w:style>
  <w:style w:type="character" w:styleId="IntensiverVerweis">
    <w:name w:val="Intense Reference"/>
    <w:uiPriority w:val="32"/>
    <w:qFormat/>
    <w:rsid w:val="00D01A0D"/>
    <w:rPr>
      <w:smallCaps/>
      <w:spacing w:val="5"/>
      <w:u w:val="single"/>
    </w:rPr>
  </w:style>
  <w:style w:type="character" w:styleId="Buchtitel">
    <w:name w:val="Book Title"/>
    <w:uiPriority w:val="33"/>
    <w:qFormat/>
    <w:rsid w:val="00D01A0D"/>
    <w:rPr>
      <w:i/>
      <w:iCs/>
      <w:smallCaps/>
      <w:spacing w:val="5"/>
    </w:rPr>
  </w:style>
  <w:style w:type="paragraph" w:styleId="Verzeichnis1">
    <w:name w:val="toc 1"/>
    <w:basedOn w:val="Standard"/>
    <w:next w:val="Standard"/>
    <w:autoRedefine/>
    <w:uiPriority w:val="39"/>
    <w:unhideWhenUsed/>
    <w:rsid w:val="00D01A0D"/>
    <w:pPr>
      <w:spacing w:after="100"/>
      <w:jc w:val="left"/>
    </w:pPr>
  </w:style>
  <w:style w:type="paragraph" w:styleId="Verzeichnis2">
    <w:name w:val="toc 2"/>
    <w:basedOn w:val="Standard"/>
    <w:next w:val="Standard"/>
    <w:autoRedefine/>
    <w:uiPriority w:val="39"/>
    <w:unhideWhenUsed/>
    <w:rsid w:val="00D01A0D"/>
    <w:pPr>
      <w:spacing w:after="100"/>
      <w:ind w:left="230"/>
      <w:jc w:val="left"/>
    </w:pPr>
  </w:style>
  <w:style w:type="paragraph" w:styleId="Verzeichnis3">
    <w:name w:val="toc 3"/>
    <w:basedOn w:val="Standard"/>
    <w:next w:val="Standard"/>
    <w:autoRedefine/>
    <w:uiPriority w:val="39"/>
    <w:unhideWhenUsed/>
    <w:rsid w:val="00D01A0D"/>
    <w:pPr>
      <w:spacing w:after="100"/>
      <w:ind w:left="460"/>
      <w:jc w:val="left"/>
    </w:pPr>
  </w:style>
  <w:style w:type="character" w:styleId="Hyperlink">
    <w:name w:val="Hyperlink"/>
    <w:basedOn w:val="Absatz-Standardschriftart"/>
    <w:uiPriority w:val="99"/>
    <w:unhideWhenUsed/>
    <w:rsid w:val="00D01A0D"/>
    <w:rPr>
      <w:color w:val="0563C1" w:themeColor="hyperlink"/>
      <w:u w:val="single"/>
    </w:rPr>
  </w:style>
  <w:style w:type="paragraph" w:customStyle="1" w:styleId="berschrift1ohneNummer">
    <w:name w:val="Überschrift 1 ohne Nummer"/>
    <w:basedOn w:val="berschrift1"/>
    <w:qFormat/>
    <w:rsid w:val="005A2065"/>
    <w:pPr>
      <w:numPr>
        <w:numId w:val="0"/>
      </w:numPr>
      <w:ind w:left="432" w:hanging="432"/>
    </w:pPr>
  </w:style>
  <w:style w:type="paragraph" w:styleId="Beschriftung">
    <w:name w:val="caption"/>
    <w:basedOn w:val="Standard"/>
    <w:next w:val="Standard"/>
    <w:unhideWhenUsed/>
    <w:qFormat/>
    <w:rsid w:val="00D01A0D"/>
    <w:pPr>
      <w:autoSpaceDE/>
      <w:autoSpaceDN/>
      <w:adjustRightInd/>
      <w:spacing w:before="0" w:after="200"/>
      <w:jc w:val="center"/>
    </w:pPr>
    <w:rPr>
      <w:rFonts w:asciiTheme="minorHAnsi" w:eastAsiaTheme="minorHAnsi" w:hAnsiTheme="minorHAnsi" w:cstheme="minorBidi"/>
      <w:b/>
      <w:bCs/>
      <w:noProof/>
      <w:color w:val="auto"/>
      <w:sz w:val="18"/>
      <w:szCs w:val="18"/>
      <w:lang w:eastAsia="en-US"/>
    </w:rPr>
  </w:style>
  <w:style w:type="character" w:customStyle="1" w:styleId="TextkrperZchn">
    <w:name w:val="Textkörper Zchn"/>
    <w:aliases w:val="Body Text Char Zchn"/>
    <w:basedOn w:val="Absatz-Standardschriftart"/>
    <w:link w:val="Textkrper"/>
    <w:semiHidden/>
    <w:rsid w:val="00D01A0D"/>
    <w:rPr>
      <w:rFonts w:ascii="Times New Roman" w:eastAsia="Times New Roman" w:hAnsi="Times New Roman" w:cs="Times New Roman"/>
      <w:color w:val="000000"/>
      <w:sz w:val="20"/>
      <w:szCs w:val="20"/>
      <w:lang w:eastAsia="de-DE"/>
    </w:rPr>
  </w:style>
  <w:style w:type="paragraph" w:styleId="Textkrper">
    <w:name w:val="Body Text"/>
    <w:aliases w:val="Body Text Char"/>
    <w:basedOn w:val="Standard"/>
    <w:next w:val="Standard"/>
    <w:link w:val="TextkrperZchn"/>
    <w:unhideWhenUsed/>
    <w:rsid w:val="00D01A0D"/>
    <w:pPr>
      <w:autoSpaceDE/>
      <w:autoSpaceDN/>
      <w:adjustRightInd/>
      <w:spacing w:before="0" w:after="120"/>
      <w:jc w:val="left"/>
    </w:pPr>
    <w:rPr>
      <w:rFonts w:ascii="Times New Roman" w:hAnsi="Times New Roman" w:cs="Times New Roman"/>
      <w:sz w:val="20"/>
      <w:szCs w:val="20"/>
    </w:rPr>
  </w:style>
  <w:style w:type="character" w:customStyle="1" w:styleId="Fu-EndnotenberschriftZchn">
    <w:name w:val="Fuß/-Endnotenüberschrift Zchn"/>
    <w:basedOn w:val="Absatz-Standardschriftart"/>
    <w:link w:val="Fu-Endnotenberschrift"/>
    <w:semiHidden/>
    <w:rsid w:val="00D01A0D"/>
    <w:rPr>
      <w:rFonts w:ascii="Times New Roman" w:eastAsia="Times New Roman" w:hAnsi="Times New Roman" w:cs="Times New Roman"/>
      <w:color w:val="000000"/>
      <w:sz w:val="20"/>
      <w:szCs w:val="20"/>
      <w:lang w:eastAsia="de-DE"/>
    </w:rPr>
  </w:style>
  <w:style w:type="paragraph" w:styleId="Fu-Endnotenberschrift">
    <w:name w:val="Note Heading"/>
    <w:basedOn w:val="Standard"/>
    <w:next w:val="Standard"/>
    <w:link w:val="Fu-EndnotenberschriftZchn"/>
    <w:semiHidden/>
    <w:unhideWhenUsed/>
    <w:rsid w:val="00D01A0D"/>
    <w:pPr>
      <w:autoSpaceDE/>
      <w:autoSpaceDN/>
      <w:adjustRightInd/>
      <w:spacing w:before="0"/>
      <w:jc w:val="left"/>
    </w:pPr>
    <w:rPr>
      <w:rFonts w:ascii="Times New Roman" w:hAnsi="Times New Roman" w:cs="Times New Roman"/>
      <w:sz w:val="20"/>
      <w:szCs w:val="20"/>
    </w:rPr>
  </w:style>
  <w:style w:type="character" w:customStyle="1" w:styleId="Textkrper2Zchn">
    <w:name w:val="Textkörper 2 Zchn"/>
    <w:basedOn w:val="Absatz-Standardschriftart"/>
    <w:link w:val="Textkrper2"/>
    <w:rsid w:val="00D01A0D"/>
    <w:rPr>
      <w:rFonts w:ascii="Times New Roman" w:eastAsia="Times New Roman" w:hAnsi="Times New Roman" w:cs="Times New Roman"/>
      <w:color w:val="000000"/>
      <w:sz w:val="18"/>
      <w:szCs w:val="18"/>
      <w:lang w:eastAsia="de-DE"/>
    </w:rPr>
  </w:style>
  <w:style w:type="paragraph" w:styleId="Textkrper2">
    <w:name w:val="Body Text 2"/>
    <w:basedOn w:val="Standard"/>
    <w:next w:val="Standard"/>
    <w:link w:val="Textkrper2Zchn"/>
    <w:unhideWhenUsed/>
    <w:rsid w:val="00D01A0D"/>
    <w:pPr>
      <w:autoSpaceDE/>
      <w:autoSpaceDN/>
      <w:adjustRightInd/>
      <w:spacing w:before="0" w:after="120" w:line="480" w:lineRule="auto"/>
      <w:jc w:val="left"/>
    </w:pPr>
    <w:rPr>
      <w:rFonts w:ascii="Times New Roman" w:hAnsi="Times New Roman" w:cs="Times New Roman"/>
      <w:sz w:val="18"/>
      <w:szCs w:val="18"/>
    </w:rPr>
  </w:style>
  <w:style w:type="character" w:customStyle="1" w:styleId="Textkrper3Zchn">
    <w:name w:val="Textkörper 3 Zchn"/>
    <w:basedOn w:val="Absatz-Standardschriftart"/>
    <w:link w:val="Textkrper3"/>
    <w:semiHidden/>
    <w:rsid w:val="00D01A0D"/>
    <w:rPr>
      <w:rFonts w:ascii="Times New Roman" w:eastAsia="Times New Roman" w:hAnsi="Times New Roman" w:cs="Times New Roman"/>
      <w:color w:val="000000"/>
      <w:sz w:val="16"/>
      <w:szCs w:val="16"/>
      <w:lang w:eastAsia="de-DE"/>
    </w:rPr>
  </w:style>
  <w:style w:type="paragraph" w:styleId="Textkrper3">
    <w:name w:val="Body Text 3"/>
    <w:basedOn w:val="Standard"/>
    <w:next w:val="Standard"/>
    <w:link w:val="Textkrper3Zchn"/>
    <w:semiHidden/>
    <w:unhideWhenUsed/>
    <w:rsid w:val="00D01A0D"/>
    <w:pPr>
      <w:autoSpaceDE/>
      <w:autoSpaceDN/>
      <w:adjustRightInd/>
      <w:spacing w:before="0" w:after="120"/>
      <w:jc w:val="left"/>
    </w:pPr>
    <w:rPr>
      <w:rFonts w:ascii="Times New Roman" w:hAnsi="Times New Roman" w:cs="Times New Roman"/>
      <w:sz w:val="16"/>
      <w:szCs w:val="16"/>
    </w:rPr>
  </w:style>
  <w:style w:type="character" w:customStyle="1" w:styleId="NurTextZchn">
    <w:name w:val="Nur Text Zchn"/>
    <w:basedOn w:val="Absatz-Standardschriftart"/>
    <w:link w:val="NurText"/>
    <w:semiHidden/>
    <w:rsid w:val="00D01A0D"/>
    <w:rPr>
      <w:rFonts w:ascii="Arial" w:eastAsia="Arial" w:hAnsi="Arial" w:cs="Arial"/>
      <w:color w:val="000000"/>
      <w:sz w:val="20"/>
      <w:szCs w:val="20"/>
      <w:lang w:eastAsia="de-DE"/>
    </w:rPr>
  </w:style>
  <w:style w:type="paragraph" w:styleId="NurText">
    <w:name w:val="Plain Text"/>
    <w:basedOn w:val="Standard"/>
    <w:link w:val="NurTextZchn"/>
    <w:semiHidden/>
    <w:unhideWhenUsed/>
    <w:rsid w:val="00D01A0D"/>
    <w:pPr>
      <w:autoSpaceDE/>
      <w:autoSpaceDN/>
      <w:adjustRightInd/>
      <w:spacing w:before="0"/>
      <w:jc w:val="left"/>
    </w:pPr>
    <w:rPr>
      <w:rFonts w:eastAsia="Arial"/>
      <w:sz w:val="20"/>
      <w:szCs w:val="20"/>
    </w:rPr>
  </w:style>
  <w:style w:type="paragraph" w:customStyle="1" w:styleId="3-EADoku">
    <w:name w:val="Ü3-EADoku"/>
    <w:basedOn w:val="berschrift3"/>
    <w:rsid w:val="00D01A0D"/>
    <w:rPr>
      <w:noProof/>
    </w:rPr>
  </w:style>
  <w:style w:type="paragraph" w:customStyle="1" w:styleId="2-EADoku">
    <w:name w:val="Ü2-EADoku"/>
    <w:basedOn w:val="berschrift2"/>
    <w:rsid w:val="00D01A0D"/>
  </w:style>
  <w:style w:type="paragraph" w:customStyle="1" w:styleId="4-EADoku">
    <w:name w:val="Ü4-EADoku"/>
    <w:basedOn w:val="berschrift4"/>
    <w:rsid w:val="00D01A0D"/>
    <w:pPr>
      <w:ind w:left="864" w:hanging="864"/>
    </w:pPr>
    <w:rPr>
      <w:noProof/>
    </w:rPr>
  </w:style>
  <w:style w:type="table" w:customStyle="1" w:styleId="Gitternetztabelle4Akzent11">
    <w:name w:val="Gitternetztabelle 4 – Akzent 11"/>
    <w:basedOn w:val="NormaleTabelle"/>
    <w:uiPriority w:val="49"/>
    <w:rsid w:val="00D01A0D"/>
    <w:pPr>
      <w:spacing w:after="0" w:line="240" w:lineRule="auto"/>
    </w:pPr>
    <w:rPr>
      <w:rFonts w:eastAsiaTheme="minorEastAsia"/>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Abbildungsverzeichnis">
    <w:name w:val="table of figures"/>
    <w:basedOn w:val="Standard"/>
    <w:next w:val="Standard"/>
    <w:uiPriority w:val="99"/>
    <w:unhideWhenUsed/>
    <w:rsid w:val="00D01A0D"/>
  </w:style>
  <w:style w:type="character" w:styleId="Kommentarzeichen">
    <w:name w:val="annotation reference"/>
    <w:basedOn w:val="Absatz-Standardschriftart"/>
    <w:semiHidden/>
    <w:unhideWhenUsed/>
    <w:rsid w:val="00D01A0D"/>
    <w:rPr>
      <w:sz w:val="16"/>
      <w:szCs w:val="16"/>
    </w:rPr>
  </w:style>
  <w:style w:type="paragraph" w:styleId="Kommentartext">
    <w:name w:val="annotation text"/>
    <w:basedOn w:val="Standard"/>
    <w:link w:val="KommentartextZchn"/>
    <w:unhideWhenUsed/>
    <w:rsid w:val="00D01A0D"/>
    <w:pPr>
      <w:spacing w:line="240" w:lineRule="auto"/>
    </w:pPr>
    <w:rPr>
      <w:sz w:val="20"/>
      <w:szCs w:val="20"/>
    </w:rPr>
  </w:style>
  <w:style w:type="character" w:customStyle="1" w:styleId="KommentartextZchn">
    <w:name w:val="Kommentartext Zchn"/>
    <w:basedOn w:val="Absatz-Standardschriftart"/>
    <w:link w:val="Kommentartext"/>
    <w:rsid w:val="00D01A0D"/>
    <w:rPr>
      <w:rFonts w:ascii="Arial" w:eastAsia="Times New Roman" w:hAnsi="Arial" w:cs="Arial"/>
      <w:color w:val="000000"/>
      <w:sz w:val="20"/>
      <w:szCs w:val="20"/>
      <w:lang w:eastAsia="de-DE"/>
    </w:rPr>
  </w:style>
  <w:style w:type="character" w:customStyle="1" w:styleId="KommentarthemaZchn">
    <w:name w:val="Kommentarthema Zchn"/>
    <w:basedOn w:val="KommentartextZchn"/>
    <w:link w:val="Kommentarthema"/>
    <w:semiHidden/>
    <w:rsid w:val="00D01A0D"/>
    <w:rPr>
      <w:rFonts w:ascii="Arial" w:eastAsia="Times New Roman" w:hAnsi="Arial" w:cs="Arial"/>
      <w:b/>
      <w:bCs/>
      <w:color w:val="000000"/>
      <w:sz w:val="20"/>
      <w:szCs w:val="20"/>
      <w:lang w:eastAsia="de-DE"/>
    </w:rPr>
  </w:style>
  <w:style w:type="paragraph" w:styleId="Kommentarthema">
    <w:name w:val="annotation subject"/>
    <w:basedOn w:val="Kommentartext"/>
    <w:next w:val="Kommentartext"/>
    <w:link w:val="KommentarthemaZchn"/>
    <w:semiHidden/>
    <w:unhideWhenUsed/>
    <w:rsid w:val="00D01A0D"/>
    <w:rPr>
      <w:b/>
      <w:bCs/>
    </w:rPr>
  </w:style>
  <w:style w:type="table" w:customStyle="1" w:styleId="Listentabelle3Akzent11">
    <w:name w:val="Listentabelle 3 – Akzent 11"/>
    <w:basedOn w:val="NormaleTabelle"/>
    <w:uiPriority w:val="48"/>
    <w:rsid w:val="00854EC7"/>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customStyle="1" w:styleId="Listentabelle3Akzent31">
    <w:name w:val="Listentabelle 3 – Akzent 31"/>
    <w:basedOn w:val="NormaleTabelle"/>
    <w:uiPriority w:val="48"/>
    <w:rsid w:val="00854EC7"/>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character" w:customStyle="1" w:styleId="Erwhnung1">
    <w:name w:val="Erwähnung1"/>
    <w:basedOn w:val="Absatz-Standardschriftart"/>
    <w:uiPriority w:val="99"/>
    <w:semiHidden/>
    <w:unhideWhenUsed/>
    <w:rsid w:val="00B747C6"/>
    <w:rPr>
      <w:color w:val="2B579A"/>
      <w:shd w:val="clear" w:color="auto" w:fill="E6E6E6"/>
    </w:rPr>
  </w:style>
  <w:style w:type="paragraph" w:styleId="Literaturverzeichnis">
    <w:name w:val="Bibliography"/>
    <w:basedOn w:val="Standard"/>
    <w:next w:val="Standard"/>
    <w:uiPriority w:val="37"/>
    <w:unhideWhenUsed/>
    <w:rsid w:val="00EF46C3"/>
  </w:style>
  <w:style w:type="character" w:styleId="Seitenzahl">
    <w:name w:val="page number"/>
    <w:basedOn w:val="Absatz-Standardschriftart"/>
    <w:rsid w:val="00ED432A"/>
  </w:style>
  <w:style w:type="paragraph" w:styleId="Blocktext">
    <w:name w:val="Block Text"/>
    <w:basedOn w:val="Standard"/>
    <w:rsid w:val="00ED432A"/>
    <w:pPr>
      <w:autoSpaceDE/>
      <w:autoSpaceDN/>
      <w:adjustRightInd/>
      <w:spacing w:after="120" w:line="240" w:lineRule="auto"/>
      <w:ind w:left="355" w:right="284"/>
    </w:pPr>
    <w:rPr>
      <w:rFonts w:cs="Times New Roman"/>
      <w:color w:val="auto"/>
      <w:sz w:val="20"/>
      <w:szCs w:val="20"/>
      <w:lang w:val="en-GB"/>
    </w:rPr>
  </w:style>
  <w:style w:type="character" w:customStyle="1" w:styleId="BesuchterHyperlink">
    <w:name w:val="BesuchterHyperlink"/>
    <w:rsid w:val="00ED432A"/>
    <w:rPr>
      <w:color w:val="800080"/>
      <w:u w:val="single"/>
    </w:rPr>
  </w:style>
  <w:style w:type="paragraph" w:customStyle="1" w:styleId="VDADeck1">
    <w:name w:val="VDA_Deck1"/>
    <w:basedOn w:val="Standard"/>
    <w:rsid w:val="00ED432A"/>
    <w:pPr>
      <w:autoSpaceDE/>
      <w:autoSpaceDN/>
      <w:adjustRightInd/>
      <w:spacing w:before="60" w:after="60" w:line="240" w:lineRule="auto"/>
      <w:jc w:val="center"/>
    </w:pPr>
    <w:rPr>
      <w:rFonts w:cs="Times New Roman"/>
      <w:b/>
      <w:color w:val="auto"/>
      <w:sz w:val="44"/>
      <w:szCs w:val="24"/>
      <w:lang w:val="en-GB"/>
    </w:rPr>
  </w:style>
  <w:style w:type="paragraph" w:customStyle="1" w:styleId="VDADeck2">
    <w:name w:val="VDA_Deck2"/>
    <w:basedOn w:val="VDADeck1"/>
    <w:rsid w:val="00ED432A"/>
    <w:rPr>
      <w:b w:val="0"/>
      <w:sz w:val="28"/>
    </w:rPr>
  </w:style>
  <w:style w:type="paragraph" w:customStyle="1" w:styleId="VDABlocktext">
    <w:name w:val="VDA_Blocktext"/>
    <w:basedOn w:val="Standard"/>
    <w:rsid w:val="00ED432A"/>
    <w:pPr>
      <w:autoSpaceDE/>
      <w:autoSpaceDN/>
      <w:adjustRightInd/>
      <w:spacing w:line="240" w:lineRule="auto"/>
    </w:pPr>
    <w:rPr>
      <w:rFonts w:cs="Times New Roman"/>
      <w:color w:val="auto"/>
      <w:szCs w:val="24"/>
      <w:lang w:val="en-GB"/>
    </w:rPr>
  </w:style>
  <w:style w:type="paragraph" w:customStyle="1" w:styleId="TextBlock">
    <w:name w:val="Text Block"/>
    <w:basedOn w:val="Standard"/>
    <w:rsid w:val="00ED432A"/>
    <w:pPr>
      <w:tabs>
        <w:tab w:val="left" w:pos="2268"/>
        <w:tab w:val="left" w:pos="3119"/>
        <w:tab w:val="left" w:pos="6379"/>
        <w:tab w:val="left" w:pos="6663"/>
      </w:tabs>
      <w:autoSpaceDE/>
      <w:autoSpaceDN/>
      <w:adjustRightInd/>
      <w:spacing w:before="40" w:after="120" w:line="216" w:lineRule="auto"/>
      <w:ind w:left="907" w:right="567"/>
    </w:pPr>
    <w:rPr>
      <w:rFonts w:cs="Times New Roman"/>
      <w:color w:val="auto"/>
      <w:szCs w:val="20"/>
      <w:lang w:val="en-GB"/>
    </w:rPr>
  </w:style>
  <w:style w:type="paragraph" w:customStyle="1" w:styleId="VDAberschrift1">
    <w:name w:val="VDA_Überschrift_1"/>
    <w:next w:val="VDABlocktext"/>
    <w:rsid w:val="00ED432A"/>
    <w:pPr>
      <w:numPr>
        <w:numId w:val="3"/>
      </w:numPr>
      <w:tabs>
        <w:tab w:val="left" w:pos="567"/>
      </w:tabs>
      <w:spacing w:before="120" w:after="120" w:line="240" w:lineRule="auto"/>
    </w:pPr>
    <w:rPr>
      <w:rFonts w:ascii="Arial" w:eastAsia="Times New Roman" w:hAnsi="Arial" w:cs="Times New Roman"/>
      <w:b/>
      <w:sz w:val="32"/>
      <w:szCs w:val="20"/>
      <w:lang w:val="de-DE" w:eastAsia="de-DE"/>
    </w:rPr>
  </w:style>
  <w:style w:type="paragraph" w:customStyle="1" w:styleId="VDAberschrift2">
    <w:name w:val="VDA_Überschrift_2"/>
    <w:basedOn w:val="VDAberschrift1"/>
    <w:next w:val="VDABlocktext"/>
    <w:rsid w:val="00ED432A"/>
    <w:pPr>
      <w:numPr>
        <w:ilvl w:val="1"/>
      </w:numPr>
    </w:pPr>
    <w:rPr>
      <w:sz w:val="28"/>
    </w:rPr>
  </w:style>
  <w:style w:type="paragraph" w:styleId="Verzeichnis4">
    <w:name w:val="toc 4"/>
    <w:basedOn w:val="Standard"/>
    <w:next w:val="Standard"/>
    <w:autoRedefine/>
    <w:uiPriority w:val="39"/>
    <w:rsid w:val="00ED432A"/>
    <w:pPr>
      <w:autoSpaceDE/>
      <w:autoSpaceDN/>
      <w:adjustRightInd/>
      <w:spacing w:line="240" w:lineRule="auto"/>
      <w:ind w:left="720"/>
    </w:pPr>
    <w:rPr>
      <w:rFonts w:cs="Times New Roman"/>
      <w:color w:val="auto"/>
      <w:szCs w:val="24"/>
      <w:lang w:val="en-GB"/>
    </w:rPr>
  </w:style>
  <w:style w:type="paragraph" w:styleId="Verzeichnis5">
    <w:name w:val="toc 5"/>
    <w:basedOn w:val="Standard"/>
    <w:next w:val="Standard"/>
    <w:autoRedefine/>
    <w:uiPriority w:val="39"/>
    <w:rsid w:val="00ED432A"/>
    <w:pPr>
      <w:autoSpaceDE/>
      <w:autoSpaceDN/>
      <w:adjustRightInd/>
      <w:spacing w:line="240" w:lineRule="auto"/>
      <w:ind w:left="960"/>
    </w:pPr>
    <w:rPr>
      <w:rFonts w:cs="Times New Roman"/>
      <w:color w:val="auto"/>
      <w:szCs w:val="24"/>
      <w:lang w:val="en-GB"/>
    </w:rPr>
  </w:style>
  <w:style w:type="paragraph" w:styleId="Verzeichnis6">
    <w:name w:val="toc 6"/>
    <w:basedOn w:val="Standard"/>
    <w:next w:val="Standard"/>
    <w:autoRedefine/>
    <w:uiPriority w:val="39"/>
    <w:rsid w:val="00ED432A"/>
    <w:pPr>
      <w:autoSpaceDE/>
      <w:autoSpaceDN/>
      <w:adjustRightInd/>
      <w:spacing w:line="240" w:lineRule="auto"/>
      <w:ind w:left="1200"/>
    </w:pPr>
    <w:rPr>
      <w:rFonts w:cs="Times New Roman"/>
      <w:color w:val="auto"/>
      <w:szCs w:val="24"/>
      <w:lang w:val="en-GB"/>
    </w:rPr>
  </w:style>
  <w:style w:type="paragraph" w:styleId="Verzeichnis7">
    <w:name w:val="toc 7"/>
    <w:basedOn w:val="Standard"/>
    <w:next w:val="Standard"/>
    <w:autoRedefine/>
    <w:uiPriority w:val="39"/>
    <w:rsid w:val="00ED432A"/>
    <w:pPr>
      <w:autoSpaceDE/>
      <w:autoSpaceDN/>
      <w:adjustRightInd/>
      <w:spacing w:line="240" w:lineRule="auto"/>
      <w:ind w:left="1440"/>
    </w:pPr>
    <w:rPr>
      <w:rFonts w:cs="Times New Roman"/>
      <w:color w:val="auto"/>
      <w:szCs w:val="24"/>
      <w:lang w:val="en-GB"/>
    </w:rPr>
  </w:style>
  <w:style w:type="paragraph" w:styleId="Verzeichnis8">
    <w:name w:val="toc 8"/>
    <w:basedOn w:val="Standard"/>
    <w:next w:val="Standard"/>
    <w:autoRedefine/>
    <w:uiPriority w:val="39"/>
    <w:rsid w:val="00ED432A"/>
    <w:pPr>
      <w:autoSpaceDE/>
      <w:autoSpaceDN/>
      <w:adjustRightInd/>
      <w:spacing w:line="240" w:lineRule="auto"/>
      <w:ind w:left="1680"/>
    </w:pPr>
    <w:rPr>
      <w:rFonts w:cs="Times New Roman"/>
      <w:color w:val="auto"/>
      <w:szCs w:val="24"/>
      <w:lang w:val="en-GB"/>
    </w:rPr>
  </w:style>
  <w:style w:type="paragraph" w:styleId="Verzeichnis9">
    <w:name w:val="toc 9"/>
    <w:basedOn w:val="Standard"/>
    <w:next w:val="Standard"/>
    <w:autoRedefine/>
    <w:uiPriority w:val="39"/>
    <w:rsid w:val="00ED432A"/>
    <w:pPr>
      <w:autoSpaceDE/>
      <w:autoSpaceDN/>
      <w:adjustRightInd/>
      <w:spacing w:line="240" w:lineRule="auto"/>
      <w:ind w:left="1920"/>
    </w:pPr>
    <w:rPr>
      <w:rFonts w:cs="Times New Roman"/>
      <w:color w:val="auto"/>
      <w:szCs w:val="24"/>
      <w:lang w:val="en-GB"/>
    </w:rPr>
  </w:style>
  <w:style w:type="paragraph" w:customStyle="1" w:styleId="VDAberschrift3">
    <w:name w:val="VDA_Überschrift_3"/>
    <w:basedOn w:val="VDAberschrift2"/>
    <w:next w:val="VDABlocktext"/>
    <w:rsid w:val="00ED432A"/>
    <w:pPr>
      <w:numPr>
        <w:ilvl w:val="2"/>
      </w:numPr>
    </w:pPr>
    <w:rPr>
      <w:sz w:val="24"/>
    </w:rPr>
  </w:style>
  <w:style w:type="paragraph" w:customStyle="1" w:styleId="VDAberschrift4">
    <w:name w:val="VDA_Überschrift_4"/>
    <w:basedOn w:val="VDAberschrift3"/>
    <w:next w:val="VDABlocktext"/>
    <w:rsid w:val="00ED432A"/>
    <w:pPr>
      <w:numPr>
        <w:ilvl w:val="3"/>
      </w:numPr>
    </w:pPr>
  </w:style>
  <w:style w:type="paragraph" w:customStyle="1" w:styleId="Formatvorlage10ptVor28ptNach565pt">
    <w:name w:val="Formatvorlage 10 pt Vor:  28 pt Nach:  565 pt"/>
    <w:basedOn w:val="Standard"/>
    <w:rsid w:val="00ED432A"/>
    <w:pPr>
      <w:autoSpaceDE/>
      <w:autoSpaceDN/>
      <w:adjustRightInd/>
      <w:spacing w:before="56" w:after="113" w:line="240" w:lineRule="auto"/>
    </w:pPr>
    <w:rPr>
      <w:rFonts w:cs="Times New Roman"/>
      <w:b/>
      <w:color w:val="FF0000"/>
      <w:sz w:val="40"/>
      <w:szCs w:val="20"/>
      <w:lang w:val="en-GB" w:eastAsia="ja-JP"/>
    </w:rPr>
  </w:style>
  <w:style w:type="paragraph" w:customStyle="1" w:styleId="Formatvorlage22ptFettZentriertVor28ptNach565pt">
    <w:name w:val="Formatvorlage 22 pt Fett Zentriert Vor:  28 pt Nach:  565 pt"/>
    <w:basedOn w:val="Standard"/>
    <w:rsid w:val="00ED432A"/>
    <w:pPr>
      <w:autoSpaceDE/>
      <w:autoSpaceDN/>
      <w:adjustRightInd/>
      <w:spacing w:after="120" w:line="240" w:lineRule="auto"/>
      <w:jc w:val="center"/>
    </w:pPr>
    <w:rPr>
      <w:rFonts w:cs="Times New Roman"/>
      <w:b/>
      <w:bCs/>
      <w:color w:val="auto"/>
      <w:sz w:val="44"/>
      <w:szCs w:val="20"/>
      <w:lang w:val="en-GB" w:eastAsia="ja-JP"/>
    </w:rPr>
  </w:style>
  <w:style w:type="paragraph" w:customStyle="1" w:styleId="Bild">
    <w:name w:val="Bild"/>
    <w:basedOn w:val="Standard"/>
    <w:next w:val="Beschriftung"/>
    <w:rsid w:val="00ED432A"/>
    <w:pPr>
      <w:autoSpaceDE/>
      <w:autoSpaceDN/>
      <w:adjustRightInd/>
      <w:spacing w:before="360" w:after="240" w:line="240" w:lineRule="auto"/>
      <w:jc w:val="center"/>
    </w:pPr>
    <w:rPr>
      <w:rFonts w:eastAsia="MS Mincho" w:cs="Times New Roman"/>
      <w:color w:val="auto"/>
      <w:szCs w:val="24"/>
      <w:lang w:val="en-GB" w:eastAsia="ja-JP"/>
    </w:rPr>
  </w:style>
  <w:style w:type="character" w:customStyle="1" w:styleId="berschrift5Zchn1">
    <w:name w:val="Überschrift 5 Zchn1"/>
    <w:rsid w:val="00ED432A"/>
    <w:rPr>
      <w:rFonts w:ascii="Arial" w:hAnsi="Arial"/>
      <w:b/>
      <w:bCs/>
      <w:i/>
      <w:iCs/>
      <w:sz w:val="26"/>
      <w:szCs w:val="26"/>
      <w:lang w:val="de-DE" w:eastAsia="de-DE" w:bidi="ar-SA"/>
    </w:rPr>
  </w:style>
  <w:style w:type="paragraph" w:customStyle="1" w:styleId="Example">
    <w:name w:val="Example"/>
    <w:basedOn w:val="Standard"/>
    <w:rsid w:val="00ED432A"/>
    <w:pPr>
      <w:autoSpaceDE/>
      <w:autoSpaceDN/>
      <w:adjustRightInd/>
      <w:spacing w:before="56" w:after="113" w:line="240" w:lineRule="auto"/>
      <w:ind w:left="633"/>
    </w:pPr>
    <w:rPr>
      <w:rFonts w:cs="Times New Roman"/>
      <w:i/>
      <w:color w:val="auto"/>
      <w:szCs w:val="20"/>
      <w:lang w:val="en-GB" w:eastAsia="ja-JP"/>
    </w:rPr>
  </w:style>
  <w:style w:type="numbering" w:customStyle="1" w:styleId="FormatvorlageAufgezhlt">
    <w:name w:val="Formatvorlage Aufgezählt"/>
    <w:basedOn w:val="KeineListe"/>
    <w:rsid w:val="00ED432A"/>
    <w:pPr>
      <w:numPr>
        <w:numId w:val="4"/>
      </w:numPr>
    </w:pPr>
  </w:style>
  <w:style w:type="paragraph" w:customStyle="1" w:styleId="Nummerierung">
    <w:name w:val="Nummerierung"/>
    <w:basedOn w:val="Standard"/>
    <w:rsid w:val="00ED432A"/>
    <w:pPr>
      <w:numPr>
        <w:numId w:val="5"/>
      </w:numPr>
      <w:autoSpaceDE/>
      <w:autoSpaceDN/>
      <w:adjustRightInd/>
      <w:spacing w:after="120" w:line="240" w:lineRule="auto"/>
      <w:ind w:left="641" w:hanging="357"/>
    </w:pPr>
    <w:rPr>
      <w:rFonts w:eastAsia="MS Mincho" w:cs="Times New Roman"/>
      <w:color w:val="auto"/>
      <w:szCs w:val="24"/>
      <w:lang w:val="en-GB" w:eastAsia="ja-JP"/>
    </w:rPr>
  </w:style>
  <w:style w:type="paragraph" w:customStyle="1" w:styleId="Dokumentnummer">
    <w:name w:val="Dokumentnummer"/>
    <w:basedOn w:val="Standard"/>
    <w:rsid w:val="00ED432A"/>
    <w:pPr>
      <w:autoSpaceDE/>
      <w:autoSpaceDN/>
      <w:adjustRightInd/>
      <w:spacing w:before="56" w:after="113" w:line="240" w:lineRule="auto"/>
      <w:jc w:val="center"/>
    </w:pPr>
    <w:rPr>
      <w:rFonts w:cs="Times New Roman"/>
      <w:b/>
      <w:color w:val="auto"/>
      <w:sz w:val="44"/>
      <w:szCs w:val="20"/>
      <w:lang w:val="en-GB" w:eastAsia="ja-JP"/>
    </w:rPr>
  </w:style>
  <w:style w:type="paragraph" w:customStyle="1" w:styleId="FormatvorlageBeschriftungZentriert">
    <w:name w:val="Formatvorlage Beschriftung + Zentriert"/>
    <w:basedOn w:val="Beschriftung"/>
    <w:rsid w:val="00ED432A"/>
    <w:pPr>
      <w:spacing w:before="120" w:after="360" w:line="240" w:lineRule="auto"/>
    </w:pPr>
    <w:rPr>
      <w:rFonts w:ascii="Arial" w:eastAsia="Times New Roman" w:hAnsi="Arial" w:cs="Times New Roman"/>
      <w:noProof w:val="0"/>
      <w:sz w:val="20"/>
      <w:szCs w:val="20"/>
      <w:lang w:val="en-GB" w:eastAsia="ja-JP"/>
    </w:rPr>
  </w:style>
  <w:style w:type="paragraph" w:customStyle="1" w:styleId="Dokumenttitel">
    <w:name w:val="Dokumenttitel"/>
    <w:basedOn w:val="Standard"/>
    <w:rsid w:val="00ED432A"/>
    <w:pPr>
      <w:autoSpaceDE/>
      <w:autoSpaceDN/>
      <w:adjustRightInd/>
      <w:spacing w:before="56" w:after="113" w:line="240" w:lineRule="auto"/>
      <w:jc w:val="center"/>
    </w:pPr>
    <w:rPr>
      <w:rFonts w:cs="Times New Roman"/>
      <w:color w:val="auto"/>
      <w:sz w:val="28"/>
      <w:szCs w:val="20"/>
      <w:lang w:val="en-GB" w:eastAsia="ja-JP"/>
    </w:rPr>
  </w:style>
  <w:style w:type="paragraph" w:styleId="Dokumentstruktur">
    <w:name w:val="Document Map"/>
    <w:basedOn w:val="Standard"/>
    <w:link w:val="DokumentstrukturZchn"/>
    <w:semiHidden/>
    <w:rsid w:val="00ED432A"/>
    <w:pPr>
      <w:shd w:val="clear" w:color="auto" w:fill="000080"/>
      <w:autoSpaceDE/>
      <w:autoSpaceDN/>
      <w:adjustRightInd/>
      <w:spacing w:line="240" w:lineRule="auto"/>
    </w:pPr>
    <w:rPr>
      <w:rFonts w:ascii="Tahoma" w:hAnsi="Tahoma" w:cs="Tahoma"/>
      <w:color w:val="auto"/>
      <w:sz w:val="20"/>
      <w:szCs w:val="20"/>
      <w:lang w:val="en-GB"/>
    </w:rPr>
  </w:style>
  <w:style w:type="character" w:customStyle="1" w:styleId="DokumentstrukturZchn">
    <w:name w:val="Dokumentstruktur Zchn"/>
    <w:basedOn w:val="Absatz-Standardschriftart"/>
    <w:link w:val="Dokumentstruktur"/>
    <w:semiHidden/>
    <w:rsid w:val="00ED432A"/>
    <w:rPr>
      <w:rFonts w:ascii="Tahoma" w:eastAsia="Times New Roman" w:hAnsi="Tahoma" w:cs="Tahoma"/>
      <w:sz w:val="20"/>
      <w:szCs w:val="20"/>
      <w:shd w:val="clear" w:color="auto" w:fill="000080"/>
      <w:lang w:val="en-GB" w:eastAsia="de-DE"/>
    </w:rPr>
  </w:style>
  <w:style w:type="paragraph" w:styleId="Index1">
    <w:name w:val="index 1"/>
    <w:basedOn w:val="Standard"/>
    <w:next w:val="Standard"/>
    <w:autoRedefine/>
    <w:semiHidden/>
    <w:rsid w:val="00ED432A"/>
    <w:pPr>
      <w:autoSpaceDE/>
      <w:autoSpaceDN/>
      <w:adjustRightInd/>
      <w:spacing w:line="240" w:lineRule="auto"/>
      <w:ind w:left="240" w:hanging="240"/>
    </w:pPr>
    <w:rPr>
      <w:rFonts w:cs="Times New Roman"/>
      <w:color w:val="auto"/>
      <w:szCs w:val="24"/>
      <w:lang w:val="en-GB"/>
    </w:rPr>
  </w:style>
  <w:style w:type="paragraph" w:customStyle="1" w:styleId="TableClassName">
    <w:name w:val="Table_ClassName"/>
    <w:basedOn w:val="Standard"/>
    <w:next w:val="TableAttribut"/>
    <w:rsid w:val="00ED432A"/>
    <w:pPr>
      <w:autoSpaceDE/>
      <w:autoSpaceDN/>
      <w:adjustRightInd/>
      <w:spacing w:before="240" w:after="120" w:line="240" w:lineRule="auto"/>
      <w:ind w:left="425" w:hanging="425"/>
    </w:pPr>
    <w:rPr>
      <w:b/>
      <w:bCs/>
      <w:color w:val="auto"/>
      <w:sz w:val="22"/>
      <w:szCs w:val="24"/>
      <w:lang w:val="en-GB"/>
    </w:rPr>
  </w:style>
  <w:style w:type="paragraph" w:customStyle="1" w:styleId="TableAttribut">
    <w:name w:val="Table_Attribut"/>
    <w:basedOn w:val="Standard"/>
    <w:next w:val="TableClassName"/>
    <w:rsid w:val="00ED432A"/>
    <w:pPr>
      <w:autoSpaceDE/>
      <w:autoSpaceDN/>
      <w:adjustRightInd/>
      <w:spacing w:line="240" w:lineRule="auto"/>
      <w:ind w:left="426" w:hanging="426"/>
      <w:jc w:val="right"/>
    </w:pPr>
    <w:rPr>
      <w:rFonts w:cs="Times New Roman"/>
      <w:iCs/>
      <w:color w:val="auto"/>
      <w:sz w:val="22"/>
      <w:szCs w:val="24"/>
      <w:lang w:val="en-GB"/>
    </w:rPr>
  </w:style>
  <w:style w:type="paragraph" w:customStyle="1" w:styleId="1Aufzhlung">
    <w:name w:val="1. Aufzählung"/>
    <w:basedOn w:val="Standard"/>
    <w:rsid w:val="00ED432A"/>
    <w:pPr>
      <w:tabs>
        <w:tab w:val="num" w:pos="454"/>
        <w:tab w:val="num" w:pos="720"/>
      </w:tabs>
      <w:autoSpaceDE/>
      <w:autoSpaceDN/>
      <w:adjustRightInd/>
      <w:spacing w:before="60" w:after="60" w:line="240" w:lineRule="atLeast"/>
      <w:ind w:left="454" w:right="-137" w:hanging="454"/>
    </w:pPr>
    <w:rPr>
      <w:color w:val="auto"/>
      <w:sz w:val="20"/>
      <w:szCs w:val="20"/>
      <w:lang w:val="en-GB"/>
    </w:rPr>
  </w:style>
  <w:style w:type="character" w:styleId="HTMLAkronym">
    <w:name w:val="HTML Acronym"/>
    <w:basedOn w:val="Absatz-Standardschriftart"/>
    <w:rsid w:val="00ED432A"/>
  </w:style>
  <w:style w:type="paragraph" w:customStyle="1" w:styleId="documentation">
    <w:name w:val="documentation"/>
    <w:basedOn w:val="Standard"/>
    <w:rsid w:val="00ED432A"/>
    <w:pPr>
      <w:autoSpaceDE/>
      <w:autoSpaceDN/>
      <w:adjustRightInd/>
      <w:spacing w:before="60" w:line="240" w:lineRule="auto"/>
    </w:pPr>
    <w:rPr>
      <w:rFonts w:ascii="Times New Roman" w:hAnsi="Times New Roman" w:cs="Times New Roman"/>
      <w:color w:val="auto"/>
      <w:szCs w:val="24"/>
      <w:lang w:val="en-GB"/>
    </w:rPr>
  </w:style>
  <w:style w:type="character" w:customStyle="1" w:styleId="berschrift4Zchn1">
    <w:name w:val="Überschrift 4 Zchn1"/>
    <w:rsid w:val="00ED432A"/>
    <w:rPr>
      <w:b/>
      <w:bCs/>
      <w:sz w:val="28"/>
      <w:szCs w:val="28"/>
      <w:lang w:val="en-GB"/>
    </w:rPr>
  </w:style>
  <w:style w:type="character" w:customStyle="1" w:styleId="berschrift3Zchn1">
    <w:name w:val="Überschrift 3 Zchn1"/>
    <w:rsid w:val="00ED432A"/>
    <w:rPr>
      <w:rFonts w:ascii="Arial" w:hAnsi="Arial" w:cs="Arial"/>
      <w:b/>
      <w:bCs/>
      <w:sz w:val="26"/>
      <w:szCs w:val="26"/>
      <w:lang w:val="en-GB"/>
    </w:rPr>
  </w:style>
  <w:style w:type="paragraph" w:customStyle="1" w:styleId="Titel1">
    <w:name w:val="Titel1"/>
    <w:basedOn w:val="Standard"/>
    <w:next w:val="Standard"/>
    <w:rsid w:val="00ED432A"/>
    <w:pPr>
      <w:autoSpaceDE/>
      <w:autoSpaceDN/>
      <w:adjustRightInd/>
      <w:spacing w:before="240" w:after="120" w:line="240" w:lineRule="auto"/>
    </w:pPr>
    <w:rPr>
      <w:rFonts w:cs="Times New Roman"/>
      <w:b/>
      <w:color w:val="auto"/>
      <w:sz w:val="32"/>
      <w:szCs w:val="24"/>
    </w:rPr>
  </w:style>
  <w:style w:type="paragraph" w:customStyle="1" w:styleId="Sub-Title">
    <w:name w:val="Sub-Title"/>
    <w:basedOn w:val="Standard"/>
    <w:next w:val="Standard"/>
    <w:rsid w:val="00ED432A"/>
    <w:pPr>
      <w:autoSpaceDE/>
      <w:autoSpaceDN/>
      <w:adjustRightInd/>
      <w:spacing w:before="240" w:after="120" w:line="240" w:lineRule="auto"/>
    </w:pPr>
    <w:rPr>
      <w:rFonts w:cs="Times New Roman"/>
      <w:color w:val="auto"/>
      <w:sz w:val="28"/>
      <w:szCs w:val="24"/>
    </w:rPr>
  </w:style>
  <w:style w:type="character" w:customStyle="1" w:styleId="ZchnZchn1">
    <w:name w:val="Zchn Zchn1"/>
    <w:rsid w:val="00ED432A"/>
    <w:rPr>
      <w:rFonts w:ascii="Arial" w:hAnsi="Arial" w:cs="Arial"/>
      <w:b/>
      <w:bCs/>
      <w:sz w:val="26"/>
      <w:szCs w:val="26"/>
      <w:lang w:val="en-US" w:eastAsia="en-US" w:bidi="ar-SA"/>
    </w:rPr>
  </w:style>
  <w:style w:type="paragraph" w:customStyle="1" w:styleId="NormalerText">
    <w:name w:val="NormalerText"/>
    <w:basedOn w:val="Standard"/>
    <w:rsid w:val="00ED432A"/>
    <w:pPr>
      <w:autoSpaceDE/>
      <w:autoSpaceDN/>
      <w:adjustRightInd/>
      <w:spacing w:after="120" w:line="240" w:lineRule="auto"/>
    </w:pPr>
    <w:rPr>
      <w:rFonts w:cs="Times New Roman"/>
      <w:color w:val="auto"/>
      <w:sz w:val="22"/>
      <w:szCs w:val="22"/>
    </w:rPr>
  </w:style>
  <w:style w:type="paragraph" w:customStyle="1" w:styleId="Aufgezhlt">
    <w:name w:val="Aufgezählt"/>
    <w:basedOn w:val="Standard"/>
    <w:rsid w:val="00ED432A"/>
    <w:pPr>
      <w:numPr>
        <w:numId w:val="7"/>
      </w:numPr>
      <w:autoSpaceDE/>
      <w:autoSpaceDN/>
      <w:adjustRightInd/>
      <w:spacing w:after="120" w:line="240" w:lineRule="auto"/>
    </w:pPr>
    <w:rPr>
      <w:rFonts w:cs="Times New Roman"/>
      <w:color w:val="auto"/>
      <w:sz w:val="22"/>
      <w:szCs w:val="22"/>
    </w:rPr>
  </w:style>
  <w:style w:type="paragraph" w:customStyle="1" w:styleId="NormaleBeschriftung">
    <w:name w:val="NormaleBeschriftung"/>
    <w:basedOn w:val="Beschriftung"/>
    <w:rsid w:val="00ED432A"/>
    <w:pPr>
      <w:spacing w:before="120" w:after="0" w:line="240" w:lineRule="auto"/>
      <w:outlineLvl w:val="2"/>
    </w:pPr>
    <w:rPr>
      <w:rFonts w:ascii="Arial" w:eastAsia="Times New Roman" w:hAnsi="Arial" w:cs="Times New Roman"/>
      <w:noProof w:val="0"/>
      <w:sz w:val="20"/>
      <w:szCs w:val="20"/>
      <w:lang w:val="en-GB" w:eastAsia="de-DE"/>
    </w:rPr>
  </w:style>
  <w:style w:type="character" w:customStyle="1" w:styleId="ZchnZchn2">
    <w:name w:val="Zchn Zchn2"/>
    <w:rsid w:val="00ED432A"/>
    <w:rPr>
      <w:rFonts w:ascii="Arial" w:hAnsi="Arial" w:cs="Arial"/>
      <w:b/>
      <w:bCs/>
      <w:sz w:val="26"/>
      <w:szCs w:val="26"/>
      <w:lang w:val="en-US" w:eastAsia="en-US" w:bidi="ar-SA"/>
    </w:rPr>
  </w:style>
  <w:style w:type="paragraph" w:styleId="Aufzhlungszeichen">
    <w:name w:val="List Bullet"/>
    <w:basedOn w:val="Standard"/>
    <w:link w:val="AufzhlungszeichenZchn"/>
    <w:rsid w:val="00ED432A"/>
    <w:pPr>
      <w:numPr>
        <w:numId w:val="8"/>
      </w:numPr>
      <w:autoSpaceDE/>
      <w:autoSpaceDN/>
      <w:adjustRightInd/>
      <w:spacing w:line="240" w:lineRule="auto"/>
    </w:pPr>
    <w:rPr>
      <w:rFonts w:cs="Times New Roman"/>
      <w:color w:val="auto"/>
      <w:szCs w:val="24"/>
      <w:lang w:val="en-GB"/>
    </w:rPr>
  </w:style>
  <w:style w:type="character" w:customStyle="1" w:styleId="AufzhlungszeichenZchn">
    <w:name w:val="Aufzählungszeichen Zchn"/>
    <w:link w:val="Aufzhlungszeichen"/>
    <w:rsid w:val="00ED432A"/>
    <w:rPr>
      <w:rFonts w:ascii="Arial" w:eastAsia="Times New Roman" w:hAnsi="Arial" w:cs="Times New Roman"/>
      <w:sz w:val="24"/>
      <w:szCs w:val="24"/>
      <w:lang w:val="en-GB" w:eastAsia="de-DE"/>
    </w:rPr>
  </w:style>
  <w:style w:type="paragraph" w:customStyle="1" w:styleId="Paragraph">
    <w:name w:val="&lt;  Paragraph &gt;"/>
    <w:basedOn w:val="-Style10Links"/>
    <w:rsid w:val="00ED432A"/>
    <w:pPr>
      <w:spacing w:before="80" w:line="240" w:lineRule="atLeast"/>
    </w:pPr>
  </w:style>
  <w:style w:type="paragraph" w:customStyle="1" w:styleId="-Style10Links">
    <w:name w:val="-Style (10 Links)"/>
    <w:basedOn w:val="-Style10Block"/>
    <w:rsid w:val="00ED432A"/>
    <w:pPr>
      <w:jc w:val="left"/>
    </w:pPr>
  </w:style>
  <w:style w:type="paragraph" w:customStyle="1" w:styleId="-Style10Block">
    <w:name w:val="-Style (10 Block)"/>
    <w:basedOn w:val="Standard"/>
    <w:rsid w:val="00ED432A"/>
    <w:pPr>
      <w:overflowPunct w:val="0"/>
      <w:spacing w:before="60" w:after="80" w:line="260" w:lineRule="exact"/>
      <w:textAlignment w:val="baseline"/>
    </w:pPr>
    <w:rPr>
      <w:rFonts w:ascii="Verdana" w:hAnsi="Verdana" w:cs="Times New Roman"/>
      <w:color w:val="auto"/>
      <w:sz w:val="20"/>
      <w:szCs w:val="20"/>
      <w:lang w:val="en-GB" w:eastAsia="en-US"/>
    </w:rPr>
  </w:style>
  <w:style w:type="character" w:customStyle="1" w:styleId="Code">
    <w:name w:val="&lt; Code &gt;"/>
    <w:rsid w:val="00ED432A"/>
    <w:rPr>
      <w:rFonts w:ascii="Courier New" w:hAnsi="Courier New" w:cs="Times New Roman"/>
      <w:sz w:val="20"/>
    </w:rPr>
  </w:style>
  <w:style w:type="paragraph" w:customStyle="1" w:styleId="ChapterforToC">
    <w:name w:val="&lt; Chapter for ToC &gt;"/>
    <w:basedOn w:val="Standard"/>
    <w:next w:val="Paragraph"/>
    <w:rsid w:val="00ED432A"/>
    <w:pPr>
      <w:pageBreakBefore/>
      <w:overflowPunct w:val="0"/>
      <w:spacing w:after="360" w:line="240" w:lineRule="auto"/>
      <w:textAlignment w:val="baseline"/>
    </w:pPr>
    <w:rPr>
      <w:rFonts w:ascii="Verdana" w:hAnsi="Verdana" w:cs="Times New Roman"/>
      <w:b/>
      <w:color w:val="auto"/>
      <w:sz w:val="28"/>
      <w:szCs w:val="20"/>
      <w:lang w:val="en-GB" w:eastAsia="en-US"/>
    </w:rPr>
  </w:style>
  <w:style w:type="paragraph" w:customStyle="1" w:styleId="Break">
    <w:name w:val="&lt; Break &gt;"/>
    <w:basedOn w:val="Paragraph"/>
    <w:rsid w:val="00ED432A"/>
    <w:pPr>
      <w:spacing w:before="40" w:after="40" w:line="240" w:lineRule="auto"/>
    </w:pPr>
  </w:style>
  <w:style w:type="paragraph" w:customStyle="1" w:styleId="Version">
    <w:name w:val="Version"/>
    <w:basedOn w:val="Standard"/>
    <w:rsid w:val="00ED432A"/>
    <w:pPr>
      <w:tabs>
        <w:tab w:val="left" w:pos="1701"/>
      </w:tabs>
      <w:overflowPunct w:val="0"/>
      <w:spacing w:line="240" w:lineRule="auto"/>
      <w:textAlignment w:val="baseline"/>
    </w:pPr>
    <w:rPr>
      <w:rFonts w:ascii="Helvetica" w:hAnsi="Helvetica" w:cs="Times New Roman"/>
      <w:i/>
      <w:color w:val="auto"/>
      <w:sz w:val="22"/>
      <w:szCs w:val="20"/>
      <w:lang w:val="en-GB" w:eastAsia="en-US"/>
    </w:rPr>
  </w:style>
  <w:style w:type="paragraph" w:customStyle="1" w:styleId="TabellenEintrag">
    <w:name w:val="TabellenEintrag"/>
    <w:basedOn w:val="Standard"/>
    <w:rsid w:val="00ED432A"/>
    <w:pPr>
      <w:overflowPunct w:val="0"/>
      <w:spacing w:line="240" w:lineRule="auto"/>
      <w:textAlignment w:val="baseline"/>
    </w:pPr>
    <w:rPr>
      <w:rFonts w:ascii="Helvetica" w:hAnsi="Helvetica" w:cs="Times New Roman"/>
      <w:color w:val="auto"/>
      <w:sz w:val="22"/>
      <w:szCs w:val="20"/>
      <w:lang w:val="en-GB" w:eastAsia="en-US"/>
    </w:rPr>
  </w:style>
  <w:style w:type="paragraph" w:customStyle="1" w:styleId="SubDot">
    <w:name w:val="SubDot"/>
    <w:basedOn w:val="Standard"/>
    <w:rsid w:val="00ED432A"/>
    <w:pPr>
      <w:overflowPunct w:val="0"/>
      <w:spacing w:before="40" w:line="240" w:lineRule="auto"/>
      <w:ind w:left="113" w:hanging="113"/>
      <w:textAlignment w:val="baseline"/>
    </w:pPr>
    <w:rPr>
      <w:rFonts w:ascii="BMWTypeLight" w:hAnsi="BMWTypeLight" w:cs="Times New Roman"/>
      <w:color w:val="auto"/>
      <w:sz w:val="12"/>
      <w:szCs w:val="20"/>
      <w:lang w:val="en-GB" w:eastAsia="en-US"/>
    </w:rPr>
  </w:style>
  <w:style w:type="paragraph" w:customStyle="1" w:styleId="Paragraph0">
    <w:name w:val="&lt;  Paragraph&gt;"/>
    <w:basedOn w:val="Standard"/>
    <w:rsid w:val="00ED432A"/>
    <w:pPr>
      <w:overflowPunct w:val="0"/>
      <w:spacing w:before="80" w:after="80" w:line="240" w:lineRule="atLeast"/>
      <w:textAlignment w:val="baseline"/>
    </w:pPr>
    <w:rPr>
      <w:rFonts w:ascii="Verdana" w:hAnsi="Verdana" w:cs="Times New Roman"/>
      <w:color w:val="auto"/>
      <w:sz w:val="20"/>
      <w:szCs w:val="20"/>
      <w:lang w:val="en-GB" w:eastAsia="en-US"/>
    </w:rPr>
  </w:style>
  <w:style w:type="paragraph" w:customStyle="1" w:styleId="VelocityCode">
    <w:name w:val="VelocityCode"/>
    <w:basedOn w:val="Standard"/>
    <w:rsid w:val="00ED432A"/>
    <w:pPr>
      <w:overflowPunct w:val="0"/>
      <w:spacing w:line="240" w:lineRule="auto"/>
      <w:textAlignment w:val="baseline"/>
    </w:pPr>
    <w:rPr>
      <w:rFonts w:ascii="Verdana" w:hAnsi="Verdana" w:cs="Times New Roman"/>
      <w:color w:val="800080"/>
      <w:sz w:val="16"/>
      <w:szCs w:val="16"/>
      <w:lang w:val="en-GB" w:eastAsia="en-US"/>
    </w:rPr>
  </w:style>
  <w:style w:type="paragraph" w:customStyle="1" w:styleId="StyleBulletedComplex12pt">
    <w:name w:val="Style Bulleted (Complex) 12 pt"/>
    <w:basedOn w:val="Liste"/>
    <w:rsid w:val="00ED432A"/>
    <w:pPr>
      <w:numPr>
        <w:numId w:val="9"/>
      </w:numPr>
      <w:overflowPunct/>
      <w:autoSpaceDE/>
      <w:autoSpaceDN/>
      <w:adjustRightInd/>
      <w:textAlignment w:val="auto"/>
    </w:pPr>
    <w:rPr>
      <w:rFonts w:ascii="Times New Roman" w:hAnsi="Times New Roman" w:cs="Angsana New"/>
      <w:sz w:val="24"/>
      <w:szCs w:val="28"/>
      <w:lang w:val="en-US" w:bidi="th-TH"/>
    </w:rPr>
  </w:style>
  <w:style w:type="paragraph" w:styleId="Liste">
    <w:name w:val="List"/>
    <w:basedOn w:val="Standard"/>
    <w:rsid w:val="00ED432A"/>
    <w:pPr>
      <w:overflowPunct w:val="0"/>
      <w:spacing w:line="240" w:lineRule="auto"/>
      <w:ind w:left="283" w:hanging="283"/>
      <w:textAlignment w:val="baseline"/>
    </w:pPr>
    <w:rPr>
      <w:rFonts w:ascii="Verdana" w:hAnsi="Verdana" w:cs="Times New Roman"/>
      <w:color w:val="auto"/>
      <w:sz w:val="20"/>
      <w:szCs w:val="20"/>
      <w:lang w:val="en-GB" w:eastAsia="en-US"/>
    </w:rPr>
  </w:style>
  <w:style w:type="table" w:styleId="TabelleRaster6">
    <w:name w:val="Table Grid 6"/>
    <w:basedOn w:val="NormaleTabelle"/>
    <w:rsid w:val="00ED432A"/>
    <w:pPr>
      <w:overflowPunct w:val="0"/>
      <w:autoSpaceDE w:val="0"/>
      <w:autoSpaceDN w:val="0"/>
      <w:adjustRightInd w:val="0"/>
      <w:spacing w:after="0" w:line="240" w:lineRule="auto"/>
      <w:textAlignment w:val="baseline"/>
    </w:pPr>
    <w:rPr>
      <w:rFonts w:ascii="Times" w:eastAsia="Times New Roman" w:hAnsi="Times" w:cs="Times New Roman"/>
      <w:sz w:val="20"/>
      <w:szCs w:val="20"/>
      <w:lang w:val="de-DE"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paragraph" w:styleId="HTMLVorformatiert">
    <w:name w:val="HTML Preformatted"/>
    <w:basedOn w:val="Standard"/>
    <w:link w:val="HTMLVorformatiertZchn"/>
    <w:rsid w:val="00ED4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pPr>
    <w:rPr>
      <w:rFonts w:ascii="Courier New" w:hAnsi="Courier New" w:cs="Courier New"/>
      <w:color w:val="auto"/>
      <w:sz w:val="20"/>
      <w:szCs w:val="20"/>
      <w:lang w:val="en-GB"/>
    </w:rPr>
  </w:style>
  <w:style w:type="character" w:customStyle="1" w:styleId="HTMLVorformatiertZchn">
    <w:name w:val="HTML Vorformatiert Zchn"/>
    <w:basedOn w:val="Absatz-Standardschriftart"/>
    <w:link w:val="HTMLVorformatiert"/>
    <w:rsid w:val="00ED432A"/>
    <w:rPr>
      <w:rFonts w:ascii="Courier New" w:eastAsia="Times New Roman" w:hAnsi="Courier New" w:cs="Courier New"/>
      <w:sz w:val="20"/>
      <w:szCs w:val="20"/>
      <w:lang w:val="en-GB" w:eastAsia="de-DE"/>
    </w:rPr>
  </w:style>
  <w:style w:type="character" w:customStyle="1" w:styleId="ZchnZchn12">
    <w:name w:val="Zchn Zchn12"/>
    <w:rsid w:val="00ED432A"/>
    <w:rPr>
      <w:rFonts w:ascii="Arial" w:hAnsi="Arial"/>
      <w:b/>
      <w:bCs/>
      <w:i/>
      <w:iCs/>
      <w:sz w:val="26"/>
      <w:szCs w:val="26"/>
      <w:lang w:val="de-DE" w:eastAsia="de-DE" w:bidi="ar-SA"/>
    </w:rPr>
  </w:style>
  <w:style w:type="character" w:customStyle="1" w:styleId="ZchnZchn11">
    <w:name w:val="Zchn Zchn11"/>
    <w:rsid w:val="00ED432A"/>
    <w:rPr>
      <w:b/>
      <w:bCs/>
      <w:sz w:val="22"/>
      <w:szCs w:val="22"/>
      <w:lang w:val="de-DE" w:eastAsia="de-DE" w:bidi="ar-SA"/>
    </w:rPr>
  </w:style>
  <w:style w:type="character" w:customStyle="1" w:styleId="ZchnZchn13">
    <w:name w:val="Zchn Zchn13"/>
    <w:rsid w:val="00ED432A"/>
    <w:rPr>
      <w:b/>
      <w:bCs/>
      <w:sz w:val="28"/>
      <w:szCs w:val="28"/>
      <w:lang w:val="de-DE" w:eastAsia="de-DE" w:bidi="ar-SA"/>
    </w:rPr>
  </w:style>
  <w:style w:type="character" w:customStyle="1" w:styleId="ZchnZchn14">
    <w:name w:val="Zchn Zchn14"/>
    <w:rsid w:val="00ED432A"/>
    <w:rPr>
      <w:rFonts w:ascii="Arial" w:hAnsi="Arial" w:cs="Arial"/>
      <w:b/>
      <w:bCs/>
      <w:sz w:val="26"/>
      <w:szCs w:val="26"/>
      <w:lang w:val="de-DE" w:eastAsia="de-DE" w:bidi="ar-SA"/>
    </w:rPr>
  </w:style>
  <w:style w:type="character" w:customStyle="1" w:styleId="ZchnZchn16">
    <w:name w:val="Zchn Zchn16"/>
    <w:locked/>
    <w:rsid w:val="00ED432A"/>
    <w:rPr>
      <w:rFonts w:ascii="Arial" w:hAnsi="Arial" w:cs="Arial"/>
      <w:b/>
      <w:bCs/>
      <w:kern w:val="32"/>
      <w:sz w:val="32"/>
      <w:szCs w:val="32"/>
      <w:lang w:val="de-DE" w:eastAsia="de-DE" w:bidi="ar-SA"/>
    </w:rPr>
  </w:style>
  <w:style w:type="character" w:customStyle="1" w:styleId="ZchnZchn15">
    <w:name w:val="Zchn Zchn15"/>
    <w:semiHidden/>
    <w:locked/>
    <w:rsid w:val="00ED432A"/>
    <w:rPr>
      <w:rFonts w:ascii="Arial" w:hAnsi="Arial" w:cs="Arial"/>
      <w:b/>
      <w:bCs/>
      <w:i/>
      <w:iCs/>
      <w:sz w:val="28"/>
      <w:szCs w:val="28"/>
      <w:lang w:val="de-DE" w:eastAsia="de-DE" w:bidi="ar-SA"/>
    </w:rPr>
  </w:style>
  <w:style w:type="character" w:customStyle="1" w:styleId="ZchnZchn10">
    <w:name w:val="Zchn Zchn10"/>
    <w:semiHidden/>
    <w:locked/>
    <w:rsid w:val="00ED432A"/>
    <w:rPr>
      <w:sz w:val="24"/>
      <w:szCs w:val="24"/>
      <w:lang w:val="de-DE" w:eastAsia="de-DE" w:bidi="ar-SA"/>
    </w:rPr>
  </w:style>
  <w:style w:type="character" w:customStyle="1" w:styleId="ZchnZchn9">
    <w:name w:val="Zchn Zchn9"/>
    <w:semiHidden/>
    <w:locked/>
    <w:rsid w:val="00ED432A"/>
    <w:rPr>
      <w:i/>
      <w:iCs/>
      <w:sz w:val="24"/>
      <w:szCs w:val="24"/>
      <w:lang w:val="de-DE" w:eastAsia="de-DE" w:bidi="ar-SA"/>
    </w:rPr>
  </w:style>
  <w:style w:type="character" w:customStyle="1" w:styleId="ZchnZchn8">
    <w:name w:val="Zchn Zchn8"/>
    <w:semiHidden/>
    <w:locked/>
    <w:rsid w:val="00ED432A"/>
    <w:rPr>
      <w:rFonts w:ascii="Arial" w:hAnsi="Arial" w:cs="Arial"/>
      <w:sz w:val="22"/>
      <w:szCs w:val="22"/>
      <w:lang w:val="de-DE" w:eastAsia="de-DE" w:bidi="ar-SA"/>
    </w:rPr>
  </w:style>
  <w:style w:type="character" w:customStyle="1" w:styleId="ZchnZchn7">
    <w:name w:val="Zchn Zchn7"/>
    <w:semiHidden/>
    <w:locked/>
    <w:rsid w:val="00ED432A"/>
    <w:rPr>
      <w:rFonts w:ascii="Arial" w:hAnsi="Arial"/>
      <w:szCs w:val="24"/>
      <w:lang w:val="de-DE" w:eastAsia="de-DE" w:bidi="ar-SA"/>
    </w:rPr>
  </w:style>
  <w:style w:type="character" w:customStyle="1" w:styleId="ZchnZchn6">
    <w:name w:val="Zchn Zchn6"/>
    <w:semiHidden/>
    <w:locked/>
    <w:rsid w:val="00ED432A"/>
    <w:rPr>
      <w:rFonts w:ascii="Arial" w:hAnsi="Arial"/>
      <w:szCs w:val="24"/>
      <w:lang w:val="de-DE" w:eastAsia="de-DE" w:bidi="ar-SA"/>
    </w:rPr>
  </w:style>
  <w:style w:type="character" w:customStyle="1" w:styleId="ZchnZchn4">
    <w:name w:val="Zchn Zchn4"/>
    <w:semiHidden/>
    <w:locked/>
    <w:rsid w:val="00ED432A"/>
    <w:rPr>
      <w:rFonts w:ascii="Tahoma" w:hAnsi="Tahoma" w:cs="Tahoma"/>
      <w:lang w:val="de-DE" w:eastAsia="de-DE" w:bidi="ar-SA"/>
    </w:rPr>
  </w:style>
  <w:style w:type="character" w:customStyle="1" w:styleId="ZchnZchn5">
    <w:name w:val="Zchn Zchn5"/>
    <w:semiHidden/>
    <w:locked/>
    <w:rsid w:val="00ED432A"/>
    <w:rPr>
      <w:rFonts w:ascii="Tahoma" w:eastAsia="MS Mincho" w:hAnsi="Tahoma"/>
      <w:sz w:val="16"/>
      <w:szCs w:val="16"/>
      <w:lang w:val="de-DE" w:eastAsia="ja-JP" w:bidi="ar-SA"/>
    </w:rPr>
  </w:style>
  <w:style w:type="character" w:customStyle="1" w:styleId="BodyTextCharZchnZchn">
    <w:name w:val="Body Text Char Zchn Zchn"/>
    <w:semiHidden/>
    <w:locked/>
    <w:rsid w:val="00ED432A"/>
    <w:rPr>
      <w:rFonts w:ascii="Arial" w:hAnsi="Arial" w:cs="Arial"/>
      <w:b/>
      <w:bCs/>
      <w:sz w:val="24"/>
      <w:szCs w:val="24"/>
      <w:lang w:val="en-US" w:eastAsia="de-DE" w:bidi="ar-SA"/>
    </w:rPr>
  </w:style>
  <w:style w:type="paragraph" w:customStyle="1" w:styleId="Formatvorlage1">
    <w:name w:val="Formatvorlage1"/>
    <w:basedOn w:val="berschrift2"/>
    <w:link w:val="Formatvorlage1Zchn"/>
    <w:qFormat/>
    <w:rsid w:val="00ED432A"/>
    <w:pPr>
      <w:keepLines w:val="0"/>
      <w:numPr>
        <w:numId w:val="11"/>
      </w:numPr>
      <w:autoSpaceDE/>
      <w:autoSpaceDN/>
      <w:adjustRightInd/>
      <w:spacing w:before="240" w:line="240" w:lineRule="auto"/>
      <w:ind w:left="578" w:hanging="578"/>
    </w:pPr>
    <w:rPr>
      <w:rFonts w:eastAsia="Times New Roman"/>
      <w:i/>
      <w:iCs/>
      <w:color w:val="auto"/>
      <w:sz w:val="28"/>
      <w:szCs w:val="28"/>
      <w:lang w:val="en-GB"/>
    </w:rPr>
  </w:style>
  <w:style w:type="paragraph" w:customStyle="1" w:styleId="Formatvorlage2">
    <w:name w:val="Formatvorlage2"/>
    <w:basedOn w:val="berschrift2"/>
    <w:link w:val="Formatvorlage2Zchn"/>
    <w:qFormat/>
    <w:rsid w:val="00ED432A"/>
    <w:pPr>
      <w:keepLines w:val="0"/>
      <w:numPr>
        <w:ilvl w:val="0"/>
        <w:numId w:val="0"/>
      </w:numPr>
      <w:tabs>
        <w:tab w:val="num" w:pos="576"/>
      </w:tabs>
      <w:autoSpaceDE/>
      <w:autoSpaceDN/>
      <w:adjustRightInd/>
      <w:spacing w:before="240" w:line="240" w:lineRule="auto"/>
      <w:ind w:left="578" w:hanging="578"/>
    </w:pPr>
    <w:rPr>
      <w:rFonts w:eastAsia="Times New Roman"/>
      <w:i/>
      <w:iCs/>
      <w:color w:val="auto"/>
      <w:sz w:val="28"/>
      <w:szCs w:val="28"/>
      <w:lang w:val="en-GB"/>
    </w:rPr>
  </w:style>
  <w:style w:type="character" w:customStyle="1" w:styleId="Formatvorlage1Zchn">
    <w:name w:val="Formatvorlage1 Zchn"/>
    <w:link w:val="Formatvorlage1"/>
    <w:rsid w:val="00ED432A"/>
    <w:rPr>
      <w:rFonts w:ascii="Arial" w:eastAsia="Times New Roman" w:hAnsi="Arial" w:cs="Arial"/>
      <w:b/>
      <w:bCs/>
      <w:i/>
      <w:iCs/>
      <w:sz w:val="28"/>
      <w:szCs w:val="28"/>
      <w:lang w:val="en-GB" w:eastAsia="de-DE"/>
    </w:rPr>
  </w:style>
  <w:style w:type="character" w:customStyle="1" w:styleId="Formatvorlage2Zchn">
    <w:name w:val="Formatvorlage2 Zchn"/>
    <w:link w:val="Formatvorlage2"/>
    <w:rsid w:val="00ED432A"/>
    <w:rPr>
      <w:rFonts w:ascii="Arial" w:eastAsia="Times New Roman" w:hAnsi="Arial" w:cs="Arial"/>
      <w:b/>
      <w:bCs/>
      <w:i/>
      <w:iCs/>
      <w:sz w:val="28"/>
      <w:szCs w:val="28"/>
      <w:lang w:val="en-GB" w:eastAsia="de-DE"/>
    </w:rPr>
  </w:style>
  <w:style w:type="paragraph" w:customStyle="1" w:styleId="Aufzhlung1">
    <w:name w:val="Aufzählung 1"/>
    <w:basedOn w:val="VDABlocktext"/>
    <w:link w:val="Aufzhlung1Zchn"/>
    <w:qFormat/>
    <w:rsid w:val="00ED432A"/>
    <w:pPr>
      <w:numPr>
        <w:numId w:val="12"/>
      </w:numPr>
    </w:pPr>
  </w:style>
  <w:style w:type="paragraph" w:customStyle="1" w:styleId="Aufzhlung2">
    <w:name w:val="Aufzählung 2"/>
    <w:basedOn w:val="Aufzhlung1"/>
    <w:link w:val="Aufzhlung2Zchn"/>
    <w:qFormat/>
    <w:rsid w:val="00ED432A"/>
    <w:pPr>
      <w:numPr>
        <w:ilvl w:val="1"/>
      </w:numPr>
    </w:pPr>
  </w:style>
  <w:style w:type="character" w:customStyle="1" w:styleId="Aufzhlung1Zchn">
    <w:name w:val="Aufzählung 1 Zchn"/>
    <w:link w:val="Aufzhlung1"/>
    <w:rsid w:val="00ED432A"/>
    <w:rPr>
      <w:rFonts w:ascii="Arial" w:eastAsia="Times New Roman" w:hAnsi="Arial" w:cs="Times New Roman"/>
      <w:sz w:val="24"/>
      <w:szCs w:val="24"/>
      <w:lang w:val="en-GB" w:eastAsia="de-DE"/>
    </w:rPr>
  </w:style>
  <w:style w:type="paragraph" w:customStyle="1" w:styleId="Aufzhlungnumerisch">
    <w:name w:val="Aufzählung numerisch"/>
    <w:basedOn w:val="Aufzhlung1"/>
    <w:link w:val="AufzhlungnumerischZchn"/>
    <w:qFormat/>
    <w:rsid w:val="00ED432A"/>
    <w:pPr>
      <w:numPr>
        <w:numId w:val="13"/>
      </w:numPr>
    </w:pPr>
  </w:style>
  <w:style w:type="character" w:customStyle="1" w:styleId="Aufzhlung2Zchn">
    <w:name w:val="Aufzählung 2 Zchn"/>
    <w:link w:val="Aufzhlung2"/>
    <w:rsid w:val="00ED432A"/>
    <w:rPr>
      <w:rFonts w:ascii="Arial" w:eastAsia="Times New Roman" w:hAnsi="Arial" w:cs="Times New Roman"/>
      <w:sz w:val="24"/>
      <w:szCs w:val="24"/>
      <w:lang w:val="en-GB" w:eastAsia="de-DE"/>
    </w:rPr>
  </w:style>
  <w:style w:type="character" w:customStyle="1" w:styleId="AufzhlungnumerischZchn">
    <w:name w:val="Aufzählung numerisch Zchn"/>
    <w:link w:val="Aufzhlungnumerisch"/>
    <w:rsid w:val="00ED432A"/>
    <w:rPr>
      <w:rFonts w:ascii="Arial" w:eastAsia="Times New Roman" w:hAnsi="Arial" w:cs="Times New Roman"/>
      <w:sz w:val="24"/>
      <w:szCs w:val="24"/>
      <w:lang w:val="en-GB" w:eastAsia="de-DE"/>
    </w:rPr>
  </w:style>
  <w:style w:type="paragraph" w:styleId="berarbeitung">
    <w:name w:val="Revision"/>
    <w:hidden/>
    <w:uiPriority w:val="99"/>
    <w:semiHidden/>
    <w:rsid w:val="00ED432A"/>
    <w:pPr>
      <w:spacing w:after="0" w:line="240" w:lineRule="auto"/>
    </w:pPr>
    <w:rPr>
      <w:rFonts w:ascii="Arial" w:eastAsia="Times New Roman" w:hAnsi="Arial" w:cs="Times New Roman"/>
      <w:sz w:val="24"/>
      <w:szCs w:val="24"/>
      <w:lang w:val="de-DE" w:eastAsia="de-DE"/>
    </w:rPr>
  </w:style>
  <w:style w:type="paragraph" w:customStyle="1" w:styleId="TableofContent">
    <w:name w:val="Table of Content"/>
    <w:basedOn w:val="Standard"/>
    <w:next w:val="Standard"/>
    <w:uiPriority w:val="99"/>
    <w:rsid w:val="00ED432A"/>
    <w:pPr>
      <w:autoSpaceDE/>
      <w:autoSpaceDN/>
      <w:adjustRightInd/>
      <w:spacing w:after="120" w:line="240" w:lineRule="auto"/>
    </w:pPr>
    <w:rPr>
      <w:rFonts w:cs="Times New Roman"/>
      <w:color w:val="auto"/>
      <w:sz w:val="20"/>
      <w:szCs w:val="20"/>
      <w:lang w:val="en-GB" w:eastAsia="en-US"/>
    </w:rPr>
  </w:style>
  <w:style w:type="paragraph" w:customStyle="1" w:styleId="Figure">
    <w:name w:val="Figure"/>
    <w:basedOn w:val="Standard"/>
    <w:next w:val="Standard"/>
    <w:uiPriority w:val="99"/>
    <w:rsid w:val="00ED432A"/>
    <w:pPr>
      <w:numPr>
        <w:numId w:val="14"/>
      </w:numPr>
      <w:autoSpaceDE/>
      <w:autoSpaceDN/>
      <w:adjustRightInd/>
      <w:spacing w:after="120" w:line="240" w:lineRule="auto"/>
      <w:ind w:hanging="181"/>
      <w:jc w:val="center"/>
    </w:pPr>
    <w:rPr>
      <w:rFonts w:cs="Times New Roman"/>
      <w:color w:val="auto"/>
      <w:sz w:val="20"/>
      <w:szCs w:val="20"/>
      <w:lang w:eastAsia="en-US"/>
    </w:rPr>
  </w:style>
  <w:style w:type="paragraph" w:styleId="Inhaltsverzeichnisberschrift">
    <w:name w:val="TOC Heading"/>
    <w:basedOn w:val="berschrift1"/>
    <w:next w:val="Standard"/>
    <w:uiPriority w:val="39"/>
    <w:unhideWhenUsed/>
    <w:qFormat/>
    <w:rsid w:val="00ED432A"/>
    <w:pPr>
      <w:keepLines w:val="0"/>
      <w:numPr>
        <w:numId w:val="0"/>
      </w:numPr>
      <w:autoSpaceDE/>
      <w:autoSpaceDN/>
      <w:adjustRightInd/>
      <w:spacing w:before="240" w:after="60" w:line="240" w:lineRule="auto"/>
      <w:contextualSpacing w:val="0"/>
      <w:outlineLvl w:val="9"/>
    </w:pPr>
    <w:rPr>
      <w:rFonts w:ascii="Cambria" w:eastAsia="Times New Roman" w:hAnsi="Cambria" w:cs="Times New Roman"/>
      <w:color w:val="auto"/>
      <w:kern w:val="32"/>
      <w:sz w:val="32"/>
      <w:szCs w:val="32"/>
      <w:lang w:val="en-GB"/>
    </w:rPr>
  </w:style>
  <w:style w:type="paragraph" w:customStyle="1" w:styleId="SmallStandard">
    <w:name w:val="Small Standard"/>
    <w:basedOn w:val="Standard"/>
    <w:link w:val="SmallStandardZchn"/>
    <w:qFormat/>
    <w:rsid w:val="00ED432A"/>
    <w:pPr>
      <w:autoSpaceDE/>
      <w:autoSpaceDN/>
      <w:adjustRightInd/>
      <w:spacing w:after="120" w:line="240" w:lineRule="auto"/>
    </w:pPr>
    <w:rPr>
      <w:rFonts w:cs="Times New Roman"/>
      <w:color w:val="auto"/>
      <w:sz w:val="16"/>
      <w:szCs w:val="16"/>
      <w:lang w:val="en-GB"/>
    </w:rPr>
  </w:style>
  <w:style w:type="character" w:customStyle="1" w:styleId="SmallStandardZchn">
    <w:name w:val="Small Standard Zchn"/>
    <w:link w:val="SmallStandard"/>
    <w:rsid w:val="00ED432A"/>
    <w:rPr>
      <w:rFonts w:ascii="Arial" w:eastAsia="Times New Roman" w:hAnsi="Arial" w:cs="Times New Roman"/>
      <w:sz w:val="16"/>
      <w:szCs w:val="16"/>
      <w:lang w:val="en-GB" w:eastAsia="de-DE"/>
    </w:rPr>
  </w:style>
  <w:style w:type="paragraph" w:customStyle="1" w:styleId="Aufzhlung">
    <w:name w:val="Aufzählung"/>
    <w:basedOn w:val="Standard"/>
    <w:rsid w:val="00ED432A"/>
    <w:pPr>
      <w:tabs>
        <w:tab w:val="num" w:pos="360"/>
        <w:tab w:val="num" w:pos="1097"/>
      </w:tabs>
      <w:autoSpaceDE/>
      <w:autoSpaceDN/>
      <w:adjustRightInd/>
      <w:spacing w:after="120" w:line="240" w:lineRule="auto"/>
      <w:ind w:left="1094" w:hanging="357"/>
    </w:pPr>
    <w:rPr>
      <w:rFonts w:cs="Times New Roman"/>
      <w:sz w:val="22"/>
      <w:szCs w:val="20"/>
      <w:lang w:eastAsia="en-US"/>
    </w:rPr>
  </w:style>
  <w:style w:type="paragraph" w:customStyle="1" w:styleId="Bildunterschrift">
    <w:name w:val="Bildunterschrift"/>
    <w:basedOn w:val="Standard"/>
    <w:rsid w:val="00ED432A"/>
    <w:pPr>
      <w:autoSpaceDE/>
      <w:autoSpaceDN/>
      <w:adjustRightInd/>
      <w:spacing w:after="120" w:line="240" w:lineRule="auto"/>
    </w:pPr>
    <w:rPr>
      <w:rFonts w:ascii="Times New Roman" w:hAnsi="Times New Roman" w:cs="Times New Roman"/>
      <w:i/>
      <w:color w:val="auto"/>
      <w:szCs w:val="20"/>
      <w:lang w:eastAsia="en-US"/>
    </w:rPr>
  </w:style>
  <w:style w:type="character" w:customStyle="1" w:styleId="TextkrperZchn1">
    <w:name w:val="Textkörper Zchn1"/>
    <w:aliases w:val="Body Text Char Zchn1"/>
    <w:semiHidden/>
    <w:rsid w:val="00ED432A"/>
    <w:rPr>
      <w:rFonts w:ascii="Arial" w:hAnsi="Arial"/>
      <w:sz w:val="24"/>
      <w:szCs w:val="24"/>
    </w:rPr>
  </w:style>
  <w:style w:type="paragraph" w:customStyle="1" w:styleId="Reference">
    <w:name w:val="Reference"/>
    <w:basedOn w:val="Standard"/>
    <w:rsid w:val="00ED432A"/>
    <w:pPr>
      <w:autoSpaceDE/>
      <w:autoSpaceDN/>
      <w:adjustRightInd/>
      <w:spacing w:before="0" w:after="120" w:line="360" w:lineRule="auto"/>
      <w:ind w:left="1484" w:hanging="1484"/>
    </w:pPr>
    <w:rPr>
      <w:rFonts w:cs="Times New Roman"/>
      <w:color w:val="auto"/>
      <w:sz w:val="22"/>
      <w:szCs w:val="20"/>
      <w:lang w:val="en-GB"/>
    </w:rPr>
  </w:style>
  <w:style w:type="character" w:customStyle="1" w:styleId="hps">
    <w:name w:val="hps"/>
    <w:rsid w:val="00ED432A"/>
  </w:style>
  <w:style w:type="character" w:customStyle="1" w:styleId="shorttext">
    <w:name w:val="short_text"/>
    <w:rsid w:val="00ED432A"/>
  </w:style>
  <w:style w:type="character" w:styleId="BesuchterLink">
    <w:name w:val="FollowedHyperlink"/>
    <w:rsid w:val="00ED432A"/>
    <w:rPr>
      <w:color w:val="800080"/>
      <w:u w:val="single"/>
    </w:rPr>
  </w:style>
  <w:style w:type="character" w:customStyle="1" w:styleId="NichtaufgelsteErwhnung1">
    <w:name w:val="Nicht aufgelöste Erwähnung1"/>
    <w:uiPriority w:val="99"/>
    <w:semiHidden/>
    <w:unhideWhenUsed/>
    <w:rsid w:val="00ED432A"/>
    <w:rPr>
      <w:color w:val="808080"/>
      <w:shd w:val="clear" w:color="auto" w:fill="E6E6E6"/>
    </w:rPr>
  </w:style>
  <w:style w:type="character" w:customStyle="1" w:styleId="NichtaufgelsteErwhnung2">
    <w:name w:val="Nicht aufgelöste Erwähnung2"/>
    <w:basedOn w:val="Absatz-Standardschriftart"/>
    <w:uiPriority w:val="99"/>
    <w:semiHidden/>
    <w:unhideWhenUsed/>
    <w:rsid w:val="00157854"/>
    <w:rPr>
      <w:color w:val="605E5C"/>
      <w:shd w:val="clear" w:color="auto" w:fill="E1DFDD"/>
    </w:rPr>
  </w:style>
  <w:style w:type="paragraph" w:customStyle="1" w:styleId="Titel2">
    <w:name w:val="Titel2"/>
    <w:basedOn w:val="Standard"/>
    <w:next w:val="Standard"/>
    <w:rsid w:val="002C65AC"/>
    <w:pPr>
      <w:autoSpaceDE/>
      <w:autoSpaceDN/>
      <w:adjustRightInd/>
      <w:spacing w:before="240" w:after="120" w:line="240" w:lineRule="auto"/>
    </w:pPr>
    <w:rPr>
      <w:rFonts w:cs="Times New Roman"/>
      <w:b/>
      <w:color w:val="auto"/>
      <w:sz w:val="32"/>
      <w:szCs w:val="24"/>
    </w:rPr>
  </w:style>
  <w:style w:type="character" w:customStyle="1" w:styleId="ZchnZchn17">
    <w:name w:val="Zchn Zchn1"/>
    <w:rsid w:val="002C65AC"/>
    <w:rPr>
      <w:rFonts w:ascii="Arial" w:hAnsi="Arial" w:cs="Arial"/>
      <w:b/>
      <w:bCs/>
      <w:sz w:val="26"/>
      <w:szCs w:val="26"/>
      <w:lang w:val="en-US" w:eastAsia="en-US" w:bidi="ar-SA"/>
    </w:rPr>
  </w:style>
  <w:style w:type="character" w:customStyle="1" w:styleId="ZchnZchn20">
    <w:name w:val="Zchn Zchn2"/>
    <w:rsid w:val="002C65AC"/>
    <w:rPr>
      <w:rFonts w:ascii="Arial" w:hAnsi="Arial" w:cs="Arial"/>
      <w:b/>
      <w:bCs/>
      <w:sz w:val="26"/>
      <w:szCs w:val="26"/>
      <w:lang w:val="en-US" w:eastAsia="en-US" w:bidi="ar-SA"/>
    </w:rPr>
  </w:style>
  <w:style w:type="character" w:customStyle="1" w:styleId="ZchnZchn120">
    <w:name w:val="Zchn Zchn12"/>
    <w:rsid w:val="002C65AC"/>
    <w:rPr>
      <w:rFonts w:ascii="Arial" w:hAnsi="Arial"/>
      <w:b/>
      <w:bCs/>
      <w:i/>
      <w:iCs/>
      <w:sz w:val="26"/>
      <w:szCs w:val="26"/>
      <w:lang w:val="de-DE" w:eastAsia="de-DE" w:bidi="ar-SA"/>
    </w:rPr>
  </w:style>
  <w:style w:type="character" w:customStyle="1" w:styleId="ZchnZchn110">
    <w:name w:val="Zchn Zchn11"/>
    <w:rsid w:val="002C65AC"/>
    <w:rPr>
      <w:b/>
      <w:bCs/>
      <w:sz w:val="22"/>
      <w:szCs w:val="22"/>
      <w:lang w:val="de-DE" w:eastAsia="de-DE" w:bidi="ar-SA"/>
    </w:rPr>
  </w:style>
  <w:style w:type="character" w:customStyle="1" w:styleId="ZchnZchn130">
    <w:name w:val="Zchn Zchn13"/>
    <w:rsid w:val="002C65AC"/>
    <w:rPr>
      <w:b/>
      <w:bCs/>
      <w:sz w:val="28"/>
      <w:szCs w:val="28"/>
      <w:lang w:val="de-DE" w:eastAsia="de-DE" w:bidi="ar-SA"/>
    </w:rPr>
  </w:style>
  <w:style w:type="character" w:customStyle="1" w:styleId="ZchnZchn140">
    <w:name w:val="Zchn Zchn14"/>
    <w:rsid w:val="002C65AC"/>
    <w:rPr>
      <w:rFonts w:ascii="Arial" w:hAnsi="Arial" w:cs="Arial"/>
      <w:b/>
      <w:bCs/>
      <w:sz w:val="26"/>
      <w:szCs w:val="26"/>
      <w:lang w:val="de-DE" w:eastAsia="de-DE" w:bidi="ar-SA"/>
    </w:rPr>
  </w:style>
  <w:style w:type="character" w:customStyle="1" w:styleId="ZchnZchn160">
    <w:name w:val="Zchn Zchn16"/>
    <w:locked/>
    <w:rsid w:val="002C65AC"/>
    <w:rPr>
      <w:rFonts w:ascii="Arial" w:hAnsi="Arial" w:cs="Arial"/>
      <w:b/>
      <w:bCs/>
      <w:kern w:val="32"/>
      <w:sz w:val="32"/>
      <w:szCs w:val="32"/>
      <w:lang w:val="de-DE" w:eastAsia="de-DE" w:bidi="ar-SA"/>
    </w:rPr>
  </w:style>
  <w:style w:type="character" w:customStyle="1" w:styleId="ZchnZchn150">
    <w:name w:val="Zchn Zchn15"/>
    <w:semiHidden/>
    <w:locked/>
    <w:rsid w:val="002C65AC"/>
    <w:rPr>
      <w:rFonts w:ascii="Arial" w:hAnsi="Arial" w:cs="Arial"/>
      <w:b/>
      <w:bCs/>
      <w:i/>
      <w:iCs/>
      <w:sz w:val="28"/>
      <w:szCs w:val="28"/>
      <w:lang w:val="de-DE" w:eastAsia="de-DE" w:bidi="ar-SA"/>
    </w:rPr>
  </w:style>
  <w:style w:type="character" w:customStyle="1" w:styleId="ZchnZchn100">
    <w:name w:val="Zchn Zchn10"/>
    <w:semiHidden/>
    <w:locked/>
    <w:rsid w:val="002C65AC"/>
    <w:rPr>
      <w:sz w:val="24"/>
      <w:szCs w:val="24"/>
      <w:lang w:val="de-DE" w:eastAsia="de-DE" w:bidi="ar-SA"/>
    </w:rPr>
  </w:style>
  <w:style w:type="character" w:customStyle="1" w:styleId="ZchnZchn90">
    <w:name w:val="Zchn Zchn9"/>
    <w:semiHidden/>
    <w:locked/>
    <w:rsid w:val="002C65AC"/>
    <w:rPr>
      <w:i/>
      <w:iCs/>
      <w:sz w:val="24"/>
      <w:szCs w:val="24"/>
      <w:lang w:val="de-DE" w:eastAsia="de-DE" w:bidi="ar-SA"/>
    </w:rPr>
  </w:style>
  <w:style w:type="character" w:customStyle="1" w:styleId="ZchnZchn80">
    <w:name w:val="Zchn Zchn8"/>
    <w:semiHidden/>
    <w:locked/>
    <w:rsid w:val="002C65AC"/>
    <w:rPr>
      <w:rFonts w:ascii="Arial" w:hAnsi="Arial" w:cs="Arial"/>
      <w:sz w:val="22"/>
      <w:szCs w:val="22"/>
      <w:lang w:val="de-DE" w:eastAsia="de-DE" w:bidi="ar-SA"/>
    </w:rPr>
  </w:style>
  <w:style w:type="character" w:customStyle="1" w:styleId="ZchnZchn70">
    <w:name w:val="Zchn Zchn7"/>
    <w:semiHidden/>
    <w:locked/>
    <w:rsid w:val="002C65AC"/>
    <w:rPr>
      <w:rFonts w:ascii="Arial" w:hAnsi="Arial"/>
      <w:szCs w:val="24"/>
      <w:lang w:val="de-DE" w:eastAsia="de-DE" w:bidi="ar-SA"/>
    </w:rPr>
  </w:style>
  <w:style w:type="character" w:customStyle="1" w:styleId="ZchnZchn60">
    <w:name w:val="Zchn Zchn6"/>
    <w:semiHidden/>
    <w:locked/>
    <w:rsid w:val="002C65AC"/>
    <w:rPr>
      <w:rFonts w:ascii="Arial" w:hAnsi="Arial"/>
      <w:szCs w:val="24"/>
      <w:lang w:val="de-DE" w:eastAsia="de-DE" w:bidi="ar-SA"/>
    </w:rPr>
  </w:style>
  <w:style w:type="character" w:customStyle="1" w:styleId="ZchnZchn40">
    <w:name w:val="Zchn Zchn4"/>
    <w:semiHidden/>
    <w:locked/>
    <w:rsid w:val="002C65AC"/>
    <w:rPr>
      <w:rFonts w:ascii="Tahoma" w:hAnsi="Tahoma" w:cs="Tahoma"/>
      <w:lang w:val="de-DE" w:eastAsia="de-DE" w:bidi="ar-SA"/>
    </w:rPr>
  </w:style>
  <w:style w:type="character" w:customStyle="1" w:styleId="ZchnZchn50">
    <w:name w:val="Zchn Zchn5"/>
    <w:semiHidden/>
    <w:locked/>
    <w:rsid w:val="002C65AC"/>
    <w:rPr>
      <w:rFonts w:ascii="Tahoma" w:eastAsia="MS Mincho" w:hAnsi="Tahoma"/>
      <w:sz w:val="16"/>
      <w:szCs w:val="16"/>
      <w:lang w:val="de-DE" w:eastAsia="ja-JP" w:bidi="ar-SA"/>
    </w:rPr>
  </w:style>
  <w:style w:type="character" w:styleId="NichtaufgelsteErwhnung">
    <w:name w:val="Unresolved Mention"/>
    <w:basedOn w:val="Absatz-Standardschriftart"/>
    <w:uiPriority w:val="99"/>
    <w:semiHidden/>
    <w:unhideWhenUsed/>
    <w:rsid w:val="00AB77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16889">
      <w:bodyDiv w:val="1"/>
      <w:marLeft w:val="0"/>
      <w:marRight w:val="0"/>
      <w:marTop w:val="0"/>
      <w:marBottom w:val="0"/>
      <w:divBdr>
        <w:top w:val="none" w:sz="0" w:space="0" w:color="auto"/>
        <w:left w:val="none" w:sz="0" w:space="0" w:color="auto"/>
        <w:bottom w:val="none" w:sz="0" w:space="0" w:color="auto"/>
        <w:right w:val="none" w:sz="0" w:space="0" w:color="auto"/>
      </w:divBdr>
    </w:div>
    <w:div w:id="114838264">
      <w:bodyDiv w:val="1"/>
      <w:marLeft w:val="0"/>
      <w:marRight w:val="0"/>
      <w:marTop w:val="0"/>
      <w:marBottom w:val="0"/>
      <w:divBdr>
        <w:top w:val="none" w:sz="0" w:space="0" w:color="auto"/>
        <w:left w:val="none" w:sz="0" w:space="0" w:color="auto"/>
        <w:bottom w:val="none" w:sz="0" w:space="0" w:color="auto"/>
        <w:right w:val="none" w:sz="0" w:space="0" w:color="auto"/>
      </w:divBdr>
    </w:div>
    <w:div w:id="169029417">
      <w:bodyDiv w:val="1"/>
      <w:marLeft w:val="0"/>
      <w:marRight w:val="0"/>
      <w:marTop w:val="0"/>
      <w:marBottom w:val="0"/>
      <w:divBdr>
        <w:top w:val="none" w:sz="0" w:space="0" w:color="auto"/>
        <w:left w:val="none" w:sz="0" w:space="0" w:color="auto"/>
        <w:bottom w:val="none" w:sz="0" w:space="0" w:color="auto"/>
        <w:right w:val="none" w:sz="0" w:space="0" w:color="auto"/>
      </w:divBdr>
    </w:div>
    <w:div w:id="435053932">
      <w:bodyDiv w:val="1"/>
      <w:marLeft w:val="0"/>
      <w:marRight w:val="0"/>
      <w:marTop w:val="0"/>
      <w:marBottom w:val="0"/>
      <w:divBdr>
        <w:top w:val="none" w:sz="0" w:space="0" w:color="auto"/>
        <w:left w:val="none" w:sz="0" w:space="0" w:color="auto"/>
        <w:bottom w:val="none" w:sz="0" w:space="0" w:color="auto"/>
        <w:right w:val="none" w:sz="0" w:space="0" w:color="auto"/>
      </w:divBdr>
    </w:div>
    <w:div w:id="781850548">
      <w:bodyDiv w:val="1"/>
      <w:marLeft w:val="0"/>
      <w:marRight w:val="0"/>
      <w:marTop w:val="0"/>
      <w:marBottom w:val="0"/>
      <w:divBdr>
        <w:top w:val="none" w:sz="0" w:space="0" w:color="auto"/>
        <w:left w:val="none" w:sz="0" w:space="0" w:color="auto"/>
        <w:bottom w:val="none" w:sz="0" w:space="0" w:color="auto"/>
        <w:right w:val="none" w:sz="0" w:space="0" w:color="auto"/>
      </w:divBdr>
    </w:div>
    <w:div w:id="784348592">
      <w:bodyDiv w:val="1"/>
      <w:marLeft w:val="0"/>
      <w:marRight w:val="0"/>
      <w:marTop w:val="0"/>
      <w:marBottom w:val="0"/>
      <w:divBdr>
        <w:top w:val="none" w:sz="0" w:space="0" w:color="auto"/>
        <w:left w:val="none" w:sz="0" w:space="0" w:color="auto"/>
        <w:bottom w:val="none" w:sz="0" w:space="0" w:color="auto"/>
        <w:right w:val="none" w:sz="0" w:space="0" w:color="auto"/>
      </w:divBdr>
    </w:div>
    <w:div w:id="1125078829">
      <w:bodyDiv w:val="1"/>
      <w:marLeft w:val="0"/>
      <w:marRight w:val="0"/>
      <w:marTop w:val="0"/>
      <w:marBottom w:val="0"/>
      <w:divBdr>
        <w:top w:val="none" w:sz="0" w:space="0" w:color="auto"/>
        <w:left w:val="none" w:sz="0" w:space="0" w:color="auto"/>
        <w:bottom w:val="none" w:sz="0" w:space="0" w:color="auto"/>
        <w:right w:val="none" w:sz="0" w:space="0" w:color="auto"/>
      </w:divBdr>
    </w:div>
    <w:div w:id="1221021480">
      <w:bodyDiv w:val="1"/>
      <w:marLeft w:val="0"/>
      <w:marRight w:val="0"/>
      <w:marTop w:val="0"/>
      <w:marBottom w:val="0"/>
      <w:divBdr>
        <w:top w:val="none" w:sz="0" w:space="0" w:color="auto"/>
        <w:left w:val="none" w:sz="0" w:space="0" w:color="auto"/>
        <w:bottom w:val="none" w:sz="0" w:space="0" w:color="auto"/>
        <w:right w:val="none" w:sz="0" w:space="0" w:color="auto"/>
      </w:divBdr>
    </w:div>
    <w:div w:id="1336764627">
      <w:bodyDiv w:val="1"/>
      <w:marLeft w:val="0"/>
      <w:marRight w:val="0"/>
      <w:marTop w:val="0"/>
      <w:marBottom w:val="0"/>
      <w:divBdr>
        <w:top w:val="none" w:sz="0" w:space="0" w:color="auto"/>
        <w:left w:val="none" w:sz="0" w:space="0" w:color="auto"/>
        <w:bottom w:val="none" w:sz="0" w:space="0" w:color="auto"/>
        <w:right w:val="none" w:sz="0" w:space="0" w:color="auto"/>
      </w:divBdr>
    </w:div>
    <w:div w:id="1932926916">
      <w:bodyDiv w:val="1"/>
      <w:marLeft w:val="0"/>
      <w:marRight w:val="0"/>
      <w:marTop w:val="0"/>
      <w:marBottom w:val="0"/>
      <w:divBdr>
        <w:top w:val="none" w:sz="0" w:space="0" w:color="auto"/>
        <w:left w:val="none" w:sz="0" w:space="0" w:color="auto"/>
        <w:bottom w:val="none" w:sz="0" w:space="0" w:color="auto"/>
        <w:right w:val="none" w:sz="0" w:space="0" w:color="auto"/>
      </w:divBdr>
    </w:div>
    <w:div w:id="2034188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ecad-wiki.prostep.org/" TargetMode="External"/><Relationship Id="rId2" Type="http://schemas.openxmlformats.org/officeDocument/2006/relationships/numbering" Target="numbering.xml"/><Relationship Id="rId16" Type="http://schemas.openxmlformats.org/officeDocument/2006/relationships/hyperlink" Target="https://www.prostep.org/en/medialibrary/publicat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IPP09</b:Tag>
    <b:SourceType>ElectronicSource</b:SourceType>
    <b:Guid>{F57732C6-C9E2-4996-9DD7-E94C2FC5FA1E}</b:Guid>
    <b:Author>
      <b:Author>
        <b:NameList>
          <b:Person>
            <b:Last>Disch</b:Last>
            <b:First>Adreas</b:First>
          </b:Person>
          <b:Person>
            <b:Last>Stoll</b:Last>
            <b:First>Johann</b:First>
          </b:Person>
          <b:Person>
            <b:Last>Zimmermann</b:Last>
            <b:First>Dr.</b:First>
            <b:Middle>Johann U.</b:Middle>
          </b:Person>
        </b:NameList>
      </b:Author>
    </b:Author>
    <b:Title>I++ DMS - Data Management Services Version 1.1</b:Title>
    <b:Year>2009</b:Year>
    <b:RefOrder>1</b:RefOrder>
  </b:Source>
  <b:Source>
    <b:Tag>Ipp2014</b:Tag>
    <b:SourceType>ElectronicSource</b:SourceType>
    <b:Guid>{931DD522-FF5D-46D0-B055-D5E8019258C2}</b:Guid>
    <b:Author>
      <b:Author>
        <b:NameList>
          <b:Person>
            <b:Last>Tiringer</b:Last>
            <b:First>Helmut</b:First>
          </b:Person>
          <b:Person>
            <b:Last>Niemann</b:Last>
            <b:First>Klaus-Peter</b:First>
          </b:Person>
          <b:Person>
            <b:Last>Heinrichs</b:Last>
            <b:First>Nadine</b:First>
          </b:Person>
          <b:Person>
            <b:Last>Disch</b:Last>
            <b:First>Andreas</b:First>
          </b:Person>
          <b:Person>
            <b:Last>Heinz</b:Last>
            <b:First>Siegfried</b:First>
          </b:Person>
          <b:Person>
            <b:Last>Köhn</b:Last>
            <b:First>Sascha</b:First>
          </b:Person>
          <b:Person>
            <b:Last>Langhojer</b:Last>
            <b:First>Florian</b:First>
          </b:Person>
        </b:NameList>
      </b:Author>
    </b:Author>
    <b:Title>I++ DMS - Data Management Services Version 2.0</b:Title>
    <b:Year>2014</b:Year>
    <b:RefOrder>2</b:RefOrder>
  </b:Source>
  <b:Source>
    <b:Tag>Ipp08</b:Tag>
    <b:SourceType>ElectronicSource</b:SourceType>
    <b:Guid>{78E49E24-FA9E-4ED7-B29A-CED12CB53B36}</b:Guid>
    <b:Title>I++ DMS - Data Management Services Version 1.0</b:Title>
    <b:Author>
      <b:Author>
        <b:NameList>
          <b:Person>
            <b:Last>Biedenbach</b:Last>
            <b:First>Hans-Martin</b:First>
          </b:Person>
          <b:Person>
            <b:Last>Stoll</b:Last>
            <b:First>Johann</b:First>
          </b:Person>
          <b:Person>
            <b:Last>Tiringer</b:Last>
            <b:First>Helmut</b:First>
          </b:Person>
          <b:Person>
            <b:Last>Umlauft</b:Last>
            <b:First>Wolfhart</b:First>
          </b:Person>
          <b:Person>
            <b:Last>Gläsner</b:Last>
            <b:First>Kai</b:First>
          </b:Person>
        </b:NameList>
      </b:Author>
    </b:Author>
    <b:Year>2008</b:Year>
    <b:RefOrder>3</b:RefOrder>
  </b:Source>
</b:Sources>
</file>

<file path=customXml/itemProps1.xml><?xml version="1.0" encoding="utf-8"?>
<ds:datastoreItem xmlns:ds="http://schemas.openxmlformats.org/officeDocument/2006/customXml" ds:itemID="{BE87784E-46DD-456A-B0CC-B1B578BBF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11980</Words>
  <Characters>75480</Characters>
  <Application>Microsoft Office Word</Application>
  <DocSecurity>0</DocSecurity>
  <Lines>629</Lines>
  <Paragraphs>174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PROSTEP AG</Company>
  <LinksUpToDate>false</LinksUpToDate>
  <CharactersWithSpaces>87286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 Max Ungerer</dc:creator>
  <cp:lastModifiedBy>Johannes Becker</cp:lastModifiedBy>
  <cp:revision>23</cp:revision>
  <cp:lastPrinted>2017-07-14T09:08:00Z</cp:lastPrinted>
  <dcterms:created xsi:type="dcterms:W3CDTF">2020-03-11T09:48:00Z</dcterms:created>
  <dcterms:modified xsi:type="dcterms:W3CDTF">2020-03-12T14:58:00Z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DocHome">
    <vt:i4>512107746</vt:i4>
  </property>
  <property fmtid="{D5CDD505-2E9C-101B-9397-08002B2CF9AE}" pid="4" name="Classification">
    <vt:lpwstr>Internal</vt:lpwstr>
  </property>
</Properties>
</file>